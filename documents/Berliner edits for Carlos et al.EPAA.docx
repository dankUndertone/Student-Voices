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39442034"/>
        <w:docPartObj>
          <w:docPartGallery w:val="Table of Contents"/>
          <w:docPartUnique/>
        </w:docPartObj>
      </w:sdtPr>
      <w:sdtEndPr>
        <w:rPr>
          <w:sz w:val="20"/>
          <w:szCs w:val="20"/>
        </w:rPr>
      </w:sdtEndPr>
      <w:sdtContent>
        <w:p w14:paraId="50006545" w14:textId="7CFD9888" w:rsidR="00E806E9" w:rsidRPr="00E806E9" w:rsidRDefault="005A75D4">
          <w:pPr>
            <w:pStyle w:val="TDC1"/>
            <w:rPr>
              <w:rFonts w:asciiTheme="minorHAnsi" w:eastAsiaTheme="minorEastAsia" w:hAnsiTheme="minorHAnsi" w:cstheme="minorBidi"/>
              <w:noProof/>
              <w:sz w:val="20"/>
              <w:szCs w:val="20"/>
              <w:lang w:val="es-PE"/>
            </w:rPr>
          </w:pPr>
          <w:r w:rsidRPr="00E806E9">
            <w:rPr>
              <w:sz w:val="20"/>
              <w:szCs w:val="20"/>
            </w:rPr>
            <w:fldChar w:fldCharType="begin"/>
          </w:r>
          <w:r w:rsidRPr="00E806E9">
            <w:rPr>
              <w:sz w:val="20"/>
              <w:szCs w:val="20"/>
            </w:rPr>
            <w:instrText xml:space="preserve"> TOC \h \u \z </w:instrText>
          </w:r>
          <w:r w:rsidRPr="00E806E9">
            <w:rPr>
              <w:sz w:val="20"/>
              <w:szCs w:val="20"/>
            </w:rPr>
            <w:fldChar w:fldCharType="separate"/>
          </w:r>
          <w:hyperlink w:anchor="_Toc62911993" w:history="1">
            <w:r w:rsidR="00E806E9" w:rsidRPr="00E806E9">
              <w:rPr>
                <w:rStyle w:val="Hipervnculo"/>
                <w:noProof/>
                <w:sz w:val="20"/>
                <w:szCs w:val="20"/>
              </w:rPr>
              <w:t>Introduction</w:t>
            </w:r>
            <w:r w:rsidR="00E806E9" w:rsidRPr="00E806E9">
              <w:rPr>
                <w:noProof/>
                <w:webHidden/>
                <w:sz w:val="20"/>
                <w:szCs w:val="20"/>
              </w:rPr>
              <w:tab/>
            </w:r>
            <w:r w:rsidR="00E806E9" w:rsidRPr="00E806E9">
              <w:rPr>
                <w:noProof/>
                <w:webHidden/>
                <w:sz w:val="20"/>
                <w:szCs w:val="20"/>
              </w:rPr>
              <w:fldChar w:fldCharType="begin"/>
            </w:r>
            <w:r w:rsidR="00E806E9" w:rsidRPr="00E806E9">
              <w:rPr>
                <w:noProof/>
                <w:webHidden/>
                <w:sz w:val="20"/>
                <w:szCs w:val="20"/>
              </w:rPr>
              <w:instrText xml:space="preserve"> PAGEREF _Toc62911993 \h </w:instrText>
            </w:r>
            <w:r w:rsidR="00E806E9" w:rsidRPr="00E806E9">
              <w:rPr>
                <w:noProof/>
                <w:webHidden/>
                <w:sz w:val="20"/>
                <w:szCs w:val="20"/>
              </w:rPr>
            </w:r>
            <w:r w:rsidR="00E806E9" w:rsidRPr="00E806E9">
              <w:rPr>
                <w:noProof/>
                <w:webHidden/>
                <w:sz w:val="20"/>
                <w:szCs w:val="20"/>
              </w:rPr>
              <w:fldChar w:fldCharType="separate"/>
            </w:r>
            <w:r w:rsidR="00E806E9" w:rsidRPr="00E806E9">
              <w:rPr>
                <w:noProof/>
                <w:webHidden/>
                <w:sz w:val="20"/>
                <w:szCs w:val="20"/>
              </w:rPr>
              <w:t>3</w:t>
            </w:r>
            <w:r w:rsidR="00E806E9" w:rsidRPr="00E806E9">
              <w:rPr>
                <w:noProof/>
                <w:webHidden/>
                <w:sz w:val="20"/>
                <w:szCs w:val="20"/>
              </w:rPr>
              <w:fldChar w:fldCharType="end"/>
            </w:r>
          </w:hyperlink>
        </w:p>
        <w:p w14:paraId="3A39E38E" w14:textId="32E0EC29" w:rsidR="00E806E9" w:rsidRPr="00E806E9" w:rsidRDefault="00E806E9">
          <w:pPr>
            <w:pStyle w:val="TDC1"/>
            <w:rPr>
              <w:rFonts w:asciiTheme="minorHAnsi" w:eastAsiaTheme="minorEastAsia" w:hAnsiTheme="minorHAnsi" w:cstheme="minorBidi"/>
              <w:noProof/>
              <w:sz w:val="20"/>
              <w:szCs w:val="20"/>
              <w:lang w:val="es-PE"/>
            </w:rPr>
          </w:pPr>
          <w:hyperlink w:anchor="_Toc62911994" w:history="1">
            <w:r w:rsidRPr="00E806E9">
              <w:rPr>
                <w:rStyle w:val="Hipervnculo"/>
                <w:noProof/>
                <w:sz w:val="20"/>
                <w:szCs w:val="20"/>
              </w:rPr>
              <w:t>Questions Driving This Study</w:t>
            </w:r>
            <w:r w:rsidRPr="00E806E9">
              <w:rPr>
                <w:noProof/>
                <w:webHidden/>
                <w:sz w:val="20"/>
                <w:szCs w:val="20"/>
              </w:rPr>
              <w:tab/>
            </w:r>
            <w:r w:rsidRPr="00E806E9">
              <w:rPr>
                <w:noProof/>
                <w:webHidden/>
                <w:sz w:val="20"/>
                <w:szCs w:val="20"/>
              </w:rPr>
              <w:fldChar w:fldCharType="begin"/>
            </w:r>
            <w:r w:rsidRPr="00E806E9">
              <w:rPr>
                <w:noProof/>
                <w:webHidden/>
                <w:sz w:val="20"/>
                <w:szCs w:val="20"/>
              </w:rPr>
              <w:instrText xml:space="preserve"> PAGEREF _Toc62911994 \h </w:instrText>
            </w:r>
            <w:r w:rsidRPr="00E806E9">
              <w:rPr>
                <w:noProof/>
                <w:webHidden/>
                <w:sz w:val="20"/>
                <w:szCs w:val="20"/>
              </w:rPr>
            </w:r>
            <w:r w:rsidRPr="00E806E9">
              <w:rPr>
                <w:noProof/>
                <w:webHidden/>
                <w:sz w:val="20"/>
                <w:szCs w:val="20"/>
              </w:rPr>
              <w:fldChar w:fldCharType="separate"/>
            </w:r>
            <w:r w:rsidRPr="00E806E9">
              <w:rPr>
                <w:noProof/>
                <w:webHidden/>
                <w:sz w:val="20"/>
                <w:szCs w:val="20"/>
              </w:rPr>
              <w:t>5</w:t>
            </w:r>
            <w:r w:rsidRPr="00E806E9">
              <w:rPr>
                <w:noProof/>
                <w:webHidden/>
                <w:sz w:val="20"/>
                <w:szCs w:val="20"/>
              </w:rPr>
              <w:fldChar w:fldCharType="end"/>
            </w:r>
          </w:hyperlink>
        </w:p>
        <w:p w14:paraId="59DB901B" w14:textId="28FD0742" w:rsidR="00E806E9" w:rsidRPr="00E806E9" w:rsidRDefault="00E806E9">
          <w:pPr>
            <w:pStyle w:val="TDC1"/>
            <w:rPr>
              <w:rFonts w:asciiTheme="minorHAnsi" w:eastAsiaTheme="minorEastAsia" w:hAnsiTheme="minorHAnsi" w:cstheme="minorBidi"/>
              <w:noProof/>
              <w:sz w:val="20"/>
              <w:szCs w:val="20"/>
              <w:lang w:val="es-PE"/>
            </w:rPr>
          </w:pPr>
          <w:hyperlink w:anchor="_Toc62911995" w:history="1">
            <w:r w:rsidRPr="00E806E9">
              <w:rPr>
                <w:rStyle w:val="Hipervnculo"/>
                <w:noProof/>
                <w:sz w:val="20"/>
                <w:szCs w:val="20"/>
              </w:rPr>
              <w:t>Conceptual Framework</w:t>
            </w:r>
            <w:r w:rsidRPr="00E806E9">
              <w:rPr>
                <w:noProof/>
                <w:webHidden/>
                <w:sz w:val="20"/>
                <w:szCs w:val="20"/>
              </w:rPr>
              <w:tab/>
            </w:r>
            <w:r w:rsidRPr="00E806E9">
              <w:rPr>
                <w:noProof/>
                <w:webHidden/>
                <w:sz w:val="20"/>
                <w:szCs w:val="20"/>
              </w:rPr>
              <w:fldChar w:fldCharType="begin"/>
            </w:r>
            <w:r w:rsidRPr="00E806E9">
              <w:rPr>
                <w:noProof/>
                <w:webHidden/>
                <w:sz w:val="20"/>
                <w:szCs w:val="20"/>
              </w:rPr>
              <w:instrText xml:space="preserve"> PAGEREF _Toc62911995 \h </w:instrText>
            </w:r>
            <w:r w:rsidRPr="00E806E9">
              <w:rPr>
                <w:noProof/>
                <w:webHidden/>
                <w:sz w:val="20"/>
                <w:szCs w:val="20"/>
              </w:rPr>
            </w:r>
            <w:r w:rsidRPr="00E806E9">
              <w:rPr>
                <w:noProof/>
                <w:webHidden/>
                <w:sz w:val="20"/>
                <w:szCs w:val="20"/>
              </w:rPr>
              <w:fldChar w:fldCharType="separate"/>
            </w:r>
            <w:r w:rsidRPr="00E806E9">
              <w:rPr>
                <w:noProof/>
                <w:webHidden/>
                <w:sz w:val="20"/>
                <w:szCs w:val="20"/>
              </w:rPr>
              <w:t>5</w:t>
            </w:r>
            <w:r w:rsidRPr="00E806E9">
              <w:rPr>
                <w:noProof/>
                <w:webHidden/>
                <w:sz w:val="20"/>
                <w:szCs w:val="20"/>
              </w:rPr>
              <w:fldChar w:fldCharType="end"/>
            </w:r>
          </w:hyperlink>
        </w:p>
        <w:p w14:paraId="57344DA0" w14:textId="4419AAF7" w:rsidR="00E806E9" w:rsidRPr="00E806E9" w:rsidRDefault="00E806E9">
          <w:pPr>
            <w:pStyle w:val="TDC2"/>
            <w:tabs>
              <w:tab w:val="right" w:pos="9350"/>
            </w:tabs>
            <w:rPr>
              <w:rFonts w:asciiTheme="minorHAnsi" w:eastAsiaTheme="minorEastAsia" w:hAnsiTheme="minorHAnsi" w:cstheme="minorBidi"/>
              <w:noProof/>
              <w:sz w:val="20"/>
              <w:szCs w:val="20"/>
              <w:lang w:val="es-PE"/>
            </w:rPr>
          </w:pPr>
          <w:hyperlink w:anchor="_Toc62911996" w:history="1">
            <w:r w:rsidRPr="00E806E9">
              <w:rPr>
                <w:rStyle w:val="Hipervnculo"/>
                <w:noProof/>
                <w:sz w:val="20"/>
                <w:szCs w:val="20"/>
              </w:rPr>
              <w:t>Definitions of Good and Bad Teachers</w:t>
            </w:r>
            <w:r w:rsidRPr="00E806E9">
              <w:rPr>
                <w:noProof/>
                <w:webHidden/>
                <w:sz w:val="20"/>
                <w:szCs w:val="20"/>
              </w:rPr>
              <w:tab/>
            </w:r>
            <w:r w:rsidRPr="00E806E9">
              <w:rPr>
                <w:noProof/>
                <w:webHidden/>
                <w:sz w:val="20"/>
                <w:szCs w:val="20"/>
              </w:rPr>
              <w:fldChar w:fldCharType="begin"/>
            </w:r>
            <w:r w:rsidRPr="00E806E9">
              <w:rPr>
                <w:noProof/>
                <w:webHidden/>
                <w:sz w:val="20"/>
                <w:szCs w:val="20"/>
              </w:rPr>
              <w:instrText xml:space="preserve"> PAGEREF _Toc62911996 \h </w:instrText>
            </w:r>
            <w:r w:rsidRPr="00E806E9">
              <w:rPr>
                <w:noProof/>
                <w:webHidden/>
                <w:sz w:val="20"/>
                <w:szCs w:val="20"/>
              </w:rPr>
            </w:r>
            <w:r w:rsidRPr="00E806E9">
              <w:rPr>
                <w:noProof/>
                <w:webHidden/>
                <w:sz w:val="20"/>
                <w:szCs w:val="20"/>
              </w:rPr>
              <w:fldChar w:fldCharType="separate"/>
            </w:r>
            <w:r w:rsidRPr="00E806E9">
              <w:rPr>
                <w:noProof/>
                <w:webHidden/>
                <w:sz w:val="20"/>
                <w:szCs w:val="20"/>
              </w:rPr>
              <w:t>5</w:t>
            </w:r>
            <w:r w:rsidRPr="00E806E9">
              <w:rPr>
                <w:noProof/>
                <w:webHidden/>
                <w:sz w:val="20"/>
                <w:szCs w:val="20"/>
              </w:rPr>
              <w:fldChar w:fldCharType="end"/>
            </w:r>
          </w:hyperlink>
        </w:p>
        <w:p w14:paraId="0C92C999" w14:textId="6FFAFE61" w:rsidR="00E806E9" w:rsidRPr="00E806E9" w:rsidRDefault="00E806E9">
          <w:pPr>
            <w:pStyle w:val="TDC3"/>
            <w:tabs>
              <w:tab w:val="right" w:pos="9350"/>
            </w:tabs>
            <w:rPr>
              <w:rFonts w:asciiTheme="minorHAnsi" w:eastAsiaTheme="minorEastAsia" w:hAnsiTheme="minorHAnsi" w:cstheme="minorBidi"/>
              <w:noProof/>
              <w:sz w:val="20"/>
              <w:szCs w:val="20"/>
              <w:lang w:val="es-PE"/>
            </w:rPr>
          </w:pPr>
          <w:hyperlink w:anchor="_Toc62911997" w:history="1">
            <w:r w:rsidRPr="00E806E9">
              <w:rPr>
                <w:rStyle w:val="Hipervnculo"/>
                <w:b/>
                <w:i/>
                <w:noProof/>
                <w:sz w:val="20"/>
                <w:szCs w:val="20"/>
              </w:rPr>
              <w:t>Teacher-Student Relationship</w:t>
            </w:r>
            <w:r w:rsidRPr="00E806E9">
              <w:rPr>
                <w:noProof/>
                <w:webHidden/>
                <w:sz w:val="20"/>
                <w:szCs w:val="20"/>
              </w:rPr>
              <w:tab/>
            </w:r>
            <w:r w:rsidRPr="00E806E9">
              <w:rPr>
                <w:noProof/>
                <w:webHidden/>
                <w:sz w:val="20"/>
                <w:szCs w:val="20"/>
              </w:rPr>
              <w:fldChar w:fldCharType="begin"/>
            </w:r>
            <w:r w:rsidRPr="00E806E9">
              <w:rPr>
                <w:noProof/>
                <w:webHidden/>
                <w:sz w:val="20"/>
                <w:szCs w:val="20"/>
              </w:rPr>
              <w:instrText xml:space="preserve"> PAGEREF _Toc62911997 \h </w:instrText>
            </w:r>
            <w:r w:rsidRPr="00E806E9">
              <w:rPr>
                <w:noProof/>
                <w:webHidden/>
                <w:sz w:val="20"/>
                <w:szCs w:val="20"/>
              </w:rPr>
            </w:r>
            <w:r w:rsidRPr="00E806E9">
              <w:rPr>
                <w:noProof/>
                <w:webHidden/>
                <w:sz w:val="20"/>
                <w:szCs w:val="20"/>
              </w:rPr>
              <w:fldChar w:fldCharType="separate"/>
            </w:r>
            <w:r w:rsidRPr="00E806E9">
              <w:rPr>
                <w:noProof/>
                <w:webHidden/>
                <w:sz w:val="20"/>
                <w:szCs w:val="20"/>
              </w:rPr>
              <w:t>6</w:t>
            </w:r>
            <w:r w:rsidRPr="00E806E9">
              <w:rPr>
                <w:noProof/>
                <w:webHidden/>
                <w:sz w:val="20"/>
                <w:szCs w:val="20"/>
              </w:rPr>
              <w:fldChar w:fldCharType="end"/>
            </w:r>
          </w:hyperlink>
        </w:p>
        <w:p w14:paraId="764C9738" w14:textId="6AFEAACC" w:rsidR="00E806E9" w:rsidRPr="00E806E9" w:rsidRDefault="00E806E9">
          <w:pPr>
            <w:pStyle w:val="TDC3"/>
            <w:tabs>
              <w:tab w:val="right" w:pos="9350"/>
            </w:tabs>
            <w:rPr>
              <w:rFonts w:asciiTheme="minorHAnsi" w:eastAsiaTheme="minorEastAsia" w:hAnsiTheme="minorHAnsi" w:cstheme="minorBidi"/>
              <w:noProof/>
              <w:sz w:val="20"/>
              <w:szCs w:val="20"/>
              <w:lang w:val="es-PE"/>
            </w:rPr>
          </w:pPr>
          <w:hyperlink w:anchor="_Toc62911998" w:history="1">
            <w:r w:rsidRPr="00E806E9">
              <w:rPr>
                <w:rStyle w:val="Hipervnculo"/>
                <w:b/>
                <w:i/>
                <w:noProof/>
                <w:sz w:val="20"/>
                <w:szCs w:val="20"/>
              </w:rPr>
              <w:t>Lack of Expertise in Teaching</w:t>
            </w:r>
            <w:r w:rsidRPr="00E806E9">
              <w:rPr>
                <w:noProof/>
                <w:webHidden/>
                <w:sz w:val="20"/>
                <w:szCs w:val="20"/>
              </w:rPr>
              <w:tab/>
            </w:r>
            <w:r w:rsidRPr="00E806E9">
              <w:rPr>
                <w:noProof/>
                <w:webHidden/>
                <w:sz w:val="20"/>
                <w:szCs w:val="20"/>
              </w:rPr>
              <w:fldChar w:fldCharType="begin"/>
            </w:r>
            <w:r w:rsidRPr="00E806E9">
              <w:rPr>
                <w:noProof/>
                <w:webHidden/>
                <w:sz w:val="20"/>
                <w:szCs w:val="20"/>
              </w:rPr>
              <w:instrText xml:space="preserve"> PAGEREF _Toc62911998 \h </w:instrText>
            </w:r>
            <w:r w:rsidRPr="00E806E9">
              <w:rPr>
                <w:noProof/>
                <w:webHidden/>
                <w:sz w:val="20"/>
                <w:szCs w:val="20"/>
              </w:rPr>
            </w:r>
            <w:r w:rsidRPr="00E806E9">
              <w:rPr>
                <w:noProof/>
                <w:webHidden/>
                <w:sz w:val="20"/>
                <w:szCs w:val="20"/>
              </w:rPr>
              <w:fldChar w:fldCharType="separate"/>
            </w:r>
            <w:r w:rsidRPr="00E806E9">
              <w:rPr>
                <w:noProof/>
                <w:webHidden/>
                <w:sz w:val="20"/>
                <w:szCs w:val="20"/>
              </w:rPr>
              <w:t>7</w:t>
            </w:r>
            <w:r w:rsidRPr="00E806E9">
              <w:rPr>
                <w:noProof/>
                <w:webHidden/>
                <w:sz w:val="20"/>
                <w:szCs w:val="20"/>
              </w:rPr>
              <w:fldChar w:fldCharType="end"/>
            </w:r>
          </w:hyperlink>
        </w:p>
        <w:p w14:paraId="735238BA" w14:textId="594AED7F" w:rsidR="00E806E9" w:rsidRPr="00E806E9" w:rsidRDefault="00E806E9">
          <w:pPr>
            <w:pStyle w:val="TDC3"/>
            <w:tabs>
              <w:tab w:val="right" w:pos="9350"/>
            </w:tabs>
            <w:rPr>
              <w:rFonts w:asciiTheme="minorHAnsi" w:eastAsiaTheme="minorEastAsia" w:hAnsiTheme="minorHAnsi" w:cstheme="minorBidi"/>
              <w:noProof/>
              <w:sz w:val="20"/>
              <w:szCs w:val="20"/>
              <w:lang w:val="es-PE"/>
            </w:rPr>
          </w:pPr>
          <w:hyperlink w:anchor="_Toc62911999" w:history="1">
            <w:r w:rsidRPr="00E806E9">
              <w:rPr>
                <w:rStyle w:val="Hipervnculo"/>
                <w:b/>
                <w:i/>
                <w:noProof/>
                <w:sz w:val="20"/>
                <w:szCs w:val="20"/>
              </w:rPr>
              <w:t>Personal Characteristics</w:t>
            </w:r>
            <w:r w:rsidRPr="00E806E9">
              <w:rPr>
                <w:noProof/>
                <w:webHidden/>
                <w:sz w:val="20"/>
                <w:szCs w:val="20"/>
              </w:rPr>
              <w:tab/>
            </w:r>
            <w:r w:rsidRPr="00E806E9">
              <w:rPr>
                <w:noProof/>
                <w:webHidden/>
                <w:sz w:val="20"/>
                <w:szCs w:val="20"/>
              </w:rPr>
              <w:fldChar w:fldCharType="begin"/>
            </w:r>
            <w:r w:rsidRPr="00E806E9">
              <w:rPr>
                <w:noProof/>
                <w:webHidden/>
                <w:sz w:val="20"/>
                <w:szCs w:val="20"/>
              </w:rPr>
              <w:instrText xml:space="preserve"> PAGEREF _Toc62911999 \h </w:instrText>
            </w:r>
            <w:r w:rsidRPr="00E806E9">
              <w:rPr>
                <w:noProof/>
                <w:webHidden/>
                <w:sz w:val="20"/>
                <w:szCs w:val="20"/>
              </w:rPr>
            </w:r>
            <w:r w:rsidRPr="00E806E9">
              <w:rPr>
                <w:noProof/>
                <w:webHidden/>
                <w:sz w:val="20"/>
                <w:szCs w:val="20"/>
              </w:rPr>
              <w:fldChar w:fldCharType="separate"/>
            </w:r>
            <w:r w:rsidRPr="00E806E9">
              <w:rPr>
                <w:noProof/>
                <w:webHidden/>
                <w:sz w:val="20"/>
                <w:szCs w:val="20"/>
              </w:rPr>
              <w:t>7</w:t>
            </w:r>
            <w:r w:rsidRPr="00E806E9">
              <w:rPr>
                <w:noProof/>
                <w:webHidden/>
                <w:sz w:val="20"/>
                <w:szCs w:val="20"/>
              </w:rPr>
              <w:fldChar w:fldCharType="end"/>
            </w:r>
          </w:hyperlink>
        </w:p>
        <w:p w14:paraId="34571B4D" w14:textId="57CE8685" w:rsidR="00E806E9" w:rsidRPr="00E806E9" w:rsidRDefault="00E806E9">
          <w:pPr>
            <w:pStyle w:val="TDC2"/>
            <w:tabs>
              <w:tab w:val="right" w:pos="9350"/>
            </w:tabs>
            <w:rPr>
              <w:rFonts w:asciiTheme="minorHAnsi" w:eastAsiaTheme="minorEastAsia" w:hAnsiTheme="minorHAnsi" w:cstheme="minorBidi"/>
              <w:noProof/>
              <w:sz w:val="20"/>
              <w:szCs w:val="20"/>
              <w:lang w:val="es-PE"/>
            </w:rPr>
          </w:pPr>
          <w:hyperlink w:anchor="_Toc62912000" w:history="1">
            <w:r w:rsidRPr="00E806E9">
              <w:rPr>
                <w:rStyle w:val="Hipervnculo"/>
                <w:noProof/>
                <w:sz w:val="20"/>
                <w:szCs w:val="20"/>
              </w:rPr>
              <w:t>How many teachers are rated as “bad?”</w:t>
            </w:r>
            <w:r w:rsidRPr="00E806E9">
              <w:rPr>
                <w:noProof/>
                <w:webHidden/>
                <w:sz w:val="20"/>
                <w:szCs w:val="20"/>
              </w:rPr>
              <w:tab/>
            </w:r>
            <w:r w:rsidRPr="00E806E9">
              <w:rPr>
                <w:noProof/>
                <w:webHidden/>
                <w:sz w:val="20"/>
                <w:szCs w:val="20"/>
              </w:rPr>
              <w:fldChar w:fldCharType="begin"/>
            </w:r>
            <w:r w:rsidRPr="00E806E9">
              <w:rPr>
                <w:noProof/>
                <w:webHidden/>
                <w:sz w:val="20"/>
                <w:szCs w:val="20"/>
              </w:rPr>
              <w:instrText xml:space="preserve"> PAGEREF _Toc62912000 \h </w:instrText>
            </w:r>
            <w:r w:rsidRPr="00E806E9">
              <w:rPr>
                <w:noProof/>
                <w:webHidden/>
                <w:sz w:val="20"/>
                <w:szCs w:val="20"/>
              </w:rPr>
            </w:r>
            <w:r w:rsidRPr="00E806E9">
              <w:rPr>
                <w:noProof/>
                <w:webHidden/>
                <w:sz w:val="20"/>
                <w:szCs w:val="20"/>
              </w:rPr>
              <w:fldChar w:fldCharType="separate"/>
            </w:r>
            <w:r w:rsidRPr="00E806E9">
              <w:rPr>
                <w:noProof/>
                <w:webHidden/>
                <w:sz w:val="20"/>
                <w:szCs w:val="20"/>
              </w:rPr>
              <w:t>9</w:t>
            </w:r>
            <w:r w:rsidRPr="00E806E9">
              <w:rPr>
                <w:noProof/>
                <w:webHidden/>
                <w:sz w:val="20"/>
                <w:szCs w:val="20"/>
              </w:rPr>
              <w:fldChar w:fldCharType="end"/>
            </w:r>
          </w:hyperlink>
        </w:p>
        <w:p w14:paraId="0CBF29D3" w14:textId="489B543F" w:rsidR="00E806E9" w:rsidRPr="00E806E9" w:rsidRDefault="00E806E9">
          <w:pPr>
            <w:pStyle w:val="TDC2"/>
            <w:tabs>
              <w:tab w:val="right" w:pos="9350"/>
            </w:tabs>
            <w:rPr>
              <w:rFonts w:asciiTheme="minorHAnsi" w:eastAsiaTheme="minorEastAsia" w:hAnsiTheme="minorHAnsi" w:cstheme="minorBidi"/>
              <w:noProof/>
              <w:sz w:val="20"/>
              <w:szCs w:val="20"/>
              <w:lang w:val="es-PE"/>
            </w:rPr>
          </w:pPr>
          <w:hyperlink w:anchor="_Toc62912001" w:history="1">
            <w:r w:rsidRPr="00E806E9">
              <w:rPr>
                <w:rStyle w:val="Hipervnculo"/>
                <w:noProof/>
                <w:sz w:val="20"/>
                <w:szCs w:val="20"/>
              </w:rPr>
              <w:t>Reliability of Quantitative and Observational Evaluations</w:t>
            </w:r>
            <w:r w:rsidRPr="00E806E9">
              <w:rPr>
                <w:noProof/>
                <w:webHidden/>
                <w:sz w:val="20"/>
                <w:szCs w:val="20"/>
              </w:rPr>
              <w:tab/>
            </w:r>
            <w:r w:rsidRPr="00E806E9">
              <w:rPr>
                <w:noProof/>
                <w:webHidden/>
                <w:sz w:val="20"/>
                <w:szCs w:val="20"/>
              </w:rPr>
              <w:fldChar w:fldCharType="begin"/>
            </w:r>
            <w:r w:rsidRPr="00E806E9">
              <w:rPr>
                <w:noProof/>
                <w:webHidden/>
                <w:sz w:val="20"/>
                <w:szCs w:val="20"/>
              </w:rPr>
              <w:instrText xml:space="preserve"> PAGEREF _Toc62912001 \h </w:instrText>
            </w:r>
            <w:r w:rsidRPr="00E806E9">
              <w:rPr>
                <w:noProof/>
                <w:webHidden/>
                <w:sz w:val="20"/>
                <w:szCs w:val="20"/>
              </w:rPr>
            </w:r>
            <w:r w:rsidRPr="00E806E9">
              <w:rPr>
                <w:noProof/>
                <w:webHidden/>
                <w:sz w:val="20"/>
                <w:szCs w:val="20"/>
              </w:rPr>
              <w:fldChar w:fldCharType="separate"/>
            </w:r>
            <w:r w:rsidRPr="00E806E9">
              <w:rPr>
                <w:noProof/>
                <w:webHidden/>
                <w:sz w:val="20"/>
                <w:szCs w:val="20"/>
              </w:rPr>
              <w:t>10</w:t>
            </w:r>
            <w:r w:rsidRPr="00E806E9">
              <w:rPr>
                <w:noProof/>
                <w:webHidden/>
                <w:sz w:val="20"/>
                <w:szCs w:val="20"/>
              </w:rPr>
              <w:fldChar w:fldCharType="end"/>
            </w:r>
          </w:hyperlink>
        </w:p>
        <w:p w14:paraId="1CB436C2" w14:textId="2AB0D59E" w:rsidR="00E806E9" w:rsidRPr="00E806E9" w:rsidRDefault="00E806E9">
          <w:pPr>
            <w:pStyle w:val="TDC2"/>
            <w:tabs>
              <w:tab w:val="right" w:pos="9350"/>
            </w:tabs>
            <w:rPr>
              <w:rFonts w:asciiTheme="minorHAnsi" w:eastAsiaTheme="minorEastAsia" w:hAnsiTheme="minorHAnsi" w:cstheme="minorBidi"/>
              <w:noProof/>
              <w:sz w:val="20"/>
              <w:szCs w:val="20"/>
              <w:lang w:val="es-PE"/>
            </w:rPr>
          </w:pPr>
          <w:hyperlink w:anchor="_Toc62912002" w:history="1">
            <w:r w:rsidRPr="00E806E9">
              <w:rPr>
                <w:rStyle w:val="Hipervnculo"/>
                <w:noProof/>
                <w:sz w:val="20"/>
                <w:szCs w:val="20"/>
              </w:rPr>
              <w:t>Other Modalities of Teacher Evaluation</w:t>
            </w:r>
            <w:r w:rsidRPr="00E806E9">
              <w:rPr>
                <w:noProof/>
                <w:webHidden/>
                <w:sz w:val="20"/>
                <w:szCs w:val="20"/>
              </w:rPr>
              <w:tab/>
            </w:r>
            <w:r w:rsidRPr="00E806E9">
              <w:rPr>
                <w:noProof/>
                <w:webHidden/>
                <w:sz w:val="20"/>
                <w:szCs w:val="20"/>
              </w:rPr>
              <w:fldChar w:fldCharType="begin"/>
            </w:r>
            <w:r w:rsidRPr="00E806E9">
              <w:rPr>
                <w:noProof/>
                <w:webHidden/>
                <w:sz w:val="20"/>
                <w:szCs w:val="20"/>
              </w:rPr>
              <w:instrText xml:space="preserve"> PAGEREF _Toc62912002 \h </w:instrText>
            </w:r>
            <w:r w:rsidRPr="00E806E9">
              <w:rPr>
                <w:noProof/>
                <w:webHidden/>
                <w:sz w:val="20"/>
                <w:szCs w:val="20"/>
              </w:rPr>
            </w:r>
            <w:r w:rsidRPr="00E806E9">
              <w:rPr>
                <w:noProof/>
                <w:webHidden/>
                <w:sz w:val="20"/>
                <w:szCs w:val="20"/>
              </w:rPr>
              <w:fldChar w:fldCharType="separate"/>
            </w:r>
            <w:r w:rsidRPr="00E806E9">
              <w:rPr>
                <w:noProof/>
                <w:webHidden/>
                <w:sz w:val="20"/>
                <w:szCs w:val="20"/>
              </w:rPr>
              <w:t>12</w:t>
            </w:r>
            <w:r w:rsidRPr="00E806E9">
              <w:rPr>
                <w:noProof/>
                <w:webHidden/>
                <w:sz w:val="20"/>
                <w:szCs w:val="20"/>
              </w:rPr>
              <w:fldChar w:fldCharType="end"/>
            </w:r>
          </w:hyperlink>
        </w:p>
        <w:p w14:paraId="48A55F4E" w14:textId="6A824F01" w:rsidR="00E806E9" w:rsidRPr="00E806E9" w:rsidRDefault="00E806E9">
          <w:pPr>
            <w:pStyle w:val="TDC2"/>
            <w:tabs>
              <w:tab w:val="right" w:pos="9350"/>
            </w:tabs>
            <w:rPr>
              <w:rFonts w:asciiTheme="minorHAnsi" w:eastAsiaTheme="minorEastAsia" w:hAnsiTheme="minorHAnsi" w:cstheme="minorBidi"/>
              <w:noProof/>
              <w:sz w:val="20"/>
              <w:szCs w:val="20"/>
              <w:lang w:val="es-PE"/>
            </w:rPr>
          </w:pPr>
          <w:hyperlink w:anchor="_Toc62912003" w:history="1">
            <w:r w:rsidRPr="00E806E9">
              <w:rPr>
                <w:rStyle w:val="Hipervnculo"/>
                <w:noProof/>
                <w:sz w:val="20"/>
                <w:szCs w:val="20"/>
              </w:rPr>
              <w:t>Numeric vs. Descriptive Student Feedback</w:t>
            </w:r>
            <w:r w:rsidRPr="00E806E9">
              <w:rPr>
                <w:noProof/>
                <w:webHidden/>
                <w:sz w:val="20"/>
                <w:szCs w:val="20"/>
              </w:rPr>
              <w:tab/>
            </w:r>
            <w:r w:rsidRPr="00E806E9">
              <w:rPr>
                <w:noProof/>
                <w:webHidden/>
                <w:sz w:val="20"/>
                <w:szCs w:val="20"/>
              </w:rPr>
              <w:fldChar w:fldCharType="begin"/>
            </w:r>
            <w:r w:rsidRPr="00E806E9">
              <w:rPr>
                <w:noProof/>
                <w:webHidden/>
                <w:sz w:val="20"/>
                <w:szCs w:val="20"/>
              </w:rPr>
              <w:instrText xml:space="preserve"> PAGEREF _Toc62912003 \h </w:instrText>
            </w:r>
            <w:r w:rsidRPr="00E806E9">
              <w:rPr>
                <w:noProof/>
                <w:webHidden/>
                <w:sz w:val="20"/>
                <w:szCs w:val="20"/>
              </w:rPr>
            </w:r>
            <w:r w:rsidRPr="00E806E9">
              <w:rPr>
                <w:noProof/>
                <w:webHidden/>
                <w:sz w:val="20"/>
                <w:szCs w:val="20"/>
              </w:rPr>
              <w:fldChar w:fldCharType="separate"/>
            </w:r>
            <w:r w:rsidRPr="00E806E9">
              <w:rPr>
                <w:noProof/>
                <w:webHidden/>
                <w:sz w:val="20"/>
                <w:szCs w:val="20"/>
              </w:rPr>
              <w:t>16</w:t>
            </w:r>
            <w:r w:rsidRPr="00E806E9">
              <w:rPr>
                <w:noProof/>
                <w:webHidden/>
                <w:sz w:val="20"/>
                <w:szCs w:val="20"/>
              </w:rPr>
              <w:fldChar w:fldCharType="end"/>
            </w:r>
          </w:hyperlink>
        </w:p>
        <w:p w14:paraId="0B462156" w14:textId="51AE17B7" w:rsidR="00E806E9" w:rsidRPr="00E806E9" w:rsidRDefault="00E806E9">
          <w:pPr>
            <w:pStyle w:val="TDC1"/>
            <w:rPr>
              <w:rFonts w:asciiTheme="minorHAnsi" w:eastAsiaTheme="minorEastAsia" w:hAnsiTheme="minorHAnsi" w:cstheme="minorBidi"/>
              <w:noProof/>
              <w:sz w:val="20"/>
              <w:szCs w:val="20"/>
              <w:lang w:val="es-PE"/>
            </w:rPr>
          </w:pPr>
          <w:hyperlink w:anchor="_Toc62912004" w:history="1">
            <w:r w:rsidRPr="00E806E9">
              <w:rPr>
                <w:rStyle w:val="Hipervnculo"/>
                <w:noProof/>
                <w:sz w:val="20"/>
                <w:szCs w:val="20"/>
              </w:rPr>
              <w:t>Data and Methodology</w:t>
            </w:r>
            <w:r w:rsidRPr="00E806E9">
              <w:rPr>
                <w:noProof/>
                <w:webHidden/>
                <w:sz w:val="20"/>
                <w:szCs w:val="20"/>
              </w:rPr>
              <w:tab/>
            </w:r>
            <w:r w:rsidRPr="00E806E9">
              <w:rPr>
                <w:noProof/>
                <w:webHidden/>
                <w:sz w:val="20"/>
                <w:szCs w:val="20"/>
              </w:rPr>
              <w:fldChar w:fldCharType="begin"/>
            </w:r>
            <w:r w:rsidRPr="00E806E9">
              <w:rPr>
                <w:noProof/>
                <w:webHidden/>
                <w:sz w:val="20"/>
                <w:szCs w:val="20"/>
              </w:rPr>
              <w:instrText xml:space="preserve"> PAGEREF _Toc62912004 \h </w:instrText>
            </w:r>
            <w:r w:rsidRPr="00E806E9">
              <w:rPr>
                <w:noProof/>
                <w:webHidden/>
                <w:sz w:val="20"/>
                <w:szCs w:val="20"/>
              </w:rPr>
            </w:r>
            <w:r w:rsidRPr="00E806E9">
              <w:rPr>
                <w:noProof/>
                <w:webHidden/>
                <w:sz w:val="20"/>
                <w:szCs w:val="20"/>
              </w:rPr>
              <w:fldChar w:fldCharType="separate"/>
            </w:r>
            <w:r w:rsidRPr="00E806E9">
              <w:rPr>
                <w:noProof/>
                <w:webHidden/>
                <w:sz w:val="20"/>
                <w:szCs w:val="20"/>
              </w:rPr>
              <w:t>17</w:t>
            </w:r>
            <w:r w:rsidRPr="00E806E9">
              <w:rPr>
                <w:noProof/>
                <w:webHidden/>
                <w:sz w:val="20"/>
                <w:szCs w:val="20"/>
              </w:rPr>
              <w:fldChar w:fldCharType="end"/>
            </w:r>
          </w:hyperlink>
        </w:p>
        <w:p w14:paraId="1C79863C" w14:textId="2CC0AC49" w:rsidR="00E806E9" w:rsidRPr="00E806E9" w:rsidRDefault="00E806E9">
          <w:pPr>
            <w:pStyle w:val="TDC2"/>
            <w:tabs>
              <w:tab w:val="right" w:pos="9350"/>
            </w:tabs>
            <w:rPr>
              <w:rFonts w:asciiTheme="minorHAnsi" w:eastAsiaTheme="minorEastAsia" w:hAnsiTheme="minorHAnsi" w:cstheme="minorBidi"/>
              <w:noProof/>
              <w:sz w:val="20"/>
              <w:szCs w:val="20"/>
              <w:lang w:val="es-PE"/>
            </w:rPr>
          </w:pPr>
          <w:hyperlink w:anchor="_Toc62912005" w:history="1">
            <w:r w:rsidRPr="00E806E9">
              <w:rPr>
                <w:rStyle w:val="Hipervnculo"/>
                <w:noProof/>
                <w:sz w:val="20"/>
                <w:szCs w:val="20"/>
              </w:rPr>
              <w:t>Preparing the Data</w:t>
            </w:r>
            <w:r w:rsidRPr="00E806E9">
              <w:rPr>
                <w:noProof/>
                <w:webHidden/>
                <w:sz w:val="20"/>
                <w:szCs w:val="20"/>
              </w:rPr>
              <w:tab/>
            </w:r>
            <w:r w:rsidRPr="00E806E9">
              <w:rPr>
                <w:noProof/>
                <w:webHidden/>
                <w:sz w:val="20"/>
                <w:szCs w:val="20"/>
              </w:rPr>
              <w:fldChar w:fldCharType="begin"/>
            </w:r>
            <w:r w:rsidRPr="00E806E9">
              <w:rPr>
                <w:noProof/>
                <w:webHidden/>
                <w:sz w:val="20"/>
                <w:szCs w:val="20"/>
              </w:rPr>
              <w:instrText xml:space="preserve"> PAGEREF _Toc62912005 \h </w:instrText>
            </w:r>
            <w:r w:rsidRPr="00E806E9">
              <w:rPr>
                <w:noProof/>
                <w:webHidden/>
                <w:sz w:val="20"/>
                <w:szCs w:val="20"/>
              </w:rPr>
            </w:r>
            <w:r w:rsidRPr="00E806E9">
              <w:rPr>
                <w:noProof/>
                <w:webHidden/>
                <w:sz w:val="20"/>
                <w:szCs w:val="20"/>
              </w:rPr>
              <w:fldChar w:fldCharType="separate"/>
            </w:r>
            <w:r w:rsidRPr="00E806E9">
              <w:rPr>
                <w:noProof/>
                <w:webHidden/>
                <w:sz w:val="20"/>
                <w:szCs w:val="20"/>
              </w:rPr>
              <w:t>18</w:t>
            </w:r>
            <w:r w:rsidRPr="00E806E9">
              <w:rPr>
                <w:noProof/>
                <w:webHidden/>
                <w:sz w:val="20"/>
                <w:szCs w:val="20"/>
              </w:rPr>
              <w:fldChar w:fldCharType="end"/>
            </w:r>
          </w:hyperlink>
        </w:p>
        <w:p w14:paraId="7D1F62CA" w14:textId="2613B684" w:rsidR="00E806E9" w:rsidRPr="00E806E9" w:rsidRDefault="00E806E9">
          <w:pPr>
            <w:pStyle w:val="TDC2"/>
            <w:tabs>
              <w:tab w:val="right" w:pos="9350"/>
            </w:tabs>
            <w:rPr>
              <w:rFonts w:asciiTheme="minorHAnsi" w:eastAsiaTheme="minorEastAsia" w:hAnsiTheme="minorHAnsi" w:cstheme="minorBidi"/>
              <w:noProof/>
              <w:sz w:val="20"/>
              <w:szCs w:val="20"/>
              <w:lang w:val="es-PE"/>
            </w:rPr>
          </w:pPr>
          <w:hyperlink w:anchor="_Toc62912006" w:history="1">
            <w:r w:rsidRPr="00E806E9">
              <w:rPr>
                <w:rStyle w:val="Hipervnculo"/>
                <w:noProof/>
                <w:sz w:val="20"/>
                <w:szCs w:val="20"/>
              </w:rPr>
              <w:t>Natural Language Processing</w:t>
            </w:r>
            <w:r w:rsidRPr="00E806E9">
              <w:rPr>
                <w:noProof/>
                <w:webHidden/>
                <w:sz w:val="20"/>
                <w:szCs w:val="20"/>
              </w:rPr>
              <w:tab/>
            </w:r>
            <w:r w:rsidRPr="00E806E9">
              <w:rPr>
                <w:noProof/>
                <w:webHidden/>
                <w:sz w:val="20"/>
                <w:szCs w:val="20"/>
              </w:rPr>
              <w:fldChar w:fldCharType="begin"/>
            </w:r>
            <w:r w:rsidRPr="00E806E9">
              <w:rPr>
                <w:noProof/>
                <w:webHidden/>
                <w:sz w:val="20"/>
                <w:szCs w:val="20"/>
              </w:rPr>
              <w:instrText xml:space="preserve"> PAGEREF _Toc62912006 \h </w:instrText>
            </w:r>
            <w:r w:rsidRPr="00E806E9">
              <w:rPr>
                <w:noProof/>
                <w:webHidden/>
                <w:sz w:val="20"/>
                <w:szCs w:val="20"/>
              </w:rPr>
            </w:r>
            <w:r w:rsidRPr="00E806E9">
              <w:rPr>
                <w:noProof/>
                <w:webHidden/>
                <w:sz w:val="20"/>
                <w:szCs w:val="20"/>
              </w:rPr>
              <w:fldChar w:fldCharType="separate"/>
            </w:r>
            <w:r w:rsidRPr="00E806E9">
              <w:rPr>
                <w:noProof/>
                <w:webHidden/>
                <w:sz w:val="20"/>
                <w:szCs w:val="20"/>
              </w:rPr>
              <w:t>19</w:t>
            </w:r>
            <w:r w:rsidRPr="00E806E9">
              <w:rPr>
                <w:noProof/>
                <w:webHidden/>
                <w:sz w:val="20"/>
                <w:szCs w:val="20"/>
              </w:rPr>
              <w:fldChar w:fldCharType="end"/>
            </w:r>
          </w:hyperlink>
        </w:p>
        <w:p w14:paraId="381DEC06" w14:textId="5961F974" w:rsidR="00E806E9" w:rsidRPr="00E806E9" w:rsidRDefault="00E806E9">
          <w:pPr>
            <w:pStyle w:val="TDC2"/>
            <w:tabs>
              <w:tab w:val="right" w:pos="9350"/>
            </w:tabs>
            <w:rPr>
              <w:rFonts w:asciiTheme="minorHAnsi" w:eastAsiaTheme="minorEastAsia" w:hAnsiTheme="minorHAnsi" w:cstheme="minorBidi"/>
              <w:noProof/>
              <w:sz w:val="20"/>
              <w:szCs w:val="20"/>
              <w:lang w:val="es-PE"/>
            </w:rPr>
          </w:pPr>
          <w:hyperlink w:anchor="_Toc62912007" w:history="1">
            <w:r w:rsidRPr="00E806E9">
              <w:rPr>
                <w:rStyle w:val="Hipervnculo"/>
                <w:noProof/>
                <w:sz w:val="20"/>
                <w:szCs w:val="20"/>
              </w:rPr>
              <w:t>Measuring Topic Coherence</w:t>
            </w:r>
            <w:r w:rsidRPr="00E806E9">
              <w:rPr>
                <w:noProof/>
                <w:webHidden/>
                <w:sz w:val="20"/>
                <w:szCs w:val="20"/>
              </w:rPr>
              <w:tab/>
            </w:r>
            <w:r w:rsidRPr="00E806E9">
              <w:rPr>
                <w:noProof/>
                <w:webHidden/>
                <w:sz w:val="20"/>
                <w:szCs w:val="20"/>
              </w:rPr>
              <w:fldChar w:fldCharType="begin"/>
            </w:r>
            <w:r w:rsidRPr="00E806E9">
              <w:rPr>
                <w:noProof/>
                <w:webHidden/>
                <w:sz w:val="20"/>
                <w:szCs w:val="20"/>
              </w:rPr>
              <w:instrText xml:space="preserve"> PAGEREF _Toc62912007 \h </w:instrText>
            </w:r>
            <w:r w:rsidRPr="00E806E9">
              <w:rPr>
                <w:noProof/>
                <w:webHidden/>
                <w:sz w:val="20"/>
                <w:szCs w:val="20"/>
              </w:rPr>
            </w:r>
            <w:r w:rsidRPr="00E806E9">
              <w:rPr>
                <w:noProof/>
                <w:webHidden/>
                <w:sz w:val="20"/>
                <w:szCs w:val="20"/>
              </w:rPr>
              <w:fldChar w:fldCharType="separate"/>
            </w:r>
            <w:r w:rsidRPr="00E806E9">
              <w:rPr>
                <w:noProof/>
                <w:webHidden/>
                <w:sz w:val="20"/>
                <w:szCs w:val="20"/>
              </w:rPr>
              <w:t>19</w:t>
            </w:r>
            <w:r w:rsidRPr="00E806E9">
              <w:rPr>
                <w:noProof/>
                <w:webHidden/>
                <w:sz w:val="20"/>
                <w:szCs w:val="20"/>
              </w:rPr>
              <w:fldChar w:fldCharType="end"/>
            </w:r>
          </w:hyperlink>
        </w:p>
        <w:p w14:paraId="6EF479C5" w14:textId="65A4CCAE" w:rsidR="00E806E9" w:rsidRPr="00E806E9" w:rsidRDefault="00E806E9">
          <w:pPr>
            <w:pStyle w:val="TDC2"/>
            <w:tabs>
              <w:tab w:val="right" w:pos="9350"/>
            </w:tabs>
            <w:rPr>
              <w:rFonts w:asciiTheme="minorHAnsi" w:eastAsiaTheme="minorEastAsia" w:hAnsiTheme="minorHAnsi" w:cstheme="minorBidi"/>
              <w:noProof/>
              <w:sz w:val="20"/>
              <w:szCs w:val="20"/>
              <w:lang w:val="es-PE"/>
            </w:rPr>
          </w:pPr>
          <w:hyperlink w:anchor="_Toc62912008" w:history="1">
            <w:r w:rsidRPr="00E806E9">
              <w:rPr>
                <w:rStyle w:val="Hipervnculo"/>
                <w:noProof/>
                <w:sz w:val="20"/>
                <w:szCs w:val="20"/>
              </w:rPr>
              <w:t>Interpretation of Results</w:t>
            </w:r>
            <w:r w:rsidRPr="00E806E9">
              <w:rPr>
                <w:noProof/>
                <w:webHidden/>
                <w:sz w:val="20"/>
                <w:szCs w:val="20"/>
              </w:rPr>
              <w:tab/>
            </w:r>
            <w:r w:rsidRPr="00E806E9">
              <w:rPr>
                <w:noProof/>
                <w:webHidden/>
                <w:sz w:val="20"/>
                <w:szCs w:val="20"/>
              </w:rPr>
              <w:fldChar w:fldCharType="begin"/>
            </w:r>
            <w:r w:rsidRPr="00E806E9">
              <w:rPr>
                <w:noProof/>
                <w:webHidden/>
                <w:sz w:val="20"/>
                <w:szCs w:val="20"/>
              </w:rPr>
              <w:instrText xml:space="preserve"> PAGEREF _Toc62912008 \h </w:instrText>
            </w:r>
            <w:r w:rsidRPr="00E806E9">
              <w:rPr>
                <w:noProof/>
                <w:webHidden/>
                <w:sz w:val="20"/>
                <w:szCs w:val="20"/>
              </w:rPr>
            </w:r>
            <w:r w:rsidRPr="00E806E9">
              <w:rPr>
                <w:noProof/>
                <w:webHidden/>
                <w:sz w:val="20"/>
                <w:szCs w:val="20"/>
              </w:rPr>
              <w:fldChar w:fldCharType="separate"/>
            </w:r>
            <w:r w:rsidRPr="00E806E9">
              <w:rPr>
                <w:noProof/>
                <w:webHidden/>
                <w:sz w:val="20"/>
                <w:szCs w:val="20"/>
              </w:rPr>
              <w:t>20</w:t>
            </w:r>
            <w:r w:rsidRPr="00E806E9">
              <w:rPr>
                <w:noProof/>
                <w:webHidden/>
                <w:sz w:val="20"/>
                <w:szCs w:val="20"/>
              </w:rPr>
              <w:fldChar w:fldCharType="end"/>
            </w:r>
          </w:hyperlink>
        </w:p>
        <w:p w14:paraId="33F0615E" w14:textId="78CB9458" w:rsidR="00E806E9" w:rsidRPr="00E806E9" w:rsidRDefault="00E806E9">
          <w:pPr>
            <w:pStyle w:val="TDC1"/>
            <w:rPr>
              <w:rFonts w:asciiTheme="minorHAnsi" w:eastAsiaTheme="minorEastAsia" w:hAnsiTheme="minorHAnsi" w:cstheme="minorBidi"/>
              <w:noProof/>
              <w:sz w:val="20"/>
              <w:szCs w:val="20"/>
              <w:lang w:val="es-PE"/>
            </w:rPr>
          </w:pPr>
          <w:hyperlink w:anchor="_Toc62912009" w:history="1">
            <w:r w:rsidRPr="00E806E9">
              <w:rPr>
                <w:rStyle w:val="Hipervnculo"/>
                <w:noProof/>
                <w:sz w:val="20"/>
                <w:szCs w:val="20"/>
              </w:rPr>
              <w:t>Limitations of the Study</w:t>
            </w:r>
            <w:r w:rsidRPr="00E806E9">
              <w:rPr>
                <w:noProof/>
                <w:webHidden/>
                <w:sz w:val="20"/>
                <w:szCs w:val="20"/>
              </w:rPr>
              <w:tab/>
            </w:r>
            <w:r w:rsidRPr="00E806E9">
              <w:rPr>
                <w:noProof/>
                <w:webHidden/>
                <w:sz w:val="20"/>
                <w:szCs w:val="20"/>
              </w:rPr>
              <w:fldChar w:fldCharType="begin"/>
            </w:r>
            <w:r w:rsidRPr="00E806E9">
              <w:rPr>
                <w:noProof/>
                <w:webHidden/>
                <w:sz w:val="20"/>
                <w:szCs w:val="20"/>
              </w:rPr>
              <w:instrText xml:space="preserve"> PAGEREF _Toc62912009 \h </w:instrText>
            </w:r>
            <w:r w:rsidRPr="00E806E9">
              <w:rPr>
                <w:noProof/>
                <w:webHidden/>
                <w:sz w:val="20"/>
                <w:szCs w:val="20"/>
              </w:rPr>
            </w:r>
            <w:r w:rsidRPr="00E806E9">
              <w:rPr>
                <w:noProof/>
                <w:webHidden/>
                <w:sz w:val="20"/>
                <w:szCs w:val="20"/>
              </w:rPr>
              <w:fldChar w:fldCharType="separate"/>
            </w:r>
            <w:r w:rsidRPr="00E806E9">
              <w:rPr>
                <w:noProof/>
                <w:webHidden/>
                <w:sz w:val="20"/>
                <w:szCs w:val="20"/>
              </w:rPr>
              <w:t>21</w:t>
            </w:r>
            <w:r w:rsidRPr="00E806E9">
              <w:rPr>
                <w:noProof/>
                <w:webHidden/>
                <w:sz w:val="20"/>
                <w:szCs w:val="20"/>
              </w:rPr>
              <w:fldChar w:fldCharType="end"/>
            </w:r>
          </w:hyperlink>
        </w:p>
        <w:p w14:paraId="27D43515" w14:textId="1DD0B70A" w:rsidR="00E806E9" w:rsidRPr="00E806E9" w:rsidRDefault="00E806E9">
          <w:pPr>
            <w:pStyle w:val="TDC1"/>
            <w:rPr>
              <w:rFonts w:asciiTheme="minorHAnsi" w:eastAsiaTheme="minorEastAsia" w:hAnsiTheme="minorHAnsi" w:cstheme="minorBidi"/>
              <w:noProof/>
              <w:sz w:val="20"/>
              <w:szCs w:val="20"/>
              <w:lang w:val="es-PE"/>
            </w:rPr>
          </w:pPr>
          <w:hyperlink w:anchor="_Toc62912010" w:history="1">
            <w:r w:rsidRPr="00E806E9">
              <w:rPr>
                <w:rStyle w:val="Hipervnculo"/>
                <w:noProof/>
                <w:sz w:val="20"/>
                <w:szCs w:val="20"/>
              </w:rPr>
              <w:t>Results</w:t>
            </w:r>
            <w:r w:rsidRPr="00E806E9">
              <w:rPr>
                <w:noProof/>
                <w:webHidden/>
                <w:sz w:val="20"/>
                <w:szCs w:val="20"/>
              </w:rPr>
              <w:tab/>
            </w:r>
            <w:r w:rsidRPr="00E806E9">
              <w:rPr>
                <w:noProof/>
                <w:webHidden/>
                <w:sz w:val="20"/>
                <w:szCs w:val="20"/>
              </w:rPr>
              <w:fldChar w:fldCharType="begin"/>
            </w:r>
            <w:r w:rsidRPr="00E806E9">
              <w:rPr>
                <w:noProof/>
                <w:webHidden/>
                <w:sz w:val="20"/>
                <w:szCs w:val="20"/>
              </w:rPr>
              <w:instrText xml:space="preserve"> PAGEREF _Toc62912010 \h </w:instrText>
            </w:r>
            <w:r w:rsidRPr="00E806E9">
              <w:rPr>
                <w:noProof/>
                <w:webHidden/>
                <w:sz w:val="20"/>
                <w:szCs w:val="20"/>
              </w:rPr>
            </w:r>
            <w:r w:rsidRPr="00E806E9">
              <w:rPr>
                <w:noProof/>
                <w:webHidden/>
                <w:sz w:val="20"/>
                <w:szCs w:val="20"/>
              </w:rPr>
              <w:fldChar w:fldCharType="separate"/>
            </w:r>
            <w:r w:rsidRPr="00E806E9">
              <w:rPr>
                <w:noProof/>
                <w:webHidden/>
                <w:sz w:val="20"/>
                <w:szCs w:val="20"/>
              </w:rPr>
              <w:t>24</w:t>
            </w:r>
            <w:r w:rsidRPr="00E806E9">
              <w:rPr>
                <w:noProof/>
                <w:webHidden/>
                <w:sz w:val="20"/>
                <w:szCs w:val="20"/>
              </w:rPr>
              <w:fldChar w:fldCharType="end"/>
            </w:r>
          </w:hyperlink>
        </w:p>
        <w:p w14:paraId="1305299E" w14:textId="0DE55ED0" w:rsidR="00E806E9" w:rsidRPr="00E806E9" w:rsidRDefault="00E806E9">
          <w:pPr>
            <w:pStyle w:val="TDC2"/>
            <w:tabs>
              <w:tab w:val="right" w:pos="9350"/>
            </w:tabs>
            <w:rPr>
              <w:rFonts w:asciiTheme="minorHAnsi" w:eastAsiaTheme="minorEastAsia" w:hAnsiTheme="minorHAnsi" w:cstheme="minorBidi"/>
              <w:noProof/>
              <w:sz w:val="20"/>
              <w:szCs w:val="20"/>
              <w:lang w:val="es-PE"/>
            </w:rPr>
          </w:pPr>
          <w:hyperlink w:anchor="_Toc62912011" w:history="1">
            <w:r w:rsidRPr="00E806E9">
              <w:rPr>
                <w:rStyle w:val="Hipervnculo"/>
                <w:noProof/>
                <w:sz w:val="20"/>
                <w:szCs w:val="20"/>
              </w:rPr>
              <w:t>Topic 7 - Ineffective Grading (coherence score, 8.6% of reviews)</w:t>
            </w:r>
            <w:r w:rsidRPr="00E806E9">
              <w:rPr>
                <w:noProof/>
                <w:webHidden/>
                <w:sz w:val="20"/>
                <w:szCs w:val="20"/>
              </w:rPr>
              <w:tab/>
            </w:r>
            <w:r w:rsidRPr="00E806E9">
              <w:rPr>
                <w:noProof/>
                <w:webHidden/>
                <w:sz w:val="20"/>
                <w:szCs w:val="20"/>
              </w:rPr>
              <w:fldChar w:fldCharType="begin"/>
            </w:r>
            <w:r w:rsidRPr="00E806E9">
              <w:rPr>
                <w:noProof/>
                <w:webHidden/>
                <w:sz w:val="20"/>
                <w:szCs w:val="20"/>
              </w:rPr>
              <w:instrText xml:space="preserve"> PAGEREF _Toc62912011 \h </w:instrText>
            </w:r>
            <w:r w:rsidRPr="00E806E9">
              <w:rPr>
                <w:noProof/>
                <w:webHidden/>
                <w:sz w:val="20"/>
                <w:szCs w:val="20"/>
              </w:rPr>
            </w:r>
            <w:r w:rsidRPr="00E806E9">
              <w:rPr>
                <w:noProof/>
                <w:webHidden/>
                <w:sz w:val="20"/>
                <w:szCs w:val="20"/>
              </w:rPr>
              <w:fldChar w:fldCharType="separate"/>
            </w:r>
            <w:r w:rsidRPr="00E806E9">
              <w:rPr>
                <w:noProof/>
                <w:webHidden/>
                <w:sz w:val="20"/>
                <w:szCs w:val="20"/>
              </w:rPr>
              <w:t>26</w:t>
            </w:r>
            <w:r w:rsidRPr="00E806E9">
              <w:rPr>
                <w:noProof/>
                <w:webHidden/>
                <w:sz w:val="20"/>
                <w:szCs w:val="20"/>
              </w:rPr>
              <w:fldChar w:fldCharType="end"/>
            </w:r>
          </w:hyperlink>
        </w:p>
        <w:p w14:paraId="481A54B6" w14:textId="56708F44" w:rsidR="00E806E9" w:rsidRPr="00E806E9" w:rsidRDefault="00E806E9">
          <w:pPr>
            <w:pStyle w:val="TDC2"/>
            <w:tabs>
              <w:tab w:val="right" w:pos="9350"/>
            </w:tabs>
            <w:rPr>
              <w:rFonts w:asciiTheme="minorHAnsi" w:eastAsiaTheme="minorEastAsia" w:hAnsiTheme="minorHAnsi" w:cstheme="minorBidi"/>
              <w:noProof/>
              <w:sz w:val="20"/>
              <w:szCs w:val="20"/>
              <w:lang w:val="es-PE"/>
            </w:rPr>
          </w:pPr>
          <w:hyperlink w:anchor="_Toc62912012" w:history="1">
            <w:r w:rsidRPr="00E806E9">
              <w:rPr>
                <w:rStyle w:val="Hipervnculo"/>
                <w:noProof/>
                <w:sz w:val="20"/>
                <w:szCs w:val="20"/>
              </w:rPr>
              <w:t>Topic 11 – Why even ask? (6.5%)</w:t>
            </w:r>
            <w:r w:rsidRPr="00E806E9">
              <w:rPr>
                <w:noProof/>
                <w:webHidden/>
                <w:sz w:val="20"/>
                <w:szCs w:val="20"/>
              </w:rPr>
              <w:tab/>
            </w:r>
            <w:r w:rsidRPr="00E806E9">
              <w:rPr>
                <w:noProof/>
                <w:webHidden/>
                <w:sz w:val="20"/>
                <w:szCs w:val="20"/>
              </w:rPr>
              <w:fldChar w:fldCharType="begin"/>
            </w:r>
            <w:r w:rsidRPr="00E806E9">
              <w:rPr>
                <w:noProof/>
                <w:webHidden/>
                <w:sz w:val="20"/>
                <w:szCs w:val="20"/>
              </w:rPr>
              <w:instrText xml:space="preserve"> PAGEREF _Toc62912012 \h </w:instrText>
            </w:r>
            <w:r w:rsidRPr="00E806E9">
              <w:rPr>
                <w:noProof/>
                <w:webHidden/>
                <w:sz w:val="20"/>
                <w:szCs w:val="20"/>
              </w:rPr>
            </w:r>
            <w:r w:rsidRPr="00E806E9">
              <w:rPr>
                <w:noProof/>
                <w:webHidden/>
                <w:sz w:val="20"/>
                <w:szCs w:val="20"/>
              </w:rPr>
              <w:fldChar w:fldCharType="separate"/>
            </w:r>
            <w:r w:rsidRPr="00E806E9">
              <w:rPr>
                <w:noProof/>
                <w:webHidden/>
                <w:sz w:val="20"/>
                <w:szCs w:val="20"/>
              </w:rPr>
              <w:t>27</w:t>
            </w:r>
            <w:r w:rsidRPr="00E806E9">
              <w:rPr>
                <w:noProof/>
                <w:webHidden/>
                <w:sz w:val="20"/>
                <w:szCs w:val="20"/>
              </w:rPr>
              <w:fldChar w:fldCharType="end"/>
            </w:r>
          </w:hyperlink>
        </w:p>
        <w:p w14:paraId="35309A71" w14:textId="228E6B09" w:rsidR="00E806E9" w:rsidRPr="00E806E9" w:rsidRDefault="00E806E9">
          <w:pPr>
            <w:pStyle w:val="TDC2"/>
            <w:tabs>
              <w:tab w:val="right" w:pos="9350"/>
            </w:tabs>
            <w:rPr>
              <w:rFonts w:asciiTheme="minorHAnsi" w:eastAsiaTheme="minorEastAsia" w:hAnsiTheme="minorHAnsi" w:cstheme="minorBidi"/>
              <w:noProof/>
              <w:sz w:val="20"/>
              <w:szCs w:val="20"/>
              <w:lang w:val="es-PE"/>
            </w:rPr>
          </w:pPr>
          <w:hyperlink w:anchor="_Toc62912013" w:history="1">
            <w:r w:rsidRPr="00E806E9">
              <w:rPr>
                <w:rStyle w:val="Hipervnculo"/>
                <w:noProof/>
                <w:sz w:val="20"/>
                <w:szCs w:val="20"/>
              </w:rPr>
              <w:t>Topic 2 -   Did Not Learn (10.5%)</w:t>
            </w:r>
            <w:r w:rsidRPr="00E806E9">
              <w:rPr>
                <w:noProof/>
                <w:webHidden/>
                <w:sz w:val="20"/>
                <w:szCs w:val="20"/>
              </w:rPr>
              <w:tab/>
            </w:r>
            <w:r w:rsidRPr="00E806E9">
              <w:rPr>
                <w:noProof/>
                <w:webHidden/>
                <w:sz w:val="20"/>
                <w:szCs w:val="20"/>
              </w:rPr>
              <w:fldChar w:fldCharType="begin"/>
            </w:r>
            <w:r w:rsidRPr="00E806E9">
              <w:rPr>
                <w:noProof/>
                <w:webHidden/>
                <w:sz w:val="20"/>
                <w:szCs w:val="20"/>
              </w:rPr>
              <w:instrText xml:space="preserve"> PAGEREF _Toc62912013 \h </w:instrText>
            </w:r>
            <w:r w:rsidRPr="00E806E9">
              <w:rPr>
                <w:noProof/>
                <w:webHidden/>
                <w:sz w:val="20"/>
                <w:szCs w:val="20"/>
              </w:rPr>
            </w:r>
            <w:r w:rsidRPr="00E806E9">
              <w:rPr>
                <w:noProof/>
                <w:webHidden/>
                <w:sz w:val="20"/>
                <w:szCs w:val="20"/>
              </w:rPr>
              <w:fldChar w:fldCharType="separate"/>
            </w:r>
            <w:r w:rsidRPr="00E806E9">
              <w:rPr>
                <w:noProof/>
                <w:webHidden/>
                <w:sz w:val="20"/>
                <w:szCs w:val="20"/>
              </w:rPr>
              <w:t>27</w:t>
            </w:r>
            <w:r w:rsidRPr="00E806E9">
              <w:rPr>
                <w:noProof/>
                <w:webHidden/>
                <w:sz w:val="20"/>
                <w:szCs w:val="20"/>
              </w:rPr>
              <w:fldChar w:fldCharType="end"/>
            </w:r>
          </w:hyperlink>
        </w:p>
        <w:p w14:paraId="24A1B01A" w14:textId="765CD4F4" w:rsidR="00E806E9" w:rsidRPr="00E806E9" w:rsidRDefault="00E806E9">
          <w:pPr>
            <w:pStyle w:val="TDC2"/>
            <w:tabs>
              <w:tab w:val="right" w:pos="9350"/>
            </w:tabs>
            <w:rPr>
              <w:rFonts w:asciiTheme="minorHAnsi" w:eastAsiaTheme="minorEastAsia" w:hAnsiTheme="minorHAnsi" w:cstheme="minorBidi"/>
              <w:noProof/>
              <w:sz w:val="20"/>
              <w:szCs w:val="20"/>
              <w:lang w:val="es-PE"/>
            </w:rPr>
          </w:pPr>
          <w:hyperlink w:anchor="_Toc62912014" w:history="1">
            <w:r w:rsidRPr="00E806E9">
              <w:rPr>
                <w:rStyle w:val="Hipervnculo"/>
                <w:noProof/>
                <w:sz w:val="20"/>
                <w:szCs w:val="20"/>
              </w:rPr>
              <w:t>Topic 9 – Lack of Expertise (10.5%)</w:t>
            </w:r>
            <w:r w:rsidRPr="00E806E9">
              <w:rPr>
                <w:noProof/>
                <w:webHidden/>
                <w:sz w:val="20"/>
                <w:szCs w:val="20"/>
              </w:rPr>
              <w:tab/>
            </w:r>
            <w:r w:rsidRPr="00E806E9">
              <w:rPr>
                <w:noProof/>
                <w:webHidden/>
                <w:sz w:val="20"/>
                <w:szCs w:val="20"/>
              </w:rPr>
              <w:fldChar w:fldCharType="begin"/>
            </w:r>
            <w:r w:rsidRPr="00E806E9">
              <w:rPr>
                <w:noProof/>
                <w:webHidden/>
                <w:sz w:val="20"/>
                <w:szCs w:val="20"/>
              </w:rPr>
              <w:instrText xml:space="preserve"> PAGEREF _Toc62912014 \h </w:instrText>
            </w:r>
            <w:r w:rsidRPr="00E806E9">
              <w:rPr>
                <w:noProof/>
                <w:webHidden/>
                <w:sz w:val="20"/>
                <w:szCs w:val="20"/>
              </w:rPr>
            </w:r>
            <w:r w:rsidRPr="00E806E9">
              <w:rPr>
                <w:noProof/>
                <w:webHidden/>
                <w:sz w:val="20"/>
                <w:szCs w:val="20"/>
              </w:rPr>
              <w:fldChar w:fldCharType="separate"/>
            </w:r>
            <w:r w:rsidRPr="00E806E9">
              <w:rPr>
                <w:noProof/>
                <w:webHidden/>
                <w:sz w:val="20"/>
                <w:szCs w:val="20"/>
              </w:rPr>
              <w:t>28</w:t>
            </w:r>
            <w:r w:rsidRPr="00E806E9">
              <w:rPr>
                <w:noProof/>
                <w:webHidden/>
                <w:sz w:val="20"/>
                <w:szCs w:val="20"/>
              </w:rPr>
              <w:fldChar w:fldCharType="end"/>
            </w:r>
          </w:hyperlink>
        </w:p>
        <w:p w14:paraId="69EDA11F" w14:textId="6B1F1338" w:rsidR="00E806E9" w:rsidRPr="00E806E9" w:rsidRDefault="00E806E9">
          <w:pPr>
            <w:pStyle w:val="TDC2"/>
            <w:tabs>
              <w:tab w:val="right" w:pos="9350"/>
            </w:tabs>
            <w:rPr>
              <w:rFonts w:asciiTheme="minorHAnsi" w:eastAsiaTheme="minorEastAsia" w:hAnsiTheme="minorHAnsi" w:cstheme="minorBidi"/>
              <w:noProof/>
              <w:sz w:val="20"/>
              <w:szCs w:val="20"/>
              <w:lang w:val="es-PE"/>
            </w:rPr>
          </w:pPr>
          <w:hyperlink w:anchor="_Toc62912015" w:history="1">
            <w:r w:rsidRPr="00E806E9">
              <w:rPr>
                <w:rStyle w:val="Hipervnculo"/>
                <w:noProof/>
                <w:sz w:val="20"/>
                <w:szCs w:val="20"/>
              </w:rPr>
              <w:t>Topic 6 – Wasting Time (9%)</w:t>
            </w:r>
            <w:r w:rsidRPr="00E806E9">
              <w:rPr>
                <w:noProof/>
                <w:webHidden/>
                <w:sz w:val="20"/>
                <w:szCs w:val="20"/>
              </w:rPr>
              <w:tab/>
            </w:r>
            <w:r w:rsidRPr="00E806E9">
              <w:rPr>
                <w:noProof/>
                <w:webHidden/>
                <w:sz w:val="20"/>
                <w:szCs w:val="20"/>
              </w:rPr>
              <w:fldChar w:fldCharType="begin"/>
            </w:r>
            <w:r w:rsidRPr="00E806E9">
              <w:rPr>
                <w:noProof/>
                <w:webHidden/>
                <w:sz w:val="20"/>
                <w:szCs w:val="20"/>
              </w:rPr>
              <w:instrText xml:space="preserve"> PAGEREF _Toc62912015 \h </w:instrText>
            </w:r>
            <w:r w:rsidRPr="00E806E9">
              <w:rPr>
                <w:noProof/>
                <w:webHidden/>
                <w:sz w:val="20"/>
                <w:szCs w:val="20"/>
              </w:rPr>
            </w:r>
            <w:r w:rsidRPr="00E806E9">
              <w:rPr>
                <w:noProof/>
                <w:webHidden/>
                <w:sz w:val="20"/>
                <w:szCs w:val="20"/>
              </w:rPr>
              <w:fldChar w:fldCharType="separate"/>
            </w:r>
            <w:r w:rsidRPr="00E806E9">
              <w:rPr>
                <w:noProof/>
                <w:webHidden/>
                <w:sz w:val="20"/>
                <w:szCs w:val="20"/>
              </w:rPr>
              <w:t>28</w:t>
            </w:r>
            <w:r w:rsidRPr="00E806E9">
              <w:rPr>
                <w:noProof/>
                <w:webHidden/>
                <w:sz w:val="20"/>
                <w:szCs w:val="20"/>
              </w:rPr>
              <w:fldChar w:fldCharType="end"/>
            </w:r>
          </w:hyperlink>
        </w:p>
        <w:p w14:paraId="5C4B0DA2" w14:textId="28F21E15" w:rsidR="00E806E9" w:rsidRPr="00E806E9" w:rsidRDefault="00E806E9">
          <w:pPr>
            <w:pStyle w:val="TDC2"/>
            <w:tabs>
              <w:tab w:val="right" w:pos="9350"/>
            </w:tabs>
            <w:rPr>
              <w:rFonts w:asciiTheme="minorHAnsi" w:eastAsiaTheme="minorEastAsia" w:hAnsiTheme="minorHAnsi" w:cstheme="minorBidi"/>
              <w:noProof/>
              <w:sz w:val="20"/>
              <w:szCs w:val="20"/>
              <w:lang w:val="es-PE"/>
            </w:rPr>
          </w:pPr>
          <w:hyperlink w:anchor="_Toc62912016" w:history="1">
            <w:r w:rsidRPr="00E806E9">
              <w:rPr>
                <w:rStyle w:val="Hipervnculo"/>
                <w:noProof/>
                <w:sz w:val="20"/>
                <w:szCs w:val="20"/>
              </w:rPr>
              <w:t>Topic 5 – Ruining the School (9.5%)</w:t>
            </w:r>
            <w:r w:rsidRPr="00E806E9">
              <w:rPr>
                <w:noProof/>
                <w:webHidden/>
                <w:sz w:val="20"/>
                <w:szCs w:val="20"/>
              </w:rPr>
              <w:tab/>
            </w:r>
            <w:r w:rsidRPr="00E806E9">
              <w:rPr>
                <w:noProof/>
                <w:webHidden/>
                <w:sz w:val="20"/>
                <w:szCs w:val="20"/>
              </w:rPr>
              <w:fldChar w:fldCharType="begin"/>
            </w:r>
            <w:r w:rsidRPr="00E806E9">
              <w:rPr>
                <w:noProof/>
                <w:webHidden/>
                <w:sz w:val="20"/>
                <w:szCs w:val="20"/>
              </w:rPr>
              <w:instrText xml:space="preserve"> PAGEREF _Toc62912016 \h </w:instrText>
            </w:r>
            <w:r w:rsidRPr="00E806E9">
              <w:rPr>
                <w:noProof/>
                <w:webHidden/>
                <w:sz w:val="20"/>
                <w:szCs w:val="20"/>
              </w:rPr>
            </w:r>
            <w:r w:rsidRPr="00E806E9">
              <w:rPr>
                <w:noProof/>
                <w:webHidden/>
                <w:sz w:val="20"/>
                <w:szCs w:val="20"/>
              </w:rPr>
              <w:fldChar w:fldCharType="separate"/>
            </w:r>
            <w:r w:rsidRPr="00E806E9">
              <w:rPr>
                <w:noProof/>
                <w:webHidden/>
                <w:sz w:val="20"/>
                <w:szCs w:val="20"/>
              </w:rPr>
              <w:t>29</w:t>
            </w:r>
            <w:r w:rsidRPr="00E806E9">
              <w:rPr>
                <w:noProof/>
                <w:webHidden/>
                <w:sz w:val="20"/>
                <w:szCs w:val="20"/>
              </w:rPr>
              <w:fldChar w:fldCharType="end"/>
            </w:r>
          </w:hyperlink>
        </w:p>
        <w:p w14:paraId="4656E4DB" w14:textId="26572E0C" w:rsidR="00E806E9" w:rsidRPr="00E806E9" w:rsidRDefault="00E806E9">
          <w:pPr>
            <w:pStyle w:val="TDC2"/>
            <w:tabs>
              <w:tab w:val="right" w:pos="9350"/>
            </w:tabs>
            <w:rPr>
              <w:rFonts w:asciiTheme="minorHAnsi" w:eastAsiaTheme="minorEastAsia" w:hAnsiTheme="minorHAnsi" w:cstheme="minorBidi"/>
              <w:noProof/>
              <w:sz w:val="20"/>
              <w:szCs w:val="20"/>
              <w:lang w:val="es-PE"/>
            </w:rPr>
          </w:pPr>
          <w:hyperlink w:anchor="_Toc62912017" w:history="1">
            <w:r w:rsidRPr="00E806E9">
              <w:rPr>
                <w:rStyle w:val="Hipervnculo"/>
                <w:noProof/>
                <w:sz w:val="20"/>
                <w:szCs w:val="20"/>
              </w:rPr>
              <w:t>Topic 8 – The Worst (8.3%)</w:t>
            </w:r>
            <w:r w:rsidRPr="00E806E9">
              <w:rPr>
                <w:noProof/>
                <w:webHidden/>
                <w:sz w:val="20"/>
                <w:szCs w:val="20"/>
              </w:rPr>
              <w:tab/>
            </w:r>
            <w:r w:rsidRPr="00E806E9">
              <w:rPr>
                <w:noProof/>
                <w:webHidden/>
                <w:sz w:val="20"/>
                <w:szCs w:val="20"/>
              </w:rPr>
              <w:fldChar w:fldCharType="begin"/>
            </w:r>
            <w:r w:rsidRPr="00E806E9">
              <w:rPr>
                <w:noProof/>
                <w:webHidden/>
                <w:sz w:val="20"/>
                <w:szCs w:val="20"/>
              </w:rPr>
              <w:instrText xml:space="preserve"> PAGEREF _Toc62912017 \h </w:instrText>
            </w:r>
            <w:r w:rsidRPr="00E806E9">
              <w:rPr>
                <w:noProof/>
                <w:webHidden/>
                <w:sz w:val="20"/>
                <w:szCs w:val="20"/>
              </w:rPr>
            </w:r>
            <w:r w:rsidRPr="00E806E9">
              <w:rPr>
                <w:noProof/>
                <w:webHidden/>
                <w:sz w:val="20"/>
                <w:szCs w:val="20"/>
              </w:rPr>
              <w:fldChar w:fldCharType="separate"/>
            </w:r>
            <w:r w:rsidRPr="00E806E9">
              <w:rPr>
                <w:noProof/>
                <w:webHidden/>
                <w:sz w:val="20"/>
                <w:szCs w:val="20"/>
              </w:rPr>
              <w:t>29</w:t>
            </w:r>
            <w:r w:rsidRPr="00E806E9">
              <w:rPr>
                <w:noProof/>
                <w:webHidden/>
                <w:sz w:val="20"/>
                <w:szCs w:val="20"/>
              </w:rPr>
              <w:fldChar w:fldCharType="end"/>
            </w:r>
          </w:hyperlink>
        </w:p>
        <w:p w14:paraId="0E9679B5" w14:textId="46786132" w:rsidR="00E806E9" w:rsidRPr="00E806E9" w:rsidRDefault="00E806E9">
          <w:pPr>
            <w:pStyle w:val="TDC2"/>
            <w:tabs>
              <w:tab w:val="right" w:pos="9350"/>
            </w:tabs>
            <w:rPr>
              <w:rFonts w:asciiTheme="minorHAnsi" w:eastAsiaTheme="minorEastAsia" w:hAnsiTheme="minorHAnsi" w:cstheme="minorBidi"/>
              <w:noProof/>
              <w:sz w:val="20"/>
              <w:szCs w:val="20"/>
              <w:lang w:val="es-PE"/>
            </w:rPr>
          </w:pPr>
          <w:hyperlink w:anchor="_Toc62912018" w:history="1">
            <w:r w:rsidRPr="00E806E9">
              <w:rPr>
                <w:rStyle w:val="Hipervnculo"/>
                <w:noProof/>
                <w:sz w:val="20"/>
                <w:szCs w:val="20"/>
              </w:rPr>
              <w:t>Topic 3 – Can’t Teach (10.4%)</w:t>
            </w:r>
            <w:r w:rsidRPr="00E806E9">
              <w:rPr>
                <w:noProof/>
                <w:webHidden/>
                <w:sz w:val="20"/>
                <w:szCs w:val="20"/>
              </w:rPr>
              <w:tab/>
            </w:r>
            <w:r w:rsidRPr="00E806E9">
              <w:rPr>
                <w:noProof/>
                <w:webHidden/>
                <w:sz w:val="20"/>
                <w:szCs w:val="20"/>
              </w:rPr>
              <w:fldChar w:fldCharType="begin"/>
            </w:r>
            <w:r w:rsidRPr="00E806E9">
              <w:rPr>
                <w:noProof/>
                <w:webHidden/>
                <w:sz w:val="20"/>
                <w:szCs w:val="20"/>
              </w:rPr>
              <w:instrText xml:space="preserve"> PAGEREF _Toc62912018 \h </w:instrText>
            </w:r>
            <w:r w:rsidRPr="00E806E9">
              <w:rPr>
                <w:noProof/>
                <w:webHidden/>
                <w:sz w:val="20"/>
                <w:szCs w:val="20"/>
              </w:rPr>
            </w:r>
            <w:r w:rsidRPr="00E806E9">
              <w:rPr>
                <w:noProof/>
                <w:webHidden/>
                <w:sz w:val="20"/>
                <w:szCs w:val="20"/>
              </w:rPr>
              <w:fldChar w:fldCharType="separate"/>
            </w:r>
            <w:r w:rsidRPr="00E806E9">
              <w:rPr>
                <w:noProof/>
                <w:webHidden/>
                <w:sz w:val="20"/>
                <w:szCs w:val="20"/>
              </w:rPr>
              <w:t>29</w:t>
            </w:r>
            <w:r w:rsidRPr="00E806E9">
              <w:rPr>
                <w:noProof/>
                <w:webHidden/>
                <w:sz w:val="20"/>
                <w:szCs w:val="20"/>
              </w:rPr>
              <w:fldChar w:fldCharType="end"/>
            </w:r>
          </w:hyperlink>
        </w:p>
        <w:p w14:paraId="3DC7C78E" w14:textId="52BEB93C" w:rsidR="00E806E9" w:rsidRPr="00E806E9" w:rsidRDefault="00E806E9">
          <w:pPr>
            <w:pStyle w:val="TDC2"/>
            <w:tabs>
              <w:tab w:val="right" w:pos="9350"/>
            </w:tabs>
            <w:rPr>
              <w:rFonts w:asciiTheme="minorHAnsi" w:eastAsiaTheme="minorEastAsia" w:hAnsiTheme="minorHAnsi" w:cstheme="minorBidi"/>
              <w:noProof/>
              <w:sz w:val="20"/>
              <w:szCs w:val="20"/>
              <w:lang w:val="es-PE"/>
            </w:rPr>
          </w:pPr>
          <w:hyperlink w:anchor="_Toc62912019" w:history="1">
            <w:r w:rsidRPr="00E806E9">
              <w:rPr>
                <w:rStyle w:val="Hipervnculo"/>
                <w:noProof/>
                <w:sz w:val="20"/>
                <w:szCs w:val="20"/>
              </w:rPr>
              <w:t>Topic 1 – Boring (11.6%)</w:t>
            </w:r>
            <w:r w:rsidRPr="00E806E9">
              <w:rPr>
                <w:noProof/>
                <w:webHidden/>
                <w:sz w:val="20"/>
                <w:szCs w:val="20"/>
              </w:rPr>
              <w:tab/>
            </w:r>
            <w:r w:rsidRPr="00E806E9">
              <w:rPr>
                <w:noProof/>
                <w:webHidden/>
                <w:sz w:val="20"/>
                <w:szCs w:val="20"/>
              </w:rPr>
              <w:fldChar w:fldCharType="begin"/>
            </w:r>
            <w:r w:rsidRPr="00E806E9">
              <w:rPr>
                <w:noProof/>
                <w:webHidden/>
                <w:sz w:val="20"/>
                <w:szCs w:val="20"/>
              </w:rPr>
              <w:instrText xml:space="preserve"> PAGEREF _Toc62912019 \h </w:instrText>
            </w:r>
            <w:r w:rsidRPr="00E806E9">
              <w:rPr>
                <w:noProof/>
                <w:webHidden/>
                <w:sz w:val="20"/>
                <w:szCs w:val="20"/>
              </w:rPr>
            </w:r>
            <w:r w:rsidRPr="00E806E9">
              <w:rPr>
                <w:noProof/>
                <w:webHidden/>
                <w:sz w:val="20"/>
                <w:szCs w:val="20"/>
              </w:rPr>
              <w:fldChar w:fldCharType="separate"/>
            </w:r>
            <w:r w:rsidRPr="00E806E9">
              <w:rPr>
                <w:noProof/>
                <w:webHidden/>
                <w:sz w:val="20"/>
                <w:szCs w:val="20"/>
              </w:rPr>
              <w:t>30</w:t>
            </w:r>
            <w:r w:rsidRPr="00E806E9">
              <w:rPr>
                <w:noProof/>
                <w:webHidden/>
                <w:sz w:val="20"/>
                <w:szCs w:val="20"/>
              </w:rPr>
              <w:fldChar w:fldCharType="end"/>
            </w:r>
          </w:hyperlink>
        </w:p>
        <w:p w14:paraId="343F7245" w14:textId="23123D7C" w:rsidR="00E806E9" w:rsidRPr="00E806E9" w:rsidRDefault="00E806E9">
          <w:pPr>
            <w:pStyle w:val="TDC2"/>
            <w:tabs>
              <w:tab w:val="right" w:pos="9350"/>
            </w:tabs>
            <w:rPr>
              <w:rFonts w:asciiTheme="minorHAnsi" w:eastAsiaTheme="minorEastAsia" w:hAnsiTheme="minorHAnsi" w:cstheme="minorBidi"/>
              <w:noProof/>
              <w:sz w:val="20"/>
              <w:szCs w:val="20"/>
              <w:lang w:val="es-PE"/>
            </w:rPr>
          </w:pPr>
          <w:hyperlink w:anchor="_Toc62912020" w:history="1">
            <w:r w:rsidRPr="00E806E9">
              <w:rPr>
                <w:rStyle w:val="Hipervnculo"/>
                <w:noProof/>
                <w:sz w:val="20"/>
                <w:szCs w:val="20"/>
              </w:rPr>
              <w:t>Topic 4 – Mean, Short Tempered (10%)</w:t>
            </w:r>
            <w:r w:rsidRPr="00E806E9">
              <w:rPr>
                <w:noProof/>
                <w:webHidden/>
                <w:sz w:val="20"/>
                <w:szCs w:val="20"/>
              </w:rPr>
              <w:tab/>
            </w:r>
            <w:r w:rsidRPr="00E806E9">
              <w:rPr>
                <w:noProof/>
                <w:webHidden/>
                <w:sz w:val="20"/>
                <w:szCs w:val="20"/>
              </w:rPr>
              <w:fldChar w:fldCharType="begin"/>
            </w:r>
            <w:r w:rsidRPr="00E806E9">
              <w:rPr>
                <w:noProof/>
                <w:webHidden/>
                <w:sz w:val="20"/>
                <w:szCs w:val="20"/>
              </w:rPr>
              <w:instrText xml:space="preserve"> PAGEREF _Toc62912020 \h </w:instrText>
            </w:r>
            <w:r w:rsidRPr="00E806E9">
              <w:rPr>
                <w:noProof/>
                <w:webHidden/>
                <w:sz w:val="20"/>
                <w:szCs w:val="20"/>
              </w:rPr>
            </w:r>
            <w:r w:rsidRPr="00E806E9">
              <w:rPr>
                <w:noProof/>
                <w:webHidden/>
                <w:sz w:val="20"/>
                <w:szCs w:val="20"/>
              </w:rPr>
              <w:fldChar w:fldCharType="separate"/>
            </w:r>
            <w:r w:rsidRPr="00E806E9">
              <w:rPr>
                <w:noProof/>
                <w:webHidden/>
                <w:sz w:val="20"/>
                <w:szCs w:val="20"/>
              </w:rPr>
              <w:t>30</w:t>
            </w:r>
            <w:r w:rsidRPr="00E806E9">
              <w:rPr>
                <w:noProof/>
                <w:webHidden/>
                <w:sz w:val="20"/>
                <w:szCs w:val="20"/>
              </w:rPr>
              <w:fldChar w:fldCharType="end"/>
            </w:r>
          </w:hyperlink>
        </w:p>
        <w:p w14:paraId="010F9930" w14:textId="08CA0BE4" w:rsidR="00E806E9" w:rsidRPr="00E806E9" w:rsidRDefault="00E806E9">
          <w:pPr>
            <w:pStyle w:val="TDC2"/>
            <w:tabs>
              <w:tab w:val="right" w:pos="9350"/>
            </w:tabs>
            <w:rPr>
              <w:rFonts w:asciiTheme="minorHAnsi" w:eastAsiaTheme="minorEastAsia" w:hAnsiTheme="minorHAnsi" w:cstheme="minorBidi"/>
              <w:noProof/>
              <w:sz w:val="20"/>
              <w:szCs w:val="20"/>
              <w:lang w:val="es-PE"/>
            </w:rPr>
          </w:pPr>
          <w:hyperlink w:anchor="_Toc62912021" w:history="1">
            <w:r w:rsidRPr="00E806E9">
              <w:rPr>
                <w:rStyle w:val="Hipervnculo"/>
                <w:noProof/>
                <w:sz w:val="20"/>
                <w:szCs w:val="20"/>
              </w:rPr>
              <w:t>Topic 10 – In Need of Change (7.7%)</w:t>
            </w:r>
            <w:r w:rsidRPr="00E806E9">
              <w:rPr>
                <w:noProof/>
                <w:webHidden/>
                <w:sz w:val="20"/>
                <w:szCs w:val="20"/>
              </w:rPr>
              <w:tab/>
            </w:r>
            <w:r w:rsidRPr="00E806E9">
              <w:rPr>
                <w:noProof/>
                <w:webHidden/>
                <w:sz w:val="20"/>
                <w:szCs w:val="20"/>
              </w:rPr>
              <w:fldChar w:fldCharType="begin"/>
            </w:r>
            <w:r w:rsidRPr="00E806E9">
              <w:rPr>
                <w:noProof/>
                <w:webHidden/>
                <w:sz w:val="20"/>
                <w:szCs w:val="20"/>
              </w:rPr>
              <w:instrText xml:space="preserve"> PAGEREF _Toc62912021 \h </w:instrText>
            </w:r>
            <w:r w:rsidRPr="00E806E9">
              <w:rPr>
                <w:noProof/>
                <w:webHidden/>
                <w:sz w:val="20"/>
                <w:szCs w:val="20"/>
              </w:rPr>
            </w:r>
            <w:r w:rsidRPr="00E806E9">
              <w:rPr>
                <w:noProof/>
                <w:webHidden/>
                <w:sz w:val="20"/>
                <w:szCs w:val="20"/>
              </w:rPr>
              <w:fldChar w:fldCharType="separate"/>
            </w:r>
            <w:r w:rsidRPr="00E806E9">
              <w:rPr>
                <w:noProof/>
                <w:webHidden/>
                <w:sz w:val="20"/>
                <w:szCs w:val="20"/>
              </w:rPr>
              <w:t>30</w:t>
            </w:r>
            <w:r w:rsidRPr="00E806E9">
              <w:rPr>
                <w:noProof/>
                <w:webHidden/>
                <w:sz w:val="20"/>
                <w:szCs w:val="20"/>
              </w:rPr>
              <w:fldChar w:fldCharType="end"/>
            </w:r>
          </w:hyperlink>
        </w:p>
        <w:p w14:paraId="4E746AED" w14:textId="58593979" w:rsidR="00E806E9" w:rsidRPr="00E806E9" w:rsidRDefault="00E806E9">
          <w:pPr>
            <w:pStyle w:val="TDC1"/>
            <w:rPr>
              <w:rFonts w:asciiTheme="minorHAnsi" w:eastAsiaTheme="minorEastAsia" w:hAnsiTheme="minorHAnsi" w:cstheme="minorBidi"/>
              <w:noProof/>
              <w:sz w:val="20"/>
              <w:szCs w:val="20"/>
              <w:lang w:val="es-PE"/>
            </w:rPr>
          </w:pPr>
          <w:hyperlink w:anchor="_Toc62912022" w:history="1">
            <w:r w:rsidRPr="00E806E9">
              <w:rPr>
                <w:rStyle w:val="Hipervnculo"/>
                <w:noProof/>
                <w:sz w:val="20"/>
                <w:szCs w:val="20"/>
              </w:rPr>
              <w:t>Discussion</w:t>
            </w:r>
            <w:r w:rsidRPr="00E806E9">
              <w:rPr>
                <w:noProof/>
                <w:webHidden/>
                <w:sz w:val="20"/>
                <w:szCs w:val="20"/>
              </w:rPr>
              <w:tab/>
            </w:r>
            <w:r w:rsidRPr="00E806E9">
              <w:rPr>
                <w:noProof/>
                <w:webHidden/>
                <w:sz w:val="20"/>
                <w:szCs w:val="20"/>
              </w:rPr>
              <w:fldChar w:fldCharType="begin"/>
            </w:r>
            <w:r w:rsidRPr="00E806E9">
              <w:rPr>
                <w:noProof/>
                <w:webHidden/>
                <w:sz w:val="20"/>
                <w:szCs w:val="20"/>
              </w:rPr>
              <w:instrText xml:space="preserve"> PAGEREF _Toc62912022 \h </w:instrText>
            </w:r>
            <w:r w:rsidRPr="00E806E9">
              <w:rPr>
                <w:noProof/>
                <w:webHidden/>
                <w:sz w:val="20"/>
                <w:szCs w:val="20"/>
              </w:rPr>
            </w:r>
            <w:r w:rsidRPr="00E806E9">
              <w:rPr>
                <w:noProof/>
                <w:webHidden/>
                <w:sz w:val="20"/>
                <w:szCs w:val="20"/>
              </w:rPr>
              <w:fldChar w:fldCharType="separate"/>
            </w:r>
            <w:r w:rsidRPr="00E806E9">
              <w:rPr>
                <w:noProof/>
                <w:webHidden/>
                <w:sz w:val="20"/>
                <w:szCs w:val="20"/>
              </w:rPr>
              <w:t>2</w:t>
            </w:r>
            <w:r w:rsidRPr="00E806E9">
              <w:rPr>
                <w:noProof/>
                <w:webHidden/>
                <w:sz w:val="20"/>
                <w:szCs w:val="20"/>
              </w:rPr>
              <w:fldChar w:fldCharType="end"/>
            </w:r>
          </w:hyperlink>
        </w:p>
        <w:p w14:paraId="6336F18B" w14:textId="4CFA490E" w:rsidR="00E806E9" w:rsidRPr="00E806E9" w:rsidRDefault="00E806E9">
          <w:pPr>
            <w:pStyle w:val="TDC2"/>
            <w:tabs>
              <w:tab w:val="right" w:pos="9350"/>
            </w:tabs>
            <w:rPr>
              <w:rFonts w:asciiTheme="minorHAnsi" w:eastAsiaTheme="minorEastAsia" w:hAnsiTheme="minorHAnsi" w:cstheme="minorBidi"/>
              <w:noProof/>
              <w:sz w:val="20"/>
              <w:szCs w:val="20"/>
              <w:lang w:val="es-PE"/>
            </w:rPr>
          </w:pPr>
          <w:hyperlink w:anchor="_Toc62912023" w:history="1">
            <w:r w:rsidRPr="00E806E9">
              <w:rPr>
                <w:rStyle w:val="Hipervnculo"/>
                <w:noProof/>
                <w:sz w:val="20"/>
                <w:szCs w:val="20"/>
              </w:rPr>
              <w:t>Evaluation of the Model</w:t>
            </w:r>
            <w:r w:rsidRPr="00E806E9">
              <w:rPr>
                <w:noProof/>
                <w:webHidden/>
                <w:sz w:val="20"/>
                <w:szCs w:val="20"/>
              </w:rPr>
              <w:tab/>
            </w:r>
            <w:r w:rsidRPr="00E806E9">
              <w:rPr>
                <w:noProof/>
                <w:webHidden/>
                <w:sz w:val="20"/>
                <w:szCs w:val="20"/>
              </w:rPr>
              <w:fldChar w:fldCharType="begin"/>
            </w:r>
            <w:r w:rsidRPr="00E806E9">
              <w:rPr>
                <w:noProof/>
                <w:webHidden/>
                <w:sz w:val="20"/>
                <w:szCs w:val="20"/>
              </w:rPr>
              <w:instrText xml:space="preserve"> PAGEREF _Toc62912023 \h </w:instrText>
            </w:r>
            <w:r w:rsidRPr="00E806E9">
              <w:rPr>
                <w:noProof/>
                <w:webHidden/>
                <w:sz w:val="20"/>
                <w:szCs w:val="20"/>
              </w:rPr>
            </w:r>
            <w:r w:rsidRPr="00E806E9">
              <w:rPr>
                <w:noProof/>
                <w:webHidden/>
                <w:sz w:val="20"/>
                <w:szCs w:val="20"/>
              </w:rPr>
              <w:fldChar w:fldCharType="separate"/>
            </w:r>
            <w:r w:rsidRPr="00E806E9">
              <w:rPr>
                <w:noProof/>
                <w:webHidden/>
                <w:sz w:val="20"/>
                <w:szCs w:val="20"/>
              </w:rPr>
              <w:t>2</w:t>
            </w:r>
            <w:r w:rsidRPr="00E806E9">
              <w:rPr>
                <w:noProof/>
                <w:webHidden/>
                <w:sz w:val="20"/>
                <w:szCs w:val="20"/>
              </w:rPr>
              <w:fldChar w:fldCharType="end"/>
            </w:r>
          </w:hyperlink>
        </w:p>
        <w:p w14:paraId="4DDD58EE" w14:textId="0CCE114E" w:rsidR="00E806E9" w:rsidRPr="00E806E9" w:rsidRDefault="00E806E9">
          <w:pPr>
            <w:pStyle w:val="TDC2"/>
            <w:tabs>
              <w:tab w:val="right" w:pos="9350"/>
            </w:tabs>
            <w:rPr>
              <w:rFonts w:asciiTheme="minorHAnsi" w:eastAsiaTheme="minorEastAsia" w:hAnsiTheme="minorHAnsi" w:cstheme="minorBidi"/>
              <w:noProof/>
              <w:sz w:val="20"/>
              <w:szCs w:val="20"/>
              <w:lang w:val="es-PE"/>
            </w:rPr>
          </w:pPr>
          <w:hyperlink w:anchor="_Toc62912024" w:history="1">
            <w:r w:rsidRPr="00E806E9">
              <w:rPr>
                <w:rStyle w:val="Hipervnculo"/>
                <w:noProof/>
                <w:sz w:val="20"/>
                <w:szCs w:val="20"/>
              </w:rPr>
              <w:t>Small “p” Policies Based on Student Descriptions</w:t>
            </w:r>
            <w:r w:rsidRPr="00E806E9">
              <w:rPr>
                <w:noProof/>
                <w:webHidden/>
                <w:sz w:val="20"/>
                <w:szCs w:val="20"/>
              </w:rPr>
              <w:tab/>
            </w:r>
            <w:r w:rsidRPr="00E806E9">
              <w:rPr>
                <w:noProof/>
                <w:webHidden/>
                <w:sz w:val="20"/>
                <w:szCs w:val="20"/>
              </w:rPr>
              <w:fldChar w:fldCharType="begin"/>
            </w:r>
            <w:r w:rsidRPr="00E806E9">
              <w:rPr>
                <w:noProof/>
                <w:webHidden/>
                <w:sz w:val="20"/>
                <w:szCs w:val="20"/>
              </w:rPr>
              <w:instrText xml:space="preserve"> PAGEREF _Toc62912024 \h </w:instrText>
            </w:r>
            <w:r w:rsidRPr="00E806E9">
              <w:rPr>
                <w:noProof/>
                <w:webHidden/>
                <w:sz w:val="20"/>
                <w:szCs w:val="20"/>
              </w:rPr>
            </w:r>
            <w:r w:rsidRPr="00E806E9">
              <w:rPr>
                <w:noProof/>
                <w:webHidden/>
                <w:sz w:val="20"/>
                <w:szCs w:val="20"/>
              </w:rPr>
              <w:fldChar w:fldCharType="separate"/>
            </w:r>
            <w:r w:rsidRPr="00E806E9">
              <w:rPr>
                <w:noProof/>
                <w:webHidden/>
                <w:sz w:val="20"/>
                <w:szCs w:val="20"/>
              </w:rPr>
              <w:t>2</w:t>
            </w:r>
            <w:r w:rsidRPr="00E806E9">
              <w:rPr>
                <w:noProof/>
                <w:webHidden/>
                <w:sz w:val="20"/>
                <w:szCs w:val="20"/>
              </w:rPr>
              <w:fldChar w:fldCharType="end"/>
            </w:r>
          </w:hyperlink>
        </w:p>
        <w:p w14:paraId="3FA990D5" w14:textId="341D82A4" w:rsidR="00E806E9" w:rsidRPr="00E806E9" w:rsidRDefault="00E806E9">
          <w:pPr>
            <w:pStyle w:val="TDC3"/>
            <w:tabs>
              <w:tab w:val="right" w:pos="9350"/>
            </w:tabs>
            <w:rPr>
              <w:rFonts w:asciiTheme="minorHAnsi" w:eastAsiaTheme="minorEastAsia" w:hAnsiTheme="minorHAnsi" w:cstheme="minorBidi"/>
              <w:noProof/>
              <w:sz w:val="20"/>
              <w:szCs w:val="20"/>
              <w:lang w:val="es-PE"/>
            </w:rPr>
          </w:pPr>
          <w:hyperlink w:anchor="_Toc62912025" w:history="1">
            <w:r w:rsidRPr="00E806E9">
              <w:rPr>
                <w:rStyle w:val="Hipervnculo"/>
                <w:b/>
                <w:i/>
                <w:noProof/>
                <w:sz w:val="20"/>
                <w:szCs w:val="20"/>
              </w:rPr>
              <w:t>Behind the Curtain of Unfair Grading</w:t>
            </w:r>
            <w:r w:rsidRPr="00E806E9">
              <w:rPr>
                <w:noProof/>
                <w:webHidden/>
                <w:sz w:val="20"/>
                <w:szCs w:val="20"/>
              </w:rPr>
              <w:tab/>
            </w:r>
            <w:r w:rsidRPr="00E806E9">
              <w:rPr>
                <w:noProof/>
                <w:webHidden/>
                <w:sz w:val="20"/>
                <w:szCs w:val="20"/>
              </w:rPr>
              <w:fldChar w:fldCharType="begin"/>
            </w:r>
            <w:r w:rsidRPr="00E806E9">
              <w:rPr>
                <w:noProof/>
                <w:webHidden/>
                <w:sz w:val="20"/>
                <w:szCs w:val="20"/>
              </w:rPr>
              <w:instrText xml:space="preserve"> PAGEREF _Toc62912025 \h </w:instrText>
            </w:r>
            <w:r w:rsidRPr="00E806E9">
              <w:rPr>
                <w:noProof/>
                <w:webHidden/>
                <w:sz w:val="20"/>
                <w:szCs w:val="20"/>
              </w:rPr>
            </w:r>
            <w:r w:rsidRPr="00E806E9">
              <w:rPr>
                <w:noProof/>
                <w:webHidden/>
                <w:sz w:val="20"/>
                <w:szCs w:val="20"/>
              </w:rPr>
              <w:fldChar w:fldCharType="separate"/>
            </w:r>
            <w:r w:rsidRPr="00E806E9">
              <w:rPr>
                <w:noProof/>
                <w:webHidden/>
                <w:sz w:val="20"/>
                <w:szCs w:val="20"/>
              </w:rPr>
              <w:t>3</w:t>
            </w:r>
            <w:r w:rsidRPr="00E806E9">
              <w:rPr>
                <w:noProof/>
                <w:webHidden/>
                <w:sz w:val="20"/>
                <w:szCs w:val="20"/>
              </w:rPr>
              <w:fldChar w:fldCharType="end"/>
            </w:r>
          </w:hyperlink>
        </w:p>
        <w:p w14:paraId="67260435" w14:textId="0B6897D9" w:rsidR="00E806E9" w:rsidRPr="00E806E9" w:rsidRDefault="00E806E9">
          <w:pPr>
            <w:pStyle w:val="TDC3"/>
            <w:tabs>
              <w:tab w:val="right" w:pos="9350"/>
            </w:tabs>
            <w:rPr>
              <w:rFonts w:asciiTheme="minorHAnsi" w:eastAsiaTheme="minorEastAsia" w:hAnsiTheme="minorHAnsi" w:cstheme="minorBidi"/>
              <w:noProof/>
              <w:sz w:val="20"/>
              <w:szCs w:val="20"/>
              <w:lang w:val="es-PE"/>
            </w:rPr>
          </w:pPr>
          <w:hyperlink w:anchor="_Toc62912026" w:history="1">
            <w:r w:rsidRPr="00E806E9">
              <w:rPr>
                <w:rStyle w:val="Hipervnculo"/>
                <w:b/>
                <w:i/>
                <w:noProof/>
                <w:sz w:val="20"/>
                <w:szCs w:val="20"/>
              </w:rPr>
              <w:t>Creating Nurturing Environments</w:t>
            </w:r>
            <w:r w:rsidRPr="00E806E9">
              <w:rPr>
                <w:noProof/>
                <w:webHidden/>
                <w:sz w:val="20"/>
                <w:szCs w:val="20"/>
              </w:rPr>
              <w:tab/>
            </w:r>
            <w:r w:rsidRPr="00E806E9">
              <w:rPr>
                <w:noProof/>
                <w:webHidden/>
                <w:sz w:val="20"/>
                <w:szCs w:val="20"/>
              </w:rPr>
              <w:fldChar w:fldCharType="begin"/>
            </w:r>
            <w:r w:rsidRPr="00E806E9">
              <w:rPr>
                <w:noProof/>
                <w:webHidden/>
                <w:sz w:val="20"/>
                <w:szCs w:val="20"/>
              </w:rPr>
              <w:instrText xml:space="preserve"> PAGEREF _Toc62912026 \h </w:instrText>
            </w:r>
            <w:r w:rsidRPr="00E806E9">
              <w:rPr>
                <w:noProof/>
                <w:webHidden/>
                <w:sz w:val="20"/>
                <w:szCs w:val="20"/>
              </w:rPr>
            </w:r>
            <w:r w:rsidRPr="00E806E9">
              <w:rPr>
                <w:noProof/>
                <w:webHidden/>
                <w:sz w:val="20"/>
                <w:szCs w:val="20"/>
              </w:rPr>
              <w:fldChar w:fldCharType="separate"/>
            </w:r>
            <w:r w:rsidRPr="00E806E9">
              <w:rPr>
                <w:noProof/>
                <w:webHidden/>
                <w:sz w:val="20"/>
                <w:szCs w:val="20"/>
              </w:rPr>
              <w:t>4</w:t>
            </w:r>
            <w:r w:rsidRPr="00E806E9">
              <w:rPr>
                <w:noProof/>
                <w:webHidden/>
                <w:sz w:val="20"/>
                <w:szCs w:val="20"/>
              </w:rPr>
              <w:fldChar w:fldCharType="end"/>
            </w:r>
          </w:hyperlink>
        </w:p>
        <w:p w14:paraId="387C5460" w14:textId="28F3B3A0" w:rsidR="00E806E9" w:rsidRPr="00E806E9" w:rsidRDefault="00E806E9">
          <w:pPr>
            <w:pStyle w:val="TDC2"/>
            <w:tabs>
              <w:tab w:val="right" w:pos="9350"/>
            </w:tabs>
            <w:rPr>
              <w:rFonts w:asciiTheme="minorHAnsi" w:eastAsiaTheme="minorEastAsia" w:hAnsiTheme="minorHAnsi" w:cstheme="minorBidi"/>
              <w:noProof/>
              <w:sz w:val="20"/>
              <w:szCs w:val="20"/>
              <w:lang w:val="es-PE"/>
            </w:rPr>
          </w:pPr>
          <w:hyperlink w:anchor="_Toc62912027" w:history="1">
            <w:r w:rsidRPr="00E806E9">
              <w:rPr>
                <w:rStyle w:val="Hipervnculo"/>
                <w:noProof/>
                <w:sz w:val="20"/>
                <w:szCs w:val="20"/>
              </w:rPr>
              <w:t>Contribution to the Literature on “Bad Teachers”</w:t>
            </w:r>
            <w:r w:rsidRPr="00E806E9">
              <w:rPr>
                <w:noProof/>
                <w:webHidden/>
                <w:sz w:val="20"/>
                <w:szCs w:val="20"/>
              </w:rPr>
              <w:tab/>
            </w:r>
            <w:r w:rsidRPr="00E806E9">
              <w:rPr>
                <w:noProof/>
                <w:webHidden/>
                <w:sz w:val="20"/>
                <w:szCs w:val="20"/>
              </w:rPr>
              <w:fldChar w:fldCharType="begin"/>
            </w:r>
            <w:r w:rsidRPr="00E806E9">
              <w:rPr>
                <w:noProof/>
                <w:webHidden/>
                <w:sz w:val="20"/>
                <w:szCs w:val="20"/>
              </w:rPr>
              <w:instrText xml:space="preserve"> PAGEREF _Toc62912027 \h </w:instrText>
            </w:r>
            <w:r w:rsidRPr="00E806E9">
              <w:rPr>
                <w:noProof/>
                <w:webHidden/>
                <w:sz w:val="20"/>
                <w:szCs w:val="20"/>
              </w:rPr>
            </w:r>
            <w:r w:rsidRPr="00E806E9">
              <w:rPr>
                <w:noProof/>
                <w:webHidden/>
                <w:sz w:val="20"/>
                <w:szCs w:val="20"/>
              </w:rPr>
              <w:fldChar w:fldCharType="separate"/>
            </w:r>
            <w:r w:rsidRPr="00E806E9">
              <w:rPr>
                <w:noProof/>
                <w:webHidden/>
                <w:sz w:val="20"/>
                <w:szCs w:val="20"/>
              </w:rPr>
              <w:t>4</w:t>
            </w:r>
            <w:r w:rsidRPr="00E806E9">
              <w:rPr>
                <w:noProof/>
                <w:webHidden/>
                <w:sz w:val="20"/>
                <w:szCs w:val="20"/>
              </w:rPr>
              <w:fldChar w:fldCharType="end"/>
            </w:r>
          </w:hyperlink>
        </w:p>
        <w:p w14:paraId="14BDA8AA" w14:textId="60210182" w:rsidR="00E806E9" w:rsidRPr="00E806E9" w:rsidRDefault="00E806E9">
          <w:pPr>
            <w:pStyle w:val="TDC1"/>
            <w:rPr>
              <w:rFonts w:asciiTheme="minorHAnsi" w:eastAsiaTheme="minorEastAsia" w:hAnsiTheme="minorHAnsi" w:cstheme="minorBidi"/>
              <w:noProof/>
              <w:sz w:val="20"/>
              <w:szCs w:val="20"/>
              <w:lang w:val="es-PE"/>
            </w:rPr>
          </w:pPr>
          <w:hyperlink w:anchor="_Toc62912028" w:history="1">
            <w:r w:rsidRPr="00E806E9">
              <w:rPr>
                <w:rStyle w:val="Hipervnculo"/>
                <w:noProof/>
                <w:sz w:val="20"/>
                <w:szCs w:val="20"/>
              </w:rPr>
              <w:t>Conclusions</w:t>
            </w:r>
            <w:r w:rsidRPr="00E806E9">
              <w:rPr>
                <w:noProof/>
                <w:webHidden/>
                <w:sz w:val="20"/>
                <w:szCs w:val="20"/>
              </w:rPr>
              <w:tab/>
            </w:r>
            <w:r w:rsidRPr="00E806E9">
              <w:rPr>
                <w:noProof/>
                <w:webHidden/>
                <w:sz w:val="20"/>
                <w:szCs w:val="20"/>
              </w:rPr>
              <w:fldChar w:fldCharType="begin"/>
            </w:r>
            <w:r w:rsidRPr="00E806E9">
              <w:rPr>
                <w:noProof/>
                <w:webHidden/>
                <w:sz w:val="20"/>
                <w:szCs w:val="20"/>
              </w:rPr>
              <w:instrText xml:space="preserve"> PAGEREF _Toc62912028 \h </w:instrText>
            </w:r>
            <w:r w:rsidRPr="00E806E9">
              <w:rPr>
                <w:noProof/>
                <w:webHidden/>
                <w:sz w:val="20"/>
                <w:szCs w:val="20"/>
              </w:rPr>
            </w:r>
            <w:r w:rsidRPr="00E806E9">
              <w:rPr>
                <w:noProof/>
                <w:webHidden/>
                <w:sz w:val="20"/>
                <w:szCs w:val="20"/>
              </w:rPr>
              <w:fldChar w:fldCharType="separate"/>
            </w:r>
            <w:r w:rsidRPr="00E806E9">
              <w:rPr>
                <w:noProof/>
                <w:webHidden/>
                <w:sz w:val="20"/>
                <w:szCs w:val="20"/>
              </w:rPr>
              <w:t>6</w:t>
            </w:r>
            <w:r w:rsidRPr="00E806E9">
              <w:rPr>
                <w:noProof/>
                <w:webHidden/>
                <w:sz w:val="20"/>
                <w:szCs w:val="20"/>
              </w:rPr>
              <w:fldChar w:fldCharType="end"/>
            </w:r>
          </w:hyperlink>
        </w:p>
        <w:p w14:paraId="4AFC47AA" w14:textId="174E9F71" w:rsidR="00E806E9" w:rsidRPr="00E806E9" w:rsidRDefault="00E806E9">
          <w:pPr>
            <w:pStyle w:val="TDC1"/>
            <w:rPr>
              <w:rFonts w:asciiTheme="minorHAnsi" w:eastAsiaTheme="minorEastAsia" w:hAnsiTheme="minorHAnsi" w:cstheme="minorBidi"/>
              <w:noProof/>
              <w:sz w:val="20"/>
              <w:szCs w:val="20"/>
              <w:lang w:val="es-PE"/>
            </w:rPr>
          </w:pPr>
          <w:hyperlink w:anchor="_Toc62912029" w:history="1">
            <w:r w:rsidRPr="00E806E9">
              <w:rPr>
                <w:rStyle w:val="Hipervnculo"/>
                <w:noProof/>
                <w:sz w:val="20"/>
                <w:szCs w:val="20"/>
              </w:rPr>
              <w:t>References</w:t>
            </w:r>
            <w:r w:rsidRPr="00E806E9">
              <w:rPr>
                <w:noProof/>
                <w:webHidden/>
                <w:sz w:val="20"/>
                <w:szCs w:val="20"/>
              </w:rPr>
              <w:tab/>
            </w:r>
            <w:r w:rsidRPr="00E806E9">
              <w:rPr>
                <w:noProof/>
                <w:webHidden/>
                <w:sz w:val="20"/>
                <w:szCs w:val="20"/>
              </w:rPr>
              <w:fldChar w:fldCharType="begin"/>
            </w:r>
            <w:r w:rsidRPr="00E806E9">
              <w:rPr>
                <w:noProof/>
                <w:webHidden/>
                <w:sz w:val="20"/>
                <w:szCs w:val="20"/>
              </w:rPr>
              <w:instrText xml:space="preserve"> PAGEREF _Toc62912029 \h </w:instrText>
            </w:r>
            <w:r w:rsidRPr="00E806E9">
              <w:rPr>
                <w:noProof/>
                <w:webHidden/>
                <w:sz w:val="20"/>
                <w:szCs w:val="20"/>
              </w:rPr>
            </w:r>
            <w:r w:rsidRPr="00E806E9">
              <w:rPr>
                <w:noProof/>
                <w:webHidden/>
                <w:sz w:val="20"/>
                <w:szCs w:val="20"/>
              </w:rPr>
              <w:fldChar w:fldCharType="separate"/>
            </w:r>
            <w:r w:rsidRPr="00E806E9">
              <w:rPr>
                <w:noProof/>
                <w:webHidden/>
                <w:sz w:val="20"/>
                <w:szCs w:val="20"/>
              </w:rPr>
              <w:t>8</w:t>
            </w:r>
            <w:r w:rsidRPr="00E806E9">
              <w:rPr>
                <w:noProof/>
                <w:webHidden/>
                <w:sz w:val="20"/>
                <w:szCs w:val="20"/>
              </w:rPr>
              <w:fldChar w:fldCharType="end"/>
            </w:r>
          </w:hyperlink>
        </w:p>
        <w:p w14:paraId="79DB277E" w14:textId="2096B091" w:rsidR="00147C7D" w:rsidRPr="00E806E9" w:rsidRDefault="005A75D4" w:rsidP="00E806E9">
          <w:pPr>
            <w:pStyle w:val="TDC1"/>
            <w:rPr>
              <w:rFonts w:asciiTheme="minorHAnsi" w:eastAsiaTheme="minorEastAsia" w:hAnsiTheme="minorHAnsi" w:cstheme="minorBidi"/>
              <w:noProof/>
              <w:sz w:val="20"/>
              <w:szCs w:val="20"/>
              <w:lang w:val="es-PE"/>
            </w:rPr>
          </w:pPr>
          <w:r w:rsidRPr="00E806E9">
            <w:rPr>
              <w:sz w:val="20"/>
              <w:szCs w:val="20"/>
            </w:rPr>
            <w:fldChar w:fldCharType="end"/>
          </w:r>
        </w:p>
      </w:sdtContent>
    </w:sdt>
    <w:p w14:paraId="67870EEC" w14:textId="469DB773" w:rsidR="00E806E9" w:rsidRDefault="00E806E9">
      <w:pPr>
        <w:rPr>
          <w:b/>
          <w:sz w:val="26"/>
          <w:szCs w:val="26"/>
        </w:rPr>
      </w:pPr>
      <w:r>
        <w:rPr>
          <w:sz w:val="26"/>
          <w:szCs w:val="26"/>
        </w:rPr>
        <w:br w:type="page"/>
      </w:r>
    </w:p>
    <w:p w14:paraId="7D6EE069" w14:textId="77777777" w:rsidR="00E806E9" w:rsidRDefault="00E806E9" w:rsidP="00E806E9">
      <w:pPr>
        <w:pStyle w:val="Ttulo"/>
        <w:spacing w:before="0" w:after="0"/>
        <w:jc w:val="left"/>
        <w:rPr>
          <w:sz w:val="18"/>
          <w:szCs w:val="18"/>
        </w:rPr>
      </w:pPr>
    </w:p>
    <w:p w14:paraId="21A413A8" w14:textId="40E8AE93" w:rsidR="00E806E9" w:rsidRPr="00E806E9" w:rsidRDefault="00E806E9" w:rsidP="00E806E9">
      <w:pPr>
        <w:pStyle w:val="Ttulo"/>
        <w:spacing w:before="0" w:after="0"/>
        <w:rPr>
          <w:b w:val="0"/>
          <w:bCs/>
          <w:sz w:val="26"/>
          <w:szCs w:val="26"/>
        </w:rPr>
      </w:pPr>
      <w:bookmarkStart w:id="0" w:name="_g1ere2t77e59" w:colFirst="0" w:colLast="0"/>
      <w:bookmarkEnd w:id="0"/>
      <w:r>
        <w:rPr>
          <w:sz w:val="26"/>
          <w:szCs w:val="26"/>
        </w:rPr>
        <w:t xml:space="preserve">The Value of Student </w:t>
      </w:r>
      <w:r w:rsidRPr="00E806E9">
        <w:rPr>
          <w:sz w:val="26"/>
          <w:szCs w:val="26"/>
        </w:rPr>
        <w:t>Feedback in Open Forums:</w:t>
      </w:r>
      <w:r w:rsidRPr="00E806E9">
        <w:rPr>
          <w:sz w:val="26"/>
          <w:szCs w:val="26"/>
        </w:rPr>
        <w:br/>
        <w:t>Natural Language Analysis of Descriptions of Teachers Rated Poorly</w:t>
      </w:r>
    </w:p>
    <w:p w14:paraId="2E92E315" w14:textId="77777777" w:rsidR="00E806E9" w:rsidRDefault="00E806E9" w:rsidP="00E806E9">
      <w:pPr>
        <w:jc w:val="center"/>
        <w:rPr>
          <w:b/>
        </w:rPr>
      </w:pPr>
    </w:p>
    <w:p w14:paraId="2B939051" w14:textId="50F2E2F4" w:rsidR="00147C7D" w:rsidRPr="00E806E9" w:rsidRDefault="00E806E9" w:rsidP="00E806E9">
      <w:pPr>
        <w:spacing w:line="480" w:lineRule="auto"/>
        <w:jc w:val="center"/>
      </w:pPr>
      <w:r>
        <w:rPr>
          <w:color w:val="000000"/>
        </w:rPr>
        <w:t>Authors</w:t>
      </w:r>
    </w:p>
    <w:p w14:paraId="43546134" w14:textId="77777777" w:rsidR="00147C7D" w:rsidRDefault="005A75D4">
      <w:pPr>
        <w:pStyle w:val="Ttulo1"/>
        <w:pBdr>
          <w:top w:val="nil"/>
          <w:left w:val="nil"/>
          <w:bottom w:val="nil"/>
          <w:right w:val="nil"/>
          <w:between w:val="nil"/>
        </w:pBdr>
        <w:spacing w:before="0" w:line="480" w:lineRule="auto"/>
        <w:jc w:val="center"/>
        <w:rPr>
          <w:sz w:val="26"/>
          <w:szCs w:val="26"/>
        </w:rPr>
      </w:pPr>
      <w:bookmarkStart w:id="1" w:name="_m0abq5hzmbe3" w:colFirst="0" w:colLast="0"/>
      <w:bookmarkStart w:id="2" w:name="_Toc62911993"/>
      <w:bookmarkEnd w:id="1"/>
      <w:r>
        <w:rPr>
          <w:sz w:val="26"/>
          <w:szCs w:val="26"/>
        </w:rPr>
        <w:t>Introduction</w:t>
      </w:r>
      <w:bookmarkEnd w:id="2"/>
    </w:p>
    <w:p w14:paraId="1721F032" w14:textId="77777777" w:rsidR="00147C7D" w:rsidRDefault="005A75D4">
      <w:pPr>
        <w:spacing w:line="480" w:lineRule="auto"/>
        <w:ind w:firstLine="720"/>
        <w:rPr>
          <w:color w:val="000000"/>
        </w:rPr>
      </w:pPr>
      <w:r>
        <w:rPr>
          <w:color w:val="000000"/>
        </w:rPr>
        <w:t xml:space="preserve">Teachers have always been evaluated. Legend has it that judgments about the quality and performance of the teachers of Athens were posted in the Agora for </w:t>
      </w:r>
      <w:r>
        <w:t>public view</w:t>
      </w:r>
      <w:r>
        <w:rPr>
          <w:color w:val="000000"/>
        </w:rPr>
        <w:t>. Socrates was judged to be a bad teacher. Apparently, he spent too much time asking his students to think. A walk-through evaluation by his supervisor determined that “sometimes Socrates’s students meander through endless dialogues examining challenging questions that do not have one right answer</w:t>
      </w:r>
      <w:r>
        <w:t>.”</w:t>
      </w:r>
      <w:r>
        <w:rPr>
          <w:color w:val="000000"/>
        </w:rPr>
        <w:t xml:space="preserve">  This led Jacobs (2012) to think that Socrates might be replaced, or perhaps be required to take an intensive summer professional development program in Sparta. This fable, sarcastically retold, illustrates both the importance of feedback from students and the flaws of high stakes evaluations</w:t>
      </w:r>
      <w:r>
        <w:t xml:space="preserve"> in order to improve teaching.</w:t>
      </w:r>
    </w:p>
    <w:p w14:paraId="0C085BA6" w14:textId="0F9AC804" w:rsidR="00147C7D" w:rsidRDefault="005A75D4">
      <w:pPr>
        <w:spacing w:line="480" w:lineRule="auto"/>
        <w:ind w:firstLine="720"/>
        <w:rPr>
          <w:color w:val="000000"/>
        </w:rPr>
      </w:pPr>
      <w:r>
        <w:rPr>
          <w:color w:val="000000"/>
        </w:rPr>
        <w:t>The public nature of teaching invites school administrators, peers, students, and parents to evaluate the quality of teachers, although by</w:t>
      </w:r>
      <w:r w:rsidR="009169E1">
        <w:rPr>
          <w:color w:val="000000"/>
        </w:rPr>
        <w:t xml:space="preserve"> different </w:t>
      </w:r>
      <w:r>
        <w:rPr>
          <w:color w:val="000000"/>
        </w:rPr>
        <w:t>me</w:t>
      </w:r>
      <w:r w:rsidR="00F65E59">
        <w:rPr>
          <w:color w:val="000000"/>
        </w:rPr>
        <w:t>thods</w:t>
      </w:r>
      <w:r w:rsidR="009169E1">
        <w:rPr>
          <w:color w:val="000000"/>
        </w:rPr>
        <w:t>.</w:t>
      </w:r>
      <w:r>
        <w:rPr>
          <w:color w:val="000000"/>
        </w:rPr>
        <w:t xml:space="preserve"> These evaluations can be </w:t>
      </w:r>
      <w:r w:rsidR="009E36AD">
        <w:rPr>
          <w:color w:val="000000"/>
        </w:rPr>
        <w:t xml:space="preserve">both </w:t>
      </w:r>
      <w:r>
        <w:rPr>
          <w:color w:val="000000"/>
        </w:rPr>
        <w:t>formal</w:t>
      </w:r>
      <w:r w:rsidR="009E36AD">
        <w:rPr>
          <w:color w:val="000000"/>
        </w:rPr>
        <w:t xml:space="preserve"> and informal</w:t>
      </w:r>
      <w:r>
        <w:rPr>
          <w:color w:val="000000"/>
        </w:rPr>
        <w:t>, such as those used by administrat</w:t>
      </w:r>
      <w:r w:rsidR="00D53525">
        <w:rPr>
          <w:color w:val="000000"/>
        </w:rPr>
        <w:t>ors</w:t>
      </w:r>
      <w:r>
        <w:rPr>
          <w:color w:val="000000"/>
        </w:rPr>
        <w:t>, while others can be deeply personal, communal, and not shared, such as those done by students. Certainly, informal evaluations focus on different criteria, record qualities or accomplishments which are more difficult to measure</w:t>
      </w:r>
      <w:r w:rsidR="009169E1">
        <w:rPr>
          <w:color w:val="000000"/>
        </w:rPr>
        <w:t>,</w:t>
      </w:r>
      <w:r>
        <w:rPr>
          <w:color w:val="000000"/>
        </w:rPr>
        <w:t xml:space="preserve"> and </w:t>
      </w:r>
      <w:r w:rsidR="00AC0E85">
        <w:rPr>
          <w:color w:val="000000"/>
        </w:rPr>
        <w:t xml:space="preserve">typically </w:t>
      </w:r>
      <w:r>
        <w:rPr>
          <w:color w:val="000000"/>
        </w:rPr>
        <w:t xml:space="preserve">do not carry as much weight. For example, interpersonal relationships are high in importance to students (Uttio, 2012), as are concepts like fairness and being treated respectfully. Formal evaluations often put less of a premium on these characteristics. </w:t>
      </w:r>
      <w:r w:rsidR="000C2F2B">
        <w:rPr>
          <w:color w:val="000000"/>
        </w:rPr>
        <w:t>D</w:t>
      </w:r>
      <w:r w:rsidRPr="00AC0E85">
        <w:rPr>
          <w:color w:val="000000"/>
        </w:rPr>
        <w:t>e</w:t>
      </w:r>
      <w:r>
        <w:rPr>
          <w:color w:val="000000"/>
        </w:rPr>
        <w:t xml:space="preserve">spite challenges, student </w:t>
      </w:r>
      <w:r w:rsidR="009169E1">
        <w:rPr>
          <w:color w:val="000000"/>
        </w:rPr>
        <w:t xml:space="preserve">evaluations </w:t>
      </w:r>
      <w:r>
        <w:rPr>
          <w:color w:val="000000"/>
        </w:rPr>
        <w:t xml:space="preserve">of their teachers have demonstrated correlations to other measures of teacher </w:t>
      </w:r>
      <w:r>
        <w:rPr>
          <w:color w:val="000000"/>
        </w:rPr>
        <w:lastRenderedPageBreak/>
        <w:t>effectiveness (Chaplin et al., 2014)</w:t>
      </w:r>
      <w:r w:rsidR="009169E1">
        <w:rPr>
          <w:color w:val="000000"/>
        </w:rPr>
        <w:t>,</w:t>
      </w:r>
      <w:r>
        <w:rPr>
          <w:color w:val="000000"/>
        </w:rPr>
        <w:t xml:space="preserve"> and can be reasonably stable for a given teacher year-to-year (Polikof</w:t>
      </w:r>
      <w:r w:rsidR="009169E1">
        <w:rPr>
          <w:color w:val="000000"/>
        </w:rPr>
        <w:t>f</w:t>
      </w:r>
      <w:r>
        <w:rPr>
          <w:color w:val="000000"/>
        </w:rPr>
        <w:t xml:space="preserve">, 2015). </w:t>
      </w:r>
    </w:p>
    <w:p w14:paraId="37B0AC99" w14:textId="385494EA" w:rsidR="00147C7D" w:rsidRDefault="000C2F2B">
      <w:pPr>
        <w:spacing w:line="480" w:lineRule="auto"/>
        <w:ind w:firstLine="720"/>
        <w:rPr>
          <w:color w:val="000000"/>
        </w:rPr>
      </w:pPr>
      <w:r w:rsidRPr="00E806E9">
        <w:rPr>
          <w:color w:val="000000"/>
        </w:rPr>
        <w:t>In fact</w:t>
      </w:r>
      <w:r w:rsidR="009169E1" w:rsidRPr="00BD20CB">
        <w:rPr>
          <w:color w:val="000000"/>
        </w:rPr>
        <w:t>,</w:t>
      </w:r>
      <w:r w:rsidR="009169E1" w:rsidRPr="00E806E9">
        <w:rPr>
          <w:color w:val="000000"/>
        </w:rPr>
        <w:t xml:space="preserve"> </w:t>
      </w:r>
      <w:r w:rsidR="009169E1">
        <w:rPr>
          <w:color w:val="000000"/>
        </w:rPr>
        <w:t>s</w:t>
      </w:r>
      <w:r w:rsidR="005A75D4">
        <w:rPr>
          <w:color w:val="000000"/>
        </w:rPr>
        <w:t xml:space="preserve">everal decades of studies </w:t>
      </w:r>
      <w:r w:rsidR="005A75D4" w:rsidRPr="00E806E9">
        <w:rPr>
          <w:strike/>
          <w:color w:val="000000"/>
        </w:rPr>
        <w:t>do</w:t>
      </w:r>
      <w:r w:rsidR="005A75D4">
        <w:rPr>
          <w:color w:val="000000"/>
        </w:rPr>
        <w:t xml:space="preserve"> indicate that students have insight into how teachers perform and how it impacts them (see, for example, Rodin &amp; Rodin, 1972; Check 1986, 1999; Uitto, 2012; Hosgorur, 2015; Raufelder et al., 2016; Chang-Kredl and Colianno, 2017). Yet, research on what they uncover remains scant (Polikof</w:t>
      </w:r>
      <w:r w:rsidR="009169E1">
        <w:rPr>
          <w:color w:val="000000"/>
        </w:rPr>
        <w:t>f</w:t>
      </w:r>
      <w:r w:rsidR="005A75D4">
        <w:rPr>
          <w:color w:val="000000"/>
        </w:rPr>
        <w:t>, 2014),</w:t>
      </w:r>
      <w:r w:rsidR="009169E1">
        <w:rPr>
          <w:color w:val="000000"/>
        </w:rPr>
        <w:t xml:space="preserve"> possibly </w:t>
      </w:r>
      <w:proofErr w:type="gramStart"/>
      <w:r w:rsidR="009169E1">
        <w:rPr>
          <w:color w:val="000000"/>
        </w:rPr>
        <w:t xml:space="preserve">because </w:t>
      </w:r>
      <w:r w:rsidR="005A75D4">
        <w:rPr>
          <w:color w:val="000000"/>
        </w:rPr>
        <w:t xml:space="preserve"> </w:t>
      </w:r>
      <w:r w:rsidR="00781BB4">
        <w:rPr>
          <w:color w:val="000000"/>
        </w:rPr>
        <w:t>the</w:t>
      </w:r>
      <w:proofErr w:type="gramEnd"/>
      <w:r w:rsidR="00781BB4">
        <w:rPr>
          <w:color w:val="000000"/>
        </w:rPr>
        <w:t xml:space="preserve"> </w:t>
      </w:r>
      <w:r w:rsidR="005A75D4">
        <w:rPr>
          <w:color w:val="000000"/>
        </w:rPr>
        <w:t>surveys</w:t>
      </w:r>
      <w:r w:rsidR="00781BB4">
        <w:rPr>
          <w:color w:val="000000"/>
        </w:rPr>
        <w:t xml:space="preserve"> and</w:t>
      </w:r>
      <w:r w:rsidR="005A75D4">
        <w:rPr>
          <w:color w:val="000000"/>
        </w:rPr>
        <w:t xml:space="preserve"> interviews </w:t>
      </w:r>
      <w:r w:rsidR="00781BB4">
        <w:rPr>
          <w:color w:val="000000"/>
        </w:rPr>
        <w:t xml:space="preserve">have been </w:t>
      </w:r>
      <w:r w:rsidR="00D53525">
        <w:rPr>
          <w:color w:val="000000"/>
        </w:rPr>
        <w:t xml:space="preserve">conducted with relatively small samples. </w:t>
      </w:r>
      <w:r w:rsidR="005A75D4">
        <w:rPr>
          <w:color w:val="000000"/>
        </w:rPr>
        <w:t xml:space="preserve">Despite the inherent </w:t>
      </w:r>
      <w:r w:rsidR="00D53525">
        <w:rPr>
          <w:color w:val="000000"/>
        </w:rPr>
        <w:t>concerns about the reliability and validity of</w:t>
      </w:r>
      <w:r w:rsidR="005A75D4">
        <w:rPr>
          <w:color w:val="000000"/>
        </w:rPr>
        <w:t xml:space="preserve"> students’ </w:t>
      </w:r>
      <w:r w:rsidR="00AC0E85">
        <w:rPr>
          <w:color w:val="000000"/>
        </w:rPr>
        <w:t xml:space="preserve">expressed </w:t>
      </w:r>
      <w:r w:rsidR="005A75D4">
        <w:rPr>
          <w:color w:val="000000"/>
        </w:rPr>
        <w:t>judgments, there is value in understanding and using feedback from such evaluations as complemen</w:t>
      </w:r>
      <w:r w:rsidR="00AC0E85">
        <w:rPr>
          <w:color w:val="000000"/>
        </w:rPr>
        <w:t xml:space="preserve">ts </w:t>
      </w:r>
      <w:r w:rsidR="005A75D4">
        <w:rPr>
          <w:color w:val="000000"/>
        </w:rPr>
        <w:t xml:space="preserve">to the more formal criteria used for assessing practicing teachers. </w:t>
      </w:r>
      <w:r w:rsidR="00AC0E85">
        <w:rPr>
          <w:color w:val="000000"/>
        </w:rPr>
        <w:t xml:space="preserve">Student evaluations </w:t>
      </w:r>
      <w:r w:rsidR="005A75D4">
        <w:rPr>
          <w:color w:val="000000"/>
        </w:rPr>
        <w:t>may paint a more complex--and more meaningful--portrait of a given teacher</w:t>
      </w:r>
      <w:r w:rsidR="00BD20CB">
        <w:rPr>
          <w:color w:val="000000"/>
        </w:rPr>
        <w:t xml:space="preserve">. </w:t>
      </w:r>
      <w:r w:rsidR="00AC0E85">
        <w:rPr>
          <w:color w:val="000000"/>
        </w:rPr>
        <w:t>E</w:t>
      </w:r>
      <w:r w:rsidR="005A75D4">
        <w:rPr>
          <w:color w:val="000000"/>
        </w:rPr>
        <w:t xml:space="preserve">valuations of teachers by students </w:t>
      </w:r>
      <w:r w:rsidR="00AC0E85">
        <w:rPr>
          <w:color w:val="000000"/>
        </w:rPr>
        <w:t xml:space="preserve">can be useful </w:t>
      </w:r>
      <w:r w:rsidR="005A75D4">
        <w:rPr>
          <w:color w:val="000000"/>
        </w:rPr>
        <w:t xml:space="preserve">for </w:t>
      </w:r>
      <w:r w:rsidR="00AC0E85">
        <w:rPr>
          <w:color w:val="000000"/>
        </w:rPr>
        <w:t xml:space="preserve">the </w:t>
      </w:r>
      <w:r w:rsidR="005A75D4">
        <w:rPr>
          <w:color w:val="000000"/>
        </w:rPr>
        <w:t>development of small policy decisions at the local level. Big policy, “P” (</w:t>
      </w:r>
      <w:r w:rsidR="00AC0E85">
        <w:rPr>
          <w:highlight w:val="white"/>
        </w:rPr>
        <w:t xml:space="preserve">Author, </w:t>
      </w:r>
      <w:r w:rsidR="005A75D4">
        <w:rPr>
          <w:highlight w:val="white"/>
        </w:rPr>
        <w:t>2019</w:t>
      </w:r>
      <w:r w:rsidR="005A75D4">
        <w:t>)</w:t>
      </w:r>
      <w:r w:rsidR="005A75D4">
        <w:rPr>
          <w:color w:val="000000"/>
        </w:rPr>
        <w:t xml:space="preserve">, may be concerned with national testing, school district funding, and integration by race and class. Small policy, “p,” may be related to how often school nurses check on </w:t>
      </w:r>
      <w:r w:rsidR="005A75D4">
        <w:t>students' health</w:t>
      </w:r>
      <w:r w:rsidR="005A75D4">
        <w:rPr>
          <w:color w:val="000000"/>
        </w:rPr>
        <w:t xml:space="preserve">, when to call parents if a child is </w:t>
      </w:r>
      <w:r w:rsidR="005A75D4">
        <w:t>absent for 3</w:t>
      </w:r>
      <w:r w:rsidR="005A75D4">
        <w:rPr>
          <w:color w:val="000000"/>
        </w:rPr>
        <w:t xml:space="preserve"> or more days, choice of substitute teachers, and so forth. This empirical study </w:t>
      </w:r>
      <w:r w:rsidR="005A75D4">
        <w:t>explores the possibility of using digital forums to inform the</w:t>
      </w:r>
      <w:r w:rsidR="005A75D4">
        <w:rPr>
          <w:color w:val="000000"/>
        </w:rPr>
        <w:t xml:space="preserve"> development of small </w:t>
      </w:r>
      <w:r w:rsidR="005A75D4">
        <w:t>“</w:t>
      </w:r>
      <w:r w:rsidR="005A75D4">
        <w:rPr>
          <w:color w:val="000000"/>
        </w:rPr>
        <w:t>p</w:t>
      </w:r>
      <w:r w:rsidR="005A75D4">
        <w:t>”</w:t>
      </w:r>
      <w:r w:rsidR="005A75D4">
        <w:rPr>
          <w:color w:val="000000"/>
        </w:rPr>
        <w:t xml:space="preserve"> policies--school or district level policies</w:t>
      </w:r>
      <w:r>
        <w:rPr>
          <w:color w:val="000000"/>
        </w:rPr>
        <w:t xml:space="preserve">—based on </w:t>
      </w:r>
      <w:r w:rsidR="005A75D4">
        <w:t>large number</w:t>
      </w:r>
      <w:r>
        <w:t>s</w:t>
      </w:r>
      <w:r w:rsidR="005A75D4">
        <w:t xml:space="preserve"> of written reviews</w:t>
      </w:r>
      <w:r w:rsidR="00781BB4">
        <w:t xml:space="preserve"> by students </w:t>
      </w:r>
      <w:r w:rsidR="00781BB4">
        <w:rPr>
          <w:color w:val="000000"/>
        </w:rPr>
        <w:t xml:space="preserve">who </w:t>
      </w:r>
      <w:r>
        <w:rPr>
          <w:color w:val="000000"/>
        </w:rPr>
        <w:t>describe</w:t>
      </w:r>
      <w:r w:rsidR="00781BB4">
        <w:rPr>
          <w:color w:val="000000"/>
        </w:rPr>
        <w:t>d their</w:t>
      </w:r>
      <w:r w:rsidR="005A75D4">
        <w:rPr>
          <w:color w:val="000000"/>
        </w:rPr>
        <w:t xml:space="preserve"> teacher</w:t>
      </w:r>
      <w:r w:rsidR="005A75D4">
        <w:t xml:space="preserve">s </w:t>
      </w:r>
      <w:r w:rsidR="00781BB4">
        <w:t>as</w:t>
      </w:r>
      <w:r w:rsidR="005A75D4">
        <w:t xml:space="preserve"> “bad”</w:t>
      </w:r>
      <w:r w:rsidR="00AC0E85">
        <w:rPr>
          <w:color w:val="000000"/>
        </w:rPr>
        <w:t xml:space="preserve">. </w:t>
      </w:r>
      <w:proofErr w:type="gramStart"/>
      <w:r w:rsidR="00AC0E85">
        <w:t>Sma</w:t>
      </w:r>
      <w:r>
        <w:t>l</w:t>
      </w:r>
      <w:r w:rsidR="00AC0E85">
        <w:t xml:space="preserve">l  </w:t>
      </w:r>
      <w:r w:rsidR="005A75D4">
        <w:t>policies</w:t>
      </w:r>
      <w:proofErr w:type="gramEnd"/>
      <w:r w:rsidR="005A75D4">
        <w:rPr>
          <w:color w:val="000000"/>
        </w:rPr>
        <w:t xml:space="preserve"> </w:t>
      </w:r>
      <w:r>
        <w:rPr>
          <w:color w:val="000000"/>
        </w:rPr>
        <w:t xml:space="preserve">emanating from such data </w:t>
      </w:r>
      <w:r w:rsidR="005A75D4">
        <w:rPr>
          <w:color w:val="000000"/>
        </w:rPr>
        <w:t>may</w:t>
      </w:r>
      <w:r w:rsidR="00AC0E85">
        <w:rPr>
          <w:color w:val="000000"/>
        </w:rPr>
        <w:t xml:space="preserve"> </w:t>
      </w:r>
      <w:r w:rsidR="005A75D4">
        <w:rPr>
          <w:color w:val="000000"/>
        </w:rPr>
        <w:t xml:space="preserve">include </w:t>
      </w:r>
      <w:r>
        <w:rPr>
          <w:color w:val="000000"/>
        </w:rPr>
        <w:t xml:space="preserve">recommendations for </w:t>
      </w:r>
      <w:r w:rsidR="005A75D4">
        <w:rPr>
          <w:color w:val="000000"/>
        </w:rPr>
        <w:t xml:space="preserve">professional development for teachers who </w:t>
      </w:r>
      <w:r w:rsidR="005A75D4">
        <w:t xml:space="preserve">students consistently and repeatedly are reported to have the same </w:t>
      </w:r>
      <w:r w:rsidR="00781BB4">
        <w:t>unwelcome behaviors</w:t>
      </w:r>
      <w:r>
        <w:t xml:space="preserve">, or closer </w:t>
      </w:r>
      <w:r w:rsidR="005A75D4">
        <w:t xml:space="preserve">monitoring </w:t>
      </w:r>
      <w:r>
        <w:t xml:space="preserve">of </w:t>
      </w:r>
      <w:r w:rsidR="00781BB4">
        <w:t xml:space="preserve">their </w:t>
      </w:r>
      <w:r>
        <w:t>classrooms,</w:t>
      </w:r>
      <w:r w:rsidR="005A75D4">
        <w:t xml:space="preserve"> and, even, counseling for anger management</w:t>
      </w:r>
      <w:r w:rsidR="00BD20CB">
        <w:t>.</w:t>
      </w:r>
    </w:p>
    <w:p w14:paraId="0FDA3364" w14:textId="64D56E8A" w:rsidR="00147C7D" w:rsidRDefault="005A75D4">
      <w:pPr>
        <w:spacing w:line="480" w:lineRule="auto"/>
        <w:ind w:firstLine="720"/>
        <w:rPr>
          <w:color w:val="000000"/>
        </w:rPr>
      </w:pPr>
      <w:r>
        <w:rPr>
          <w:color w:val="000000"/>
        </w:rPr>
        <w:t xml:space="preserve">We seek to increase the scale--and perhaps the volume--of student voice by asking: How do students describe and define teachers they judge as being “bad?” How do student’s </w:t>
      </w:r>
      <w:r>
        <w:rPr>
          <w:color w:val="000000"/>
        </w:rPr>
        <w:lastRenderedPageBreak/>
        <w:t>descriptions of these teachers inform us about the practices, attitudes and beliefs of those teachers? And, how can descriptions of characteristics of bad teach</w:t>
      </w:r>
      <w:r>
        <w:t>ing</w:t>
      </w:r>
      <w:r>
        <w:rPr>
          <w:color w:val="000000"/>
        </w:rPr>
        <w:t xml:space="preserve"> inform good </w:t>
      </w:r>
      <w:r>
        <w:t>policy</w:t>
      </w:r>
      <w:r>
        <w:rPr>
          <w:color w:val="000000"/>
        </w:rPr>
        <w:t>? We began by collecting more than 4.8 million publicly available student comments and ratings on the RateMyTeacher.com website and used natural language processing to identify common descriptors of teacher performance</w:t>
      </w:r>
      <w:r w:rsidRPr="0024157D">
        <w:rPr>
          <w:strike/>
          <w:color w:val="000000"/>
        </w:rPr>
        <w:t>s</w:t>
      </w:r>
      <w:r>
        <w:rPr>
          <w:color w:val="000000"/>
        </w:rPr>
        <w:t xml:space="preserve">. We narrowed our focus to the worst rated teachers on the website, specifically to uncover those characteristics students </w:t>
      </w:r>
      <w:r w:rsidR="00781BB4">
        <w:rPr>
          <w:color w:val="000000"/>
        </w:rPr>
        <w:t xml:space="preserve">perceived </w:t>
      </w:r>
      <w:r>
        <w:rPr>
          <w:color w:val="000000"/>
        </w:rPr>
        <w:t>t</w:t>
      </w:r>
      <w:r>
        <w:t xml:space="preserve">o </w:t>
      </w:r>
      <w:r w:rsidR="00781BB4">
        <w:t xml:space="preserve">be characteristic of teachers rated poorly. </w:t>
      </w:r>
      <w:r>
        <w:rPr>
          <w:color w:val="000000"/>
        </w:rPr>
        <w:t xml:space="preserve">Our analysis </w:t>
      </w:r>
      <w:r w:rsidR="00781BB4">
        <w:rPr>
          <w:color w:val="000000"/>
        </w:rPr>
        <w:t xml:space="preserve">is </w:t>
      </w:r>
      <w:r>
        <w:rPr>
          <w:color w:val="000000"/>
        </w:rPr>
        <w:t xml:space="preserve">a useful illustration of the methods schools can use to </w:t>
      </w:r>
      <w:r>
        <w:t>gain insight from</w:t>
      </w:r>
      <w:r>
        <w:rPr>
          <w:color w:val="000000"/>
        </w:rPr>
        <w:t xml:space="preserve"> </w:t>
      </w:r>
      <w:r>
        <w:t xml:space="preserve">digital forums </w:t>
      </w:r>
      <w:r>
        <w:rPr>
          <w:color w:val="000000"/>
        </w:rPr>
        <w:t xml:space="preserve">for development of small </w:t>
      </w:r>
      <w:r>
        <w:t>“</w:t>
      </w:r>
      <w:r>
        <w:rPr>
          <w:color w:val="000000"/>
        </w:rPr>
        <w:t>p</w:t>
      </w:r>
      <w:r>
        <w:t>”</w:t>
      </w:r>
      <w:r>
        <w:rPr>
          <w:color w:val="000000"/>
        </w:rPr>
        <w:t>, school-based policies that can lead to school improvement.</w:t>
      </w:r>
    </w:p>
    <w:p w14:paraId="40F23395" w14:textId="23B22D5C" w:rsidR="00147C7D" w:rsidRDefault="005A75D4">
      <w:pPr>
        <w:pStyle w:val="Ttulo1"/>
        <w:pBdr>
          <w:top w:val="nil"/>
          <w:left w:val="nil"/>
          <w:bottom w:val="nil"/>
          <w:right w:val="nil"/>
          <w:between w:val="nil"/>
        </w:pBdr>
        <w:spacing w:before="0" w:line="480" w:lineRule="auto"/>
        <w:jc w:val="center"/>
        <w:rPr>
          <w:sz w:val="26"/>
          <w:szCs w:val="26"/>
        </w:rPr>
      </w:pPr>
      <w:bookmarkStart w:id="3" w:name="_Toc62911994"/>
      <w:r>
        <w:rPr>
          <w:sz w:val="26"/>
          <w:szCs w:val="26"/>
        </w:rPr>
        <w:t xml:space="preserve">Questions Driving </w:t>
      </w:r>
      <w:r w:rsidR="00044212">
        <w:rPr>
          <w:sz w:val="26"/>
          <w:szCs w:val="26"/>
        </w:rPr>
        <w:t xml:space="preserve">This </w:t>
      </w:r>
      <w:r>
        <w:rPr>
          <w:sz w:val="26"/>
          <w:szCs w:val="26"/>
        </w:rPr>
        <w:t>Study</w:t>
      </w:r>
      <w:bookmarkEnd w:id="3"/>
    </w:p>
    <w:p w14:paraId="26B1B412" w14:textId="7D6D3E2F" w:rsidR="00147C7D" w:rsidRDefault="005A75D4">
      <w:pPr>
        <w:numPr>
          <w:ilvl w:val="0"/>
          <w:numId w:val="5"/>
        </w:numPr>
        <w:spacing w:line="480" w:lineRule="auto"/>
      </w:pPr>
      <w:r>
        <w:t>How do students describe teachers they rate poorly on the RateMyTeacher.com website?</w:t>
      </w:r>
    </w:p>
    <w:p w14:paraId="0A55E152" w14:textId="62F78BE1" w:rsidR="00147C7D" w:rsidRDefault="005A75D4">
      <w:pPr>
        <w:numPr>
          <w:ilvl w:val="0"/>
          <w:numId w:val="5"/>
        </w:numPr>
        <w:spacing w:line="480" w:lineRule="auto"/>
      </w:pPr>
      <w:r>
        <w:t xml:space="preserve">What common characteristics arise from these descriptions </w:t>
      </w:r>
      <w:r w:rsidR="00044212">
        <w:t xml:space="preserve">of </w:t>
      </w:r>
      <w:proofErr w:type="gramStart"/>
      <w:r w:rsidR="00044212">
        <w:t>teachers’</w:t>
      </w:r>
      <w:proofErr w:type="gramEnd"/>
      <w:r w:rsidR="00044212">
        <w:t xml:space="preserve"> rated poorly? </w:t>
      </w:r>
    </w:p>
    <w:p w14:paraId="1BB1C4E8" w14:textId="347D1FF7" w:rsidR="00147C7D" w:rsidRDefault="005A75D4">
      <w:pPr>
        <w:numPr>
          <w:ilvl w:val="0"/>
          <w:numId w:val="5"/>
        </w:numPr>
        <w:spacing w:line="480" w:lineRule="auto"/>
      </w:pPr>
      <w:r>
        <w:t xml:space="preserve">How can </w:t>
      </w:r>
      <w:r w:rsidR="00044212">
        <w:t>knowledge of</w:t>
      </w:r>
      <w:r w:rsidR="00044212" w:rsidRPr="00044212">
        <w:t xml:space="preserve"> </w:t>
      </w:r>
      <w:r w:rsidR="00BD20CB">
        <w:t>these</w:t>
      </w:r>
      <w:r>
        <w:t xml:space="preserve"> characteristics drive </w:t>
      </w:r>
      <w:r w:rsidR="00044212">
        <w:t xml:space="preserve">school and district </w:t>
      </w:r>
      <w:r>
        <w:t>(small “p”) policy?</w:t>
      </w:r>
    </w:p>
    <w:p w14:paraId="0DDBC204" w14:textId="77777777" w:rsidR="00147C7D" w:rsidRDefault="005A75D4">
      <w:pPr>
        <w:pStyle w:val="Ttulo1"/>
        <w:pBdr>
          <w:top w:val="nil"/>
          <w:left w:val="nil"/>
          <w:bottom w:val="nil"/>
          <w:right w:val="nil"/>
          <w:between w:val="nil"/>
        </w:pBdr>
        <w:spacing w:before="0" w:line="480" w:lineRule="auto"/>
        <w:jc w:val="center"/>
        <w:rPr>
          <w:sz w:val="26"/>
          <w:szCs w:val="26"/>
        </w:rPr>
      </w:pPr>
      <w:bookmarkStart w:id="4" w:name="_Toc62911995"/>
      <w:r>
        <w:rPr>
          <w:sz w:val="26"/>
          <w:szCs w:val="26"/>
        </w:rPr>
        <w:t>Conceptual Framework</w:t>
      </w:r>
      <w:bookmarkEnd w:id="4"/>
    </w:p>
    <w:p w14:paraId="42AEBCBD" w14:textId="77777777" w:rsidR="00147C7D" w:rsidRDefault="005A75D4">
      <w:pPr>
        <w:pStyle w:val="Ttulo2"/>
        <w:spacing w:before="200" w:line="480" w:lineRule="auto"/>
      </w:pPr>
      <w:bookmarkStart w:id="5" w:name="_Toc62911996"/>
      <w:r>
        <w:rPr>
          <w:sz w:val="24"/>
          <w:szCs w:val="24"/>
        </w:rPr>
        <w:t>Definitions of Good and Bad Teachers</w:t>
      </w:r>
      <w:bookmarkEnd w:id="5"/>
      <w:r>
        <w:t xml:space="preserve"> </w:t>
      </w:r>
    </w:p>
    <w:p w14:paraId="448B7BB9" w14:textId="11290FCB" w:rsidR="00147C7D" w:rsidRDefault="00044212">
      <w:pPr>
        <w:spacing w:line="480" w:lineRule="auto"/>
        <w:ind w:firstLine="720"/>
        <w:rPr>
          <w:color w:val="000000"/>
        </w:rPr>
      </w:pPr>
      <w:r w:rsidRPr="00BD20CB">
        <w:rPr>
          <w:color w:val="000000"/>
        </w:rPr>
        <w:t>There</w:t>
      </w:r>
      <w:r>
        <w:rPr>
          <w:color w:val="000000"/>
        </w:rPr>
        <w:t xml:space="preserve"> appears to be </w:t>
      </w:r>
      <w:r w:rsidR="005A75D4">
        <w:rPr>
          <w:color w:val="000000"/>
        </w:rPr>
        <w:t xml:space="preserve">some consensus about the </w:t>
      </w:r>
      <w:r w:rsidR="005A75D4" w:rsidRPr="0024157D">
        <w:rPr>
          <w:i/>
          <w:iCs/>
          <w:color w:val="000000"/>
        </w:rPr>
        <w:t>desired</w:t>
      </w:r>
      <w:r w:rsidR="005A75D4">
        <w:rPr>
          <w:color w:val="000000"/>
        </w:rPr>
        <w:t xml:space="preserve"> qualifications of a teacher. Dorham</w:t>
      </w:r>
      <w:r w:rsidR="005A75D4">
        <w:rPr>
          <w:highlight w:val="white"/>
        </w:rPr>
        <w:t xml:space="preserve"> (1987, p. 3)</w:t>
      </w:r>
      <w:r w:rsidR="005A75D4">
        <w:rPr>
          <w:color w:val="000000"/>
        </w:rPr>
        <w:t>, using qualities of a good teacher as described by 6th graders, says “</w:t>
      </w:r>
      <w:r w:rsidR="005A75D4">
        <w:rPr>
          <w:color w:val="000000"/>
          <w:highlight w:val="white"/>
        </w:rPr>
        <w:t xml:space="preserve">Three distinct themes regarding the efficacy of </w:t>
      </w:r>
      <w:r w:rsidR="005A75D4">
        <w:rPr>
          <w:color w:val="000000"/>
        </w:rPr>
        <w:t>teachers</w:t>
      </w:r>
      <w:r w:rsidR="005A75D4">
        <w:rPr>
          <w:color w:val="000000"/>
          <w:highlight w:val="white"/>
        </w:rPr>
        <w:t xml:space="preserve"> emerged from students' comments: (1) instruction; (2) personality; and (3) classroom management</w:t>
      </w:r>
      <w:r w:rsidR="005A75D4">
        <w:rPr>
          <w:highlight w:val="white"/>
        </w:rPr>
        <w:t>.</w:t>
      </w:r>
      <w:r w:rsidR="005A75D4">
        <w:rPr>
          <w:color w:val="000000"/>
          <w:highlight w:val="white"/>
        </w:rPr>
        <w:t xml:space="preserve">” Good instruction means that teachers presented material in ways in which students could understand and they did it with patience and creativity. Personality was described mainly as being “nice,” “not yelling” and not looking as if they were bored. Classroom management again emphasizes, no yelling and also the responsibility of the teacher to intervene when necessary.  </w:t>
      </w:r>
      <w:r w:rsidR="005A75D4">
        <w:rPr>
          <w:color w:val="000000"/>
        </w:rPr>
        <w:t xml:space="preserve">Goodwin and Oyler (2008), on the </w:t>
      </w:r>
      <w:r w:rsidR="005A75D4">
        <w:rPr>
          <w:color w:val="000000"/>
        </w:rPr>
        <w:lastRenderedPageBreak/>
        <w:t xml:space="preserve">other hand, believe that the most important quality any teacher </w:t>
      </w:r>
      <w:r>
        <w:rPr>
          <w:color w:val="000000"/>
        </w:rPr>
        <w:t xml:space="preserve">must </w:t>
      </w:r>
      <w:r w:rsidR="005A75D4">
        <w:rPr>
          <w:color w:val="000000"/>
        </w:rPr>
        <w:t xml:space="preserve">have is content knowledge. These researchers go on to list other required characteristics: language proficiency and fitness to teach. Hattie (2015) writes about good teachers </w:t>
      </w:r>
      <w:r w:rsidR="005A75D4">
        <w:t>making</w:t>
      </w:r>
      <w:r w:rsidR="005A75D4">
        <w:rPr>
          <w:color w:val="000000"/>
        </w:rPr>
        <w:t xml:space="preserve"> the connection between student achievement and their teaching practices, while paying attention to what students are actually doing in their classrooms. Peneul &amp; Shepard (2016) describe the good teacher as instantiating the Deweyin idea of “seeing on the horizon the full mastery of disciplinary knowledge and practices</w:t>
      </w:r>
      <w:r>
        <w:rPr>
          <w:color w:val="000000"/>
        </w:rPr>
        <w:t>,</w:t>
      </w:r>
      <w:r w:rsidR="005A75D4">
        <w:rPr>
          <w:color w:val="000000"/>
        </w:rPr>
        <w:t xml:space="preserve"> and translating that into intermediate understandings and ways of participating connected to the experience of the learner” (p. 787).</w:t>
      </w:r>
    </w:p>
    <w:p w14:paraId="0CA072AD" w14:textId="0E4C3B80" w:rsidR="00147C7D" w:rsidRPr="00BD20CB" w:rsidRDefault="005A75D4" w:rsidP="00BD20CB">
      <w:pPr>
        <w:spacing w:line="480" w:lineRule="auto"/>
        <w:ind w:firstLine="720"/>
        <w:rPr>
          <w:color w:val="000000"/>
        </w:rPr>
      </w:pPr>
      <w:r>
        <w:rPr>
          <w:color w:val="000000"/>
        </w:rPr>
        <w:t xml:space="preserve">Less has been written about the qualities of perceived or </w:t>
      </w:r>
      <w:r>
        <w:t>genuinely</w:t>
      </w:r>
      <w:r>
        <w:rPr>
          <w:color w:val="000000"/>
        </w:rPr>
        <w:t xml:space="preserve"> bad teachers. Two specific studies about bad teach</w:t>
      </w:r>
      <w:r>
        <w:t>ing</w:t>
      </w:r>
      <w:r>
        <w:rPr>
          <w:color w:val="000000"/>
        </w:rPr>
        <w:t xml:space="preserve">, however, are closely related to our study and shed light on our findings. Raufelder et al (2016) had a similar goal to ours, but was based on a much smaller sample. These researchers questioned 86 German junior high school students about bad and good teachers. They then organized, as we do, the responses into themes and sub-themes. What we found overlaps with their research. </w:t>
      </w:r>
      <w:r w:rsidR="00BD20CB">
        <w:rPr>
          <w:color w:val="000000"/>
        </w:rPr>
        <w:t>Apparently,</w:t>
      </w:r>
      <w:r>
        <w:rPr>
          <w:color w:val="000000"/>
        </w:rPr>
        <w:t xml:space="preserve"> students</w:t>
      </w:r>
      <w:r>
        <w:t xml:space="preserve">’ ratings of perceived </w:t>
      </w:r>
      <w:r>
        <w:rPr>
          <w:color w:val="000000"/>
        </w:rPr>
        <w:t xml:space="preserve">bad teachers, as is true of good teachers, have common characteristics. </w:t>
      </w:r>
      <w:r>
        <w:t>From their interview data three prominent bad teacher themes were identified:</w:t>
      </w:r>
    </w:p>
    <w:p w14:paraId="025C0ED3" w14:textId="77777777" w:rsidR="00147C7D" w:rsidRDefault="005A75D4">
      <w:pPr>
        <w:pStyle w:val="Ttulo3"/>
        <w:pBdr>
          <w:top w:val="nil"/>
          <w:left w:val="nil"/>
          <w:bottom w:val="nil"/>
          <w:right w:val="nil"/>
          <w:between w:val="nil"/>
        </w:pBdr>
        <w:spacing w:before="0" w:after="0" w:line="480" w:lineRule="auto"/>
        <w:rPr>
          <w:i/>
        </w:rPr>
      </w:pPr>
      <w:bookmarkStart w:id="6" w:name="_Toc62911997"/>
      <w:r>
        <w:rPr>
          <w:b/>
          <w:i/>
          <w:u w:val="none"/>
        </w:rPr>
        <w:t>Teacher-Student Relationship</w:t>
      </w:r>
      <w:bookmarkEnd w:id="6"/>
    </w:p>
    <w:p w14:paraId="20B15C11" w14:textId="77777777" w:rsidR="00147C7D" w:rsidRDefault="005A75D4">
      <w:pPr>
        <w:spacing w:line="480" w:lineRule="auto"/>
        <w:ind w:firstLine="720"/>
        <w:rPr>
          <w:highlight w:val="yellow"/>
        </w:rPr>
      </w:pPr>
      <w:r>
        <w:rPr>
          <w:color w:val="000000"/>
        </w:rPr>
        <w:t xml:space="preserve">The first was about the quality of the teacher student relationship. Three sub-themes were recognized. First was </w:t>
      </w:r>
      <w:r>
        <w:rPr>
          <w:i/>
          <w:color w:val="000000"/>
        </w:rPr>
        <w:t>relational aggression</w:t>
      </w:r>
      <w:r>
        <w:rPr>
          <w:color w:val="000000"/>
        </w:rPr>
        <w:t xml:space="preserve">. Teacher behaviors of this type included teacher yelling, and the teacher being insulting (e. g. calling students stupid). Vilification of the students was also categorized as relational aggression (e. g. showing little or no respect for what they had accomplished). Sub-theme two was labeled </w:t>
      </w:r>
      <w:r>
        <w:rPr>
          <w:i/>
          <w:color w:val="000000"/>
        </w:rPr>
        <w:t>injustice</w:t>
      </w:r>
      <w:r>
        <w:rPr>
          <w:color w:val="000000"/>
        </w:rPr>
        <w:t xml:space="preserve">. Bad teachers were seen as playing favorites in the classroom, or who had opaque and changing evaluative criteria. Sub-theme three was </w:t>
      </w:r>
      <w:r>
        <w:rPr>
          <w:color w:val="000000"/>
        </w:rPr>
        <w:lastRenderedPageBreak/>
        <w:t xml:space="preserve">called </w:t>
      </w:r>
      <w:r>
        <w:rPr>
          <w:i/>
          <w:color w:val="000000"/>
        </w:rPr>
        <w:t>antipathy</w:t>
      </w:r>
      <w:r>
        <w:rPr>
          <w:color w:val="000000"/>
        </w:rPr>
        <w:t xml:space="preserve">. Antipathy by students toward their teachers developed out of a general dislike of the teacher. This theme developed because students found their teachers often to be incomprehensible in communicating subject matter content, or because their teachers really did not know the content. </w:t>
      </w:r>
    </w:p>
    <w:p w14:paraId="4F25C07C" w14:textId="77777777" w:rsidR="00147C7D" w:rsidRDefault="005A75D4">
      <w:pPr>
        <w:pStyle w:val="Ttulo3"/>
        <w:spacing w:before="0" w:after="0" w:line="480" w:lineRule="auto"/>
        <w:rPr>
          <w:b/>
          <w:i/>
          <w:u w:val="none"/>
        </w:rPr>
      </w:pPr>
      <w:bookmarkStart w:id="7" w:name="_Toc62911998"/>
      <w:r>
        <w:rPr>
          <w:b/>
          <w:i/>
          <w:u w:val="none"/>
        </w:rPr>
        <w:t>Lack of Expertise in Teaching</w:t>
      </w:r>
      <w:bookmarkEnd w:id="7"/>
    </w:p>
    <w:p w14:paraId="76562A63" w14:textId="77777777" w:rsidR="00147C7D" w:rsidRDefault="005A75D4">
      <w:pPr>
        <w:spacing w:line="480" w:lineRule="auto"/>
        <w:ind w:firstLine="720"/>
        <w:rPr>
          <w:highlight w:val="yellow"/>
        </w:rPr>
      </w:pPr>
      <w:r>
        <w:rPr>
          <w:color w:val="000000"/>
        </w:rPr>
        <w:t xml:space="preserve">Theme two also arose out of the coding of the interviews, and was based on students’ concerns about their teachers’ lack of expertise in teaching. One subtheme was the perception of students that their teachers were </w:t>
      </w:r>
      <w:r>
        <w:rPr>
          <w:i/>
          <w:color w:val="000000"/>
        </w:rPr>
        <w:t>disinterested or indifferent</w:t>
      </w:r>
      <w:r>
        <w:rPr>
          <w:color w:val="000000"/>
        </w:rPr>
        <w:t xml:space="preserve"> to the materials being presented, which was disappointing to the students. A second subtheme was labeled </w:t>
      </w:r>
      <w:r>
        <w:rPr>
          <w:i/>
          <w:color w:val="000000"/>
        </w:rPr>
        <w:t>incomprehensible teaching</w:t>
      </w:r>
      <w:r>
        <w:rPr>
          <w:color w:val="000000"/>
        </w:rPr>
        <w:t xml:space="preserve">. It is quite easy to understand why students would be harsh judges of this perceived teacher characteristic. A third subtheme was labeled </w:t>
      </w:r>
      <w:r>
        <w:rPr>
          <w:i/>
          <w:color w:val="000000"/>
        </w:rPr>
        <w:t>teacher-centered instruction</w:t>
      </w:r>
      <w:r>
        <w:rPr>
          <w:color w:val="000000"/>
        </w:rPr>
        <w:t xml:space="preserve">. The students resented copying material, or seatwork, where in both cases, the teacher has it “easy” and the students do the instructional work. </w:t>
      </w:r>
    </w:p>
    <w:p w14:paraId="62A513E5" w14:textId="77777777" w:rsidR="00147C7D" w:rsidRDefault="005A75D4">
      <w:pPr>
        <w:pStyle w:val="Ttulo3"/>
        <w:pBdr>
          <w:top w:val="nil"/>
          <w:left w:val="nil"/>
          <w:bottom w:val="nil"/>
          <w:right w:val="nil"/>
          <w:between w:val="nil"/>
        </w:pBdr>
        <w:spacing w:before="0" w:after="0" w:line="480" w:lineRule="auto"/>
        <w:rPr>
          <w:b/>
          <w:i/>
          <w:u w:val="none"/>
        </w:rPr>
      </w:pPr>
      <w:bookmarkStart w:id="8" w:name="_Toc62911999"/>
      <w:r>
        <w:rPr>
          <w:b/>
          <w:i/>
          <w:u w:val="none"/>
        </w:rPr>
        <w:t>Personal Characteristics</w:t>
      </w:r>
      <w:bookmarkEnd w:id="8"/>
    </w:p>
    <w:p w14:paraId="71F922D0" w14:textId="2A3931C7" w:rsidR="00147C7D" w:rsidRDefault="005A75D4">
      <w:pPr>
        <w:spacing w:line="480" w:lineRule="auto"/>
        <w:ind w:firstLine="720"/>
        <w:rPr>
          <w:color w:val="000000"/>
        </w:rPr>
      </w:pPr>
      <w:r>
        <w:rPr>
          <w:color w:val="000000"/>
        </w:rPr>
        <w:t xml:space="preserve">Theme three consisted of comments about the </w:t>
      </w:r>
      <w:r>
        <w:rPr>
          <w:i/>
          <w:color w:val="000000"/>
        </w:rPr>
        <w:t>personal characteristics</w:t>
      </w:r>
      <w:r>
        <w:rPr>
          <w:color w:val="000000"/>
        </w:rPr>
        <w:t xml:space="preserve"> of the teacher, for example, boring, repetitive, or disinterested. It included, as well, examples of teachers’ </w:t>
      </w:r>
      <w:r w:rsidRPr="0024157D">
        <w:rPr>
          <w:i/>
          <w:iCs/>
          <w:color w:val="000000"/>
        </w:rPr>
        <w:t>lack of assertiveness</w:t>
      </w:r>
      <w:r w:rsidR="007238BD">
        <w:rPr>
          <w:color w:val="000000"/>
        </w:rPr>
        <w:t xml:space="preserve">, and </w:t>
      </w:r>
      <w:r w:rsidR="007238BD" w:rsidRPr="0024157D">
        <w:rPr>
          <w:i/>
          <w:iCs/>
          <w:color w:val="000000"/>
        </w:rPr>
        <w:t>disorganized</w:t>
      </w:r>
      <w:r w:rsidR="007238BD">
        <w:rPr>
          <w:color w:val="000000"/>
        </w:rPr>
        <w:t xml:space="preserve"> </w:t>
      </w:r>
      <w:r w:rsidR="00575AC4">
        <w:rPr>
          <w:color w:val="000000"/>
        </w:rPr>
        <w:t xml:space="preserve">or incomplete </w:t>
      </w:r>
      <w:r w:rsidR="007238BD">
        <w:rPr>
          <w:color w:val="000000"/>
        </w:rPr>
        <w:t>presentations of the material</w:t>
      </w:r>
      <w:r>
        <w:rPr>
          <w:color w:val="000000"/>
        </w:rPr>
        <w:t>. Student examples of this negative trait included allowing whispering or talking among students that should have been stopped, newspaper reading in class, disrespect to the teacher that was uncriticized, students throwing things in class, etc.</w:t>
      </w:r>
      <w:r>
        <w:t xml:space="preserve"> </w:t>
      </w:r>
      <w:r>
        <w:rPr>
          <w:color w:val="000000"/>
        </w:rPr>
        <w:t xml:space="preserve">In this study the students’ comments about their </w:t>
      </w:r>
      <w:r>
        <w:t>dissatisfaction with</w:t>
      </w:r>
      <w:r>
        <w:rPr>
          <w:color w:val="000000"/>
        </w:rPr>
        <w:t xml:space="preserve"> teachers were weighted more heavily by their teachers’ failings in terms of their interpersonal skills than by their academic skills. </w:t>
      </w:r>
    </w:p>
    <w:p w14:paraId="7DB9719B" w14:textId="574736AE" w:rsidR="00147C7D" w:rsidRDefault="005A75D4">
      <w:pPr>
        <w:spacing w:line="480" w:lineRule="auto"/>
        <w:ind w:firstLine="720"/>
        <w:rPr>
          <w:color w:val="000000"/>
        </w:rPr>
      </w:pPr>
      <w:r>
        <w:rPr>
          <w:color w:val="000000"/>
        </w:rPr>
        <w:lastRenderedPageBreak/>
        <w:t xml:space="preserve">In each study it is interesting to note that many students judge their teachers to be “bad” on the basis of their inability to teach them as much as they want to learn. </w:t>
      </w:r>
      <w:r>
        <w:t xml:space="preserve">The analysis in our study suggests that students used different language when they genuinely attempted to distinguish between interpersonal and academic skills. </w:t>
      </w:r>
      <w:r>
        <w:rPr>
          <w:color w:val="000000"/>
        </w:rPr>
        <w:t xml:space="preserve">We </w:t>
      </w:r>
      <w:r>
        <w:t>aim to make the case that this value students place in their own learning lends itself to the usefulness of a digital forum. For example, a</w:t>
      </w:r>
      <w:r>
        <w:rPr>
          <w:color w:val="000000"/>
        </w:rPr>
        <w:t xml:space="preserve"> </w:t>
      </w:r>
      <w:r>
        <w:t>digital</w:t>
      </w:r>
      <w:r>
        <w:rPr>
          <w:color w:val="000000"/>
        </w:rPr>
        <w:t xml:space="preserve"> </w:t>
      </w:r>
      <w:r>
        <w:t>forum could be used to recognize whether the students in a school system consistently feel as though the course materials for specific subjects (such as computer science, history, or sex education) are outdated or irrelevant. Our analysis suggests that grievances of this sort could be distinguished from the interpersonal failings of teachers</w:t>
      </w:r>
      <w:r w:rsidR="00261F2A">
        <w:t>.</w:t>
      </w:r>
      <w:r>
        <w:t xml:space="preserve"> As a result, a potential policy could require teachers lacking in knowledge to demonstrate they have gained that knowledge.</w:t>
      </w:r>
    </w:p>
    <w:p w14:paraId="4584C2FE" w14:textId="77777777" w:rsidR="00147C7D" w:rsidRDefault="005A75D4">
      <w:pPr>
        <w:spacing w:line="480" w:lineRule="auto"/>
        <w:ind w:firstLine="720"/>
        <w:rPr>
          <w:color w:val="000000"/>
        </w:rPr>
      </w:pPr>
      <w:r>
        <w:rPr>
          <w:color w:val="000000"/>
        </w:rPr>
        <w:t xml:space="preserve">In another study, Chang-Kredl and </w:t>
      </w:r>
      <w:proofErr w:type="spellStart"/>
      <w:r>
        <w:rPr>
          <w:color w:val="000000"/>
        </w:rPr>
        <w:t>Cloannino</w:t>
      </w:r>
      <w:proofErr w:type="spellEnd"/>
      <w:r>
        <w:rPr>
          <w:color w:val="000000"/>
        </w:rPr>
        <w:t xml:space="preserve"> (2017) were interested in examining the image of teachers in the public sphere—movies, television, and on the web. Analyzed in this study were the descriptive comments made about the best and worst teachers encountered by subscribers to Reddit, a popular website for social news aggregation, web content ratings, and discussions. Characteristics of the respondents are unknown, but consisted of individuals sufficiently motivated to post their comments on Reddit, often well after their personal encounters with “bad” teachers. Their analyses revealed many characteristics of bad teachers that mirror some of what we found in our data. Table 1 provides these data.</w:t>
      </w:r>
    </w:p>
    <w:p w14:paraId="2E8935C1" w14:textId="4FB9CAF5" w:rsidR="005A75D4" w:rsidRDefault="005A75D4" w:rsidP="005A75D4">
      <w:pPr>
        <w:spacing w:line="480" w:lineRule="auto"/>
        <w:rPr>
          <w:b/>
          <w:color w:val="000000"/>
        </w:rPr>
      </w:pPr>
      <w:r>
        <w:rPr>
          <w:noProof/>
        </w:rPr>
        <w:lastRenderedPageBreak/>
        <w:drawing>
          <wp:inline distT="0" distB="0" distL="0" distR="0" wp14:anchorId="6C9F385A" wp14:editId="0226C155">
            <wp:extent cx="5791200" cy="4086225"/>
            <wp:effectExtent l="0" t="0" r="0" b="9525"/>
            <wp:docPr id="3" name="image1.png"/>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rotWithShape="1">
                    <a:blip r:embed="rId8"/>
                    <a:srcRect r="8571"/>
                    <a:stretch/>
                  </pic:blipFill>
                  <pic:spPr bwMode="auto">
                    <a:xfrm>
                      <a:off x="0" y="0"/>
                      <a:ext cx="5791200" cy="4086225"/>
                    </a:xfrm>
                    <a:prstGeom prst="rect">
                      <a:avLst/>
                    </a:prstGeom>
                    <a:ln>
                      <a:noFill/>
                    </a:ln>
                    <a:extLst>
                      <a:ext uri="{53640926-AAD7-44D8-BBD7-CCE9431645EC}">
                        <a14:shadowObscured xmlns:a14="http://schemas.microsoft.com/office/drawing/2010/main"/>
                      </a:ext>
                    </a:extLst>
                  </pic:spPr>
                </pic:pic>
              </a:graphicData>
            </a:graphic>
          </wp:inline>
        </w:drawing>
      </w:r>
    </w:p>
    <w:p w14:paraId="53714789" w14:textId="0642A919" w:rsidR="00261F2A" w:rsidRPr="00747B4D" w:rsidRDefault="00747B4D" w:rsidP="00747B4D">
      <w:pPr>
        <w:spacing w:line="276" w:lineRule="auto"/>
        <w:rPr>
          <w:u w:val="single"/>
        </w:rPr>
      </w:pPr>
      <w:r w:rsidRPr="00747B4D">
        <w:rPr>
          <w:u w:val="single"/>
        </w:rPr>
        <w:t xml:space="preserve">Table 1 - Coding of Reddit comments and descriptions about one’s “worst” teacher (From Chang-Kredl and </w:t>
      </w:r>
      <w:proofErr w:type="spellStart"/>
      <w:r w:rsidRPr="00747B4D">
        <w:rPr>
          <w:u w:val="single"/>
        </w:rPr>
        <w:t>Cloannino</w:t>
      </w:r>
      <w:proofErr w:type="spellEnd"/>
      <w:r w:rsidRPr="00747B4D">
        <w:rPr>
          <w:u w:val="single"/>
        </w:rPr>
        <w:t>, 2017, p. 48)</w:t>
      </w:r>
    </w:p>
    <w:p w14:paraId="5F841852" w14:textId="0695FD1A" w:rsidR="005A75D4" w:rsidRPr="005A75D4" w:rsidRDefault="005A75D4" w:rsidP="005A75D4">
      <w:pPr>
        <w:pStyle w:val="Ttulo2"/>
        <w:pBdr>
          <w:top w:val="nil"/>
          <w:left w:val="nil"/>
          <w:bottom w:val="nil"/>
          <w:right w:val="nil"/>
          <w:between w:val="nil"/>
        </w:pBdr>
        <w:spacing w:before="200" w:line="480" w:lineRule="auto"/>
        <w:rPr>
          <w:sz w:val="24"/>
          <w:szCs w:val="24"/>
        </w:rPr>
      </w:pPr>
      <w:bookmarkStart w:id="9" w:name="_Toc62912000"/>
      <w:r>
        <w:rPr>
          <w:sz w:val="24"/>
          <w:szCs w:val="24"/>
        </w:rPr>
        <w:t>How many teachers are rated as “bad?”</w:t>
      </w:r>
      <w:bookmarkEnd w:id="9"/>
    </w:p>
    <w:p w14:paraId="0F86B163" w14:textId="7AF1EAA3" w:rsidR="00147C7D" w:rsidRPr="005A75D4" w:rsidRDefault="005A75D4" w:rsidP="005A75D4">
      <w:pPr>
        <w:spacing w:line="480" w:lineRule="auto"/>
        <w:ind w:firstLine="720"/>
        <w:rPr>
          <w:color w:val="000000"/>
        </w:rPr>
      </w:pPr>
      <w:r>
        <w:rPr>
          <w:color w:val="000000"/>
        </w:rPr>
        <w:t xml:space="preserve">These descriptions, comments, and complaints make clear that for some, or even many students in a class, teachers who are not reaching students do exist, and in number, though certainly not in the numbers often bandied about in our media. So, a </w:t>
      </w:r>
      <w:r>
        <w:t xml:space="preserve">relevant </w:t>
      </w:r>
      <w:r>
        <w:rPr>
          <w:color w:val="000000"/>
        </w:rPr>
        <w:t xml:space="preserve">question for this study is “How many teachers are we talking about?” In fact, the numbers of teachers who are seen as </w:t>
      </w:r>
      <w:r>
        <w:t>“bad</w:t>
      </w:r>
      <w:r w:rsidR="00261F2A">
        <w:t>,</w:t>
      </w:r>
      <w:r>
        <w:t>”</w:t>
      </w:r>
      <w:r>
        <w:rPr>
          <w:color w:val="000000"/>
        </w:rPr>
        <w:t xml:space="preserve"> </w:t>
      </w:r>
      <w:r w:rsidR="00261F2A">
        <w:rPr>
          <w:color w:val="000000"/>
        </w:rPr>
        <w:t>as</w:t>
      </w:r>
      <w:r>
        <w:rPr>
          <w:color w:val="000000"/>
        </w:rPr>
        <w:t xml:space="preserve"> described in Table 1, and in our own work, actually appear to be rather low. </w:t>
      </w:r>
      <w:r w:rsidR="00BD20CB">
        <w:t>Author</w:t>
      </w:r>
      <w:r>
        <w:t xml:space="preserve"> </w:t>
      </w:r>
      <w:r>
        <w:rPr>
          <w:color w:val="000000"/>
        </w:rPr>
        <w:t xml:space="preserve">(2014) estimates their numbers at about 3%. In the well-respected Hechinger report, Butrymowicz (2014) says that states such as Tennessee, Michigan, Georgia, Florida, and Pennsylvania, particularly in Pittsburgh, all provided estimates of “bad” teachers in this same low range. Danielson (2016), who has visited and coded many hundreds of classrooms, estimates </w:t>
      </w:r>
      <w:r>
        <w:rPr>
          <w:color w:val="000000"/>
        </w:rPr>
        <w:lastRenderedPageBreak/>
        <w:t xml:space="preserve">the “bad teacher” number to be around 6%. That seems to be the high end of estimates from those who are experienced classroom analysts. In our own study we found that, out of more than 4.8 million reviews, using a 100 point scale, 55% gave a maximum rating of 100 (the best score), 75% gave a rating of 80, and 89% gave a rating greater than 50, reflecting </w:t>
      </w:r>
      <w:r>
        <w:t>compatibility</w:t>
      </w:r>
      <w:r>
        <w:rPr>
          <w:color w:val="000000"/>
        </w:rPr>
        <w:t xml:space="preserve"> with the estimates of the percent of bad teachers by th</w:t>
      </w:r>
      <w:r w:rsidR="00261F2A">
        <w:rPr>
          <w:color w:val="000000"/>
        </w:rPr>
        <w:t>e</w:t>
      </w:r>
      <w:r>
        <w:rPr>
          <w:color w:val="000000"/>
        </w:rPr>
        <w:t xml:space="preserve"> analysts cited above. </w:t>
      </w:r>
    </w:p>
    <w:p w14:paraId="3D4FE713" w14:textId="77777777" w:rsidR="00147C7D" w:rsidRDefault="005A75D4">
      <w:pPr>
        <w:pStyle w:val="Ttulo2"/>
        <w:pBdr>
          <w:top w:val="nil"/>
          <w:left w:val="nil"/>
          <w:bottom w:val="nil"/>
          <w:right w:val="nil"/>
          <w:between w:val="nil"/>
        </w:pBdr>
        <w:spacing w:before="200" w:line="480" w:lineRule="auto"/>
      </w:pPr>
      <w:bookmarkStart w:id="10" w:name="_Toc62912001"/>
      <w:r>
        <w:rPr>
          <w:sz w:val="24"/>
          <w:szCs w:val="24"/>
        </w:rPr>
        <w:t>Reliability of Quantitative and Observational Evaluations</w:t>
      </w:r>
      <w:bookmarkEnd w:id="10"/>
    </w:p>
    <w:p w14:paraId="3D60A203" w14:textId="77777777" w:rsidR="00147C7D" w:rsidRDefault="005A75D4">
      <w:pPr>
        <w:spacing w:line="480" w:lineRule="auto"/>
        <w:ind w:firstLine="720"/>
        <w:rPr>
          <w:color w:val="000000"/>
        </w:rPr>
      </w:pPr>
      <w:r>
        <w:rPr>
          <w:color w:val="000000"/>
        </w:rPr>
        <w:t xml:space="preserve">While informal and unscientific evaluations </w:t>
      </w:r>
      <w:r>
        <w:t xml:space="preserve">are </w:t>
      </w:r>
      <w:r>
        <w:rPr>
          <w:color w:val="000000"/>
        </w:rPr>
        <w:t>common, it is still difficult to find contemporary examples of teacher evaluation techniques that meet the standards for reliability and validity proffered by the American Psychological Association, the American Educational Research Association, and the National Council on Measurement in Education (2014). For example, test based accountability systems, such as value-added models (VAMs) generally are unreliable year to year (</w:t>
      </w:r>
      <w:proofErr w:type="spellStart"/>
      <w:r>
        <w:rPr>
          <w:color w:val="000000"/>
        </w:rPr>
        <w:t>Amrein</w:t>
      </w:r>
      <w:proofErr w:type="spellEnd"/>
      <w:r>
        <w:rPr>
          <w:color w:val="000000"/>
        </w:rPr>
        <w:t>-Beardsley, 2014), from subject matter to subject matter (</w:t>
      </w:r>
      <w:proofErr w:type="spellStart"/>
      <w:r>
        <w:rPr>
          <w:color w:val="000000"/>
        </w:rPr>
        <w:t>Amrein</w:t>
      </w:r>
      <w:proofErr w:type="spellEnd"/>
      <w:r>
        <w:rPr>
          <w:color w:val="000000"/>
        </w:rPr>
        <w:t xml:space="preserve">-Beardsley &amp; Collins, 2012), and even unreliable from class to class in the same subject and in the same school year (Newton, Darling-Hammond, </w:t>
      </w:r>
      <w:proofErr w:type="spellStart"/>
      <w:r>
        <w:rPr>
          <w:color w:val="000000"/>
        </w:rPr>
        <w:t>Haertel</w:t>
      </w:r>
      <w:proofErr w:type="spellEnd"/>
      <w:r>
        <w:rPr>
          <w:color w:val="000000"/>
        </w:rPr>
        <w:t xml:space="preserve">, &amp; Thomas, 2010; See also Konstantopoulos, 2014; and Author, 2014). No lasting “P” or “p” educational policies have been derived from these studies. </w:t>
      </w:r>
    </w:p>
    <w:p w14:paraId="3F342C53" w14:textId="1D2314EB" w:rsidR="00147C7D" w:rsidRDefault="005A75D4">
      <w:pPr>
        <w:pBdr>
          <w:top w:val="nil"/>
          <w:left w:val="nil"/>
          <w:bottom w:val="nil"/>
          <w:right w:val="nil"/>
          <w:between w:val="nil"/>
        </w:pBdr>
        <w:spacing w:line="480" w:lineRule="auto"/>
        <w:ind w:firstLine="720"/>
        <w:rPr>
          <w:color w:val="000000"/>
        </w:rPr>
      </w:pPr>
      <w:r>
        <w:rPr>
          <w:color w:val="000000"/>
        </w:rPr>
        <w:t xml:space="preserve">Consistent unreliability in the measures used to assess teachers, </w:t>
      </w:r>
      <w:r w:rsidRPr="0024157D">
        <w:rPr>
          <w:strike/>
          <w:color w:val="000000"/>
        </w:rPr>
        <w:t>negatively affects</w:t>
      </w:r>
      <w:r>
        <w:rPr>
          <w:color w:val="000000"/>
        </w:rPr>
        <w:t xml:space="preserve"> </w:t>
      </w:r>
      <w:r w:rsidR="00261F2A">
        <w:rPr>
          <w:color w:val="000000"/>
        </w:rPr>
        <w:t xml:space="preserve">strongly limits </w:t>
      </w:r>
      <w:r>
        <w:rPr>
          <w:color w:val="000000"/>
        </w:rPr>
        <w:t>validity. Test-based accountability systems, especially VAM-based accountability, ought to be avoided (</w:t>
      </w:r>
      <w:proofErr w:type="spellStart"/>
      <w:r>
        <w:rPr>
          <w:color w:val="000000"/>
        </w:rPr>
        <w:t>Pivovarova</w:t>
      </w:r>
      <w:proofErr w:type="spellEnd"/>
      <w:r>
        <w:rPr>
          <w:color w:val="000000"/>
        </w:rPr>
        <w:t xml:space="preserve">, </w:t>
      </w:r>
      <w:proofErr w:type="spellStart"/>
      <w:r>
        <w:rPr>
          <w:color w:val="000000"/>
        </w:rPr>
        <w:t>Amerein</w:t>
      </w:r>
      <w:proofErr w:type="spellEnd"/>
      <w:r>
        <w:rPr>
          <w:color w:val="000000"/>
        </w:rPr>
        <w:t xml:space="preserve">-Beardsley, and </w:t>
      </w:r>
      <w:proofErr w:type="spellStart"/>
      <w:r>
        <w:rPr>
          <w:color w:val="000000"/>
        </w:rPr>
        <w:t>Broatch</w:t>
      </w:r>
      <w:proofErr w:type="spellEnd"/>
      <w:r>
        <w:rPr>
          <w:color w:val="000000"/>
        </w:rPr>
        <w:t xml:space="preserve">, 2016).  Nevertheless, politicians and policy makers seem partial to test-based models of teacher evaluation, even when researchers point out that the amount of variance in student test scores that is attributable to their teachers is negligible (American Statistical Association, 2014). Demographic factors (family income, mothers’ level of education, abilities of the cohort that one </w:t>
      </w:r>
      <w:r>
        <w:rPr>
          <w:color w:val="000000"/>
        </w:rPr>
        <w:lastRenderedPageBreak/>
        <w:t xml:space="preserve">goes to school with, etc.) are almost always the best predictors of performance on standardized tests of achievement: not teachers, nor schools (cf. </w:t>
      </w:r>
      <w:proofErr w:type="spellStart"/>
      <w:r>
        <w:rPr>
          <w:color w:val="000000"/>
        </w:rPr>
        <w:t>Haertle</w:t>
      </w:r>
      <w:proofErr w:type="spellEnd"/>
      <w:r>
        <w:rPr>
          <w:color w:val="000000"/>
        </w:rPr>
        <w:t>, 2013).</w:t>
      </w:r>
    </w:p>
    <w:p w14:paraId="4F9540D2" w14:textId="77777777" w:rsidR="00147C7D" w:rsidRDefault="005A75D4">
      <w:pPr>
        <w:pBdr>
          <w:top w:val="nil"/>
          <w:left w:val="nil"/>
          <w:bottom w:val="nil"/>
          <w:right w:val="nil"/>
          <w:between w:val="nil"/>
        </w:pBdr>
        <w:spacing w:line="480" w:lineRule="auto"/>
        <w:ind w:firstLine="720"/>
        <w:rPr>
          <w:color w:val="000000"/>
        </w:rPr>
      </w:pPr>
      <w:r>
        <w:rPr>
          <w:color w:val="000000"/>
        </w:rPr>
        <w:t>Observational instruments to evaluate teachers have reliability problems as well, similarly limiting their validity. They almost always require more observers and more observation time than can be afforded by principals, peers, or the school systems that seek such data. Thus, their reliability is often questionable.</w:t>
      </w:r>
      <w:r>
        <w:t xml:space="preserve"> </w:t>
      </w:r>
      <w:r>
        <w:rPr>
          <w:color w:val="000000"/>
        </w:rPr>
        <w:t xml:space="preserve">Among their other drawbacks are the fact that observational instruments usually cover only a short period of teaching time, and cannot be trusted to be valid if consequential decisions about teachers are to be made on the basis of such limited observational data. </w:t>
      </w:r>
    </w:p>
    <w:p w14:paraId="2BE49BDF" w14:textId="46E30B9E" w:rsidR="00147C7D" w:rsidRDefault="00261F2A">
      <w:pPr>
        <w:pBdr>
          <w:top w:val="nil"/>
          <w:left w:val="nil"/>
          <w:bottom w:val="nil"/>
          <w:right w:val="nil"/>
          <w:between w:val="nil"/>
        </w:pBdr>
        <w:spacing w:line="480" w:lineRule="auto"/>
        <w:ind w:firstLine="720"/>
        <w:rPr>
          <w:color w:val="000000"/>
        </w:rPr>
      </w:pPr>
      <w:r>
        <w:rPr>
          <w:color w:val="000000"/>
        </w:rPr>
        <w:t xml:space="preserve">Nevertheless, </w:t>
      </w:r>
      <w:r w:rsidR="005A75D4">
        <w:rPr>
          <w:color w:val="000000"/>
        </w:rPr>
        <w:t xml:space="preserve">there are some observational instruments that are commonly used and </w:t>
      </w:r>
      <w:r>
        <w:rPr>
          <w:color w:val="000000"/>
        </w:rPr>
        <w:t xml:space="preserve">are </w:t>
      </w:r>
      <w:r w:rsidR="005A75D4">
        <w:rPr>
          <w:color w:val="000000"/>
        </w:rPr>
        <w:t xml:space="preserve">found by many educators to be useful in providing feedback to teachers (e.g. Danielson, 2008; </w:t>
      </w:r>
      <w:proofErr w:type="spellStart"/>
      <w:r w:rsidR="005A75D4">
        <w:rPr>
          <w:color w:val="000000"/>
        </w:rPr>
        <w:t>Pianta</w:t>
      </w:r>
      <w:proofErr w:type="spellEnd"/>
      <w:r w:rsidR="005A75D4">
        <w:rPr>
          <w:color w:val="000000"/>
        </w:rPr>
        <w:t xml:space="preserve">, </w:t>
      </w:r>
      <w:proofErr w:type="spellStart"/>
      <w:r w:rsidR="005A75D4">
        <w:rPr>
          <w:color w:val="000000"/>
        </w:rPr>
        <w:t>LaParo</w:t>
      </w:r>
      <w:proofErr w:type="spellEnd"/>
      <w:r w:rsidR="005A75D4">
        <w:rPr>
          <w:color w:val="000000"/>
        </w:rPr>
        <w:t>, &amp; Hamre, 2008)</w:t>
      </w:r>
      <w:r w:rsidR="005A75D4">
        <w:t>,</w:t>
      </w:r>
      <w:r w:rsidR="005A75D4">
        <w:rPr>
          <w:color w:val="000000"/>
        </w:rPr>
        <w:t xml:space="preserve"> </w:t>
      </w:r>
      <w:r w:rsidR="005A75D4">
        <w:t>however</w:t>
      </w:r>
      <w:r w:rsidR="005A75D4">
        <w:rPr>
          <w:color w:val="000000"/>
        </w:rPr>
        <w:t xml:space="preserve">, the results of test-based teacher accountability methods and observational methods of accountability are not substantially correlated. For example, in the multi-million dollar MET study, funded by the Bill and Melinda Gates Foundation (Kane, McCaffrey, Miller, &amp; </w:t>
      </w:r>
      <w:proofErr w:type="spellStart"/>
      <w:r w:rsidR="005A75D4">
        <w:rPr>
          <w:color w:val="000000"/>
        </w:rPr>
        <w:t>Staiger</w:t>
      </w:r>
      <w:proofErr w:type="spellEnd"/>
      <w:r w:rsidR="005A75D4">
        <w:rPr>
          <w:color w:val="000000"/>
        </w:rPr>
        <w:t>, 2013) four different observation instruments were correlated with the VAMs associated with math achievement test scores. Those correlations were .12, .18, .25, and .34., averaging about .22.  With the VAMS derived from reading and language arts tests</w:t>
      </w:r>
      <w:r>
        <w:rPr>
          <w:color w:val="000000"/>
        </w:rPr>
        <w:t>,</w:t>
      </w:r>
      <w:r w:rsidR="005A75D4">
        <w:rPr>
          <w:color w:val="000000"/>
        </w:rPr>
        <w:t xml:space="preserve"> the observation instruments correlated .12, .11, and .09, averaging about .11 (Bill and Melinda Gates Foundation, 2012). A separate study using this data set found that the correlations between an observational measure of excellence in teaching, and two measures of excellence in teaching derived from VAMs, were trivial: .16 and .09, respectively (Grossman, Cohen, </w:t>
      </w:r>
      <w:proofErr w:type="spellStart"/>
      <w:r w:rsidR="005A75D4">
        <w:rPr>
          <w:color w:val="000000"/>
        </w:rPr>
        <w:t>Ronfeldt</w:t>
      </w:r>
      <w:proofErr w:type="spellEnd"/>
      <w:r w:rsidR="005A75D4">
        <w:rPr>
          <w:color w:val="000000"/>
        </w:rPr>
        <w:t xml:space="preserve">, &amp; Brown, 2014). Strunk, Weinstein, &amp; </w:t>
      </w:r>
      <w:proofErr w:type="spellStart"/>
      <w:r w:rsidR="005A75D4">
        <w:rPr>
          <w:color w:val="000000"/>
        </w:rPr>
        <w:t>Makkonen</w:t>
      </w:r>
      <w:proofErr w:type="spellEnd"/>
      <w:r w:rsidR="005A75D4">
        <w:rPr>
          <w:color w:val="000000"/>
        </w:rPr>
        <w:t xml:space="preserve"> (2014) correlated observational data and VAMs for reading and math, over one year. They found correlations </w:t>
      </w:r>
      <w:r w:rsidR="005A75D4">
        <w:rPr>
          <w:color w:val="000000"/>
        </w:rPr>
        <w:lastRenderedPageBreak/>
        <w:t xml:space="preserve">under .216. Similarly, Morgan, Hodge, </w:t>
      </w:r>
      <w:proofErr w:type="spellStart"/>
      <w:r w:rsidR="005A75D4">
        <w:rPr>
          <w:color w:val="000000"/>
        </w:rPr>
        <w:t>Trepinski</w:t>
      </w:r>
      <w:proofErr w:type="spellEnd"/>
      <w:r w:rsidR="005A75D4">
        <w:rPr>
          <w:color w:val="000000"/>
        </w:rPr>
        <w:t xml:space="preserve">, and Anderson (2014), found correlations between observations of teachers and their pupil’s performance on tests that were roughly between .20 and .40, indicating, once again, that these two different measures of teacher competence have in common only between 4% and 16% of the variance observed. The latter investigators noted, additionally, that neither teacher performance in classrooms, nor teacher effectiveness as judged by test scores, were highly stable over multiple years of the study. </w:t>
      </w:r>
    </w:p>
    <w:p w14:paraId="7C3C7CD8" w14:textId="77777777" w:rsidR="00147C7D" w:rsidRDefault="005A75D4">
      <w:pPr>
        <w:pBdr>
          <w:top w:val="nil"/>
          <w:left w:val="nil"/>
          <w:bottom w:val="nil"/>
          <w:right w:val="nil"/>
          <w:between w:val="nil"/>
        </w:pBdr>
        <w:spacing w:line="480" w:lineRule="auto"/>
        <w:ind w:firstLine="720"/>
      </w:pPr>
      <w:r>
        <w:rPr>
          <w:color w:val="000000"/>
        </w:rPr>
        <w:t>Since the variance in common between test-based accountability measures and observational measures is the square of the correlation coefficients just cited, these two methods of evaluating teachers are not measuring the same thing at all. They measure different constructs, or perhaps different aspects of what is sought. Each of these approaches to evaluation has problems: The test-based accountability systems do not look at teachers’ classroom behavior, and the observational systems do not assess learning outcomes. And neither has access to teachers’ thinking, which determines both their classroom behavior and, indirectly, their students’ likelihood of scoring well on tests.</w:t>
      </w:r>
    </w:p>
    <w:p w14:paraId="378E6B92" w14:textId="307CCB0F" w:rsidR="00147C7D" w:rsidRDefault="00B422F2">
      <w:pPr>
        <w:pStyle w:val="Ttulo2"/>
        <w:pBdr>
          <w:top w:val="nil"/>
          <w:left w:val="nil"/>
          <w:bottom w:val="nil"/>
          <w:right w:val="nil"/>
          <w:between w:val="nil"/>
        </w:pBdr>
        <w:spacing w:before="200" w:line="480" w:lineRule="auto"/>
        <w:rPr>
          <w:sz w:val="24"/>
          <w:szCs w:val="24"/>
        </w:rPr>
      </w:pPr>
      <w:bookmarkStart w:id="11" w:name="_Toc62912002"/>
      <w:r>
        <w:rPr>
          <w:sz w:val="24"/>
          <w:szCs w:val="24"/>
        </w:rPr>
        <w:t xml:space="preserve">Other Modalities of </w:t>
      </w:r>
      <w:r w:rsidR="005A75D4">
        <w:rPr>
          <w:sz w:val="24"/>
          <w:szCs w:val="24"/>
        </w:rPr>
        <w:t>Teacher Evaluation</w:t>
      </w:r>
      <w:bookmarkEnd w:id="11"/>
    </w:p>
    <w:p w14:paraId="6DC198AD" w14:textId="77777777" w:rsidR="00147C7D" w:rsidRDefault="005A75D4" w:rsidP="005A75D4">
      <w:pPr>
        <w:pBdr>
          <w:top w:val="nil"/>
          <w:left w:val="nil"/>
          <w:bottom w:val="nil"/>
          <w:right w:val="nil"/>
          <w:between w:val="nil"/>
        </w:pBdr>
        <w:spacing w:line="480" w:lineRule="auto"/>
        <w:ind w:firstLine="720"/>
        <w:rPr>
          <w:color w:val="000000"/>
        </w:rPr>
      </w:pPr>
      <w:r>
        <w:rPr>
          <w:color w:val="000000"/>
        </w:rPr>
        <w:t xml:space="preserve">Although there is a public aspect to teaching and </w:t>
      </w:r>
      <w:r>
        <w:t>students' test</w:t>
      </w:r>
      <w:r>
        <w:rPr>
          <w:color w:val="000000"/>
        </w:rPr>
        <w:t xml:space="preserve"> scores provide important artifacts associated with classroom teaching, much of the most important part of the teachers’ job is cognitive. Thus, it is unobservable. Teachers make a number of decisions per day that cannot be easily captured from observational instruments or via student test scores. </w:t>
      </w:r>
      <w:proofErr w:type="spellStart"/>
      <w:r>
        <w:rPr>
          <w:color w:val="000000"/>
        </w:rPr>
        <w:t>Borko</w:t>
      </w:r>
      <w:proofErr w:type="spellEnd"/>
      <w:r>
        <w:rPr>
          <w:color w:val="000000"/>
        </w:rPr>
        <w:t xml:space="preserve">, Livingston and Shavelson (1990) estimated that teachers make at least .7 consequential decisions per minute, 42 per hour, over 250 per day. Jackson (1990), writing at about the same time, believed that teachers engage in 200 to 300 consequential exchanges with students every hour (between 1,200-1,800 a day!). Most of these are unplanned and unpredictable and the thoughts that are </w:t>
      </w:r>
      <w:r>
        <w:rPr>
          <w:color w:val="000000"/>
        </w:rPr>
        <w:lastRenderedPageBreak/>
        <w:t xml:space="preserve">behind them are typically unknowable. Choosing between the two most common and equally flawed evaluation systems (test-based and observational evaluations) is akin to being between Scylla and Charybdis (Author, 2018). Problem-free teacher evaluation systems do not exist. </w:t>
      </w:r>
    </w:p>
    <w:p w14:paraId="370B207B" w14:textId="77777777" w:rsidR="00147C7D" w:rsidRDefault="005A75D4">
      <w:pPr>
        <w:pBdr>
          <w:top w:val="nil"/>
          <w:left w:val="nil"/>
          <w:bottom w:val="nil"/>
          <w:right w:val="nil"/>
          <w:between w:val="nil"/>
        </w:pBdr>
        <w:spacing w:line="480" w:lineRule="auto"/>
        <w:ind w:firstLine="720"/>
      </w:pPr>
      <w:r>
        <w:rPr>
          <w:color w:val="000000"/>
        </w:rPr>
        <w:t>But these are just the two most common ways to assess teachers. There are other methods, each with their own strengths and weaknesses. Scriven (1994), for example, has proposed that teachers be rated on the basis of their performance of the essential duties of a teacher. This “duties based” assessment has much to offer. Users can learn to use the system reliably in a short period of time, and its face validity is quite high. But duties-based evaluation systems are infrequently employed. It is thought that this form of evaluation is too removed from the heart of the teachers’ job, namely, interactive classroom teaching. Instead, a duties-based evaluation system focuses on other important aspects of the teaching job, such as showing up to class on time, giving students back their written papers or assessments with useful comments on them, communicating regularly with parents, and a host of other “duties” expected to be adequately fulfilled by teachers. This is an assessment system of important aspects of the teachers’ job—related to what happens in classrooms and on tests—but not directly assessing those factors. The correlation of duties-based evaluation systems with test-based or observational systems is unknown at this time, but it is likely to be low.</w:t>
      </w:r>
    </w:p>
    <w:p w14:paraId="40E9DD6F" w14:textId="77777777" w:rsidR="00147C7D" w:rsidRDefault="005A75D4">
      <w:pPr>
        <w:pBdr>
          <w:top w:val="nil"/>
          <w:left w:val="nil"/>
          <w:bottom w:val="nil"/>
          <w:right w:val="nil"/>
          <w:between w:val="nil"/>
        </w:pBdr>
        <w:spacing w:line="480" w:lineRule="auto"/>
        <w:ind w:firstLine="720"/>
        <w:rPr>
          <w:color w:val="000000"/>
        </w:rPr>
      </w:pPr>
      <w:r>
        <w:rPr>
          <w:color w:val="000000"/>
        </w:rPr>
        <w:t xml:space="preserve">There is one other method occasionally used for evaluating teachers. We </w:t>
      </w:r>
      <w:r>
        <w:t>referred</w:t>
      </w:r>
      <w:r>
        <w:rPr>
          <w:color w:val="000000"/>
        </w:rPr>
        <w:t xml:space="preserve"> to it earlier: It is by means of student evaluations of their teachers. Such evaluations are most likely to be used at the college level, where raters are thought to be mature enough to engage in this activity. Students are less likely to be used as evaluators in the K-12 system because of their purported immaturity. We think that is because all four approaches to evaluating teachers (test-based, observation-based, duties-based, and student-based rating systems) only deal with a piece </w:t>
      </w:r>
      <w:r>
        <w:rPr>
          <w:color w:val="000000"/>
        </w:rPr>
        <w:lastRenderedPageBreak/>
        <w:t xml:space="preserve">of the teachers’ job but cannot adequately describe the overall qualities of “teacher.” In a sense, this limitation provides a contemporary example of the parable of the blind men and the elephant in which we can only tell a part of the whole through any one (or even several) types of evaluation. This fourth method discussed, like the other three, has advocates for its use in the K-12 system. </w:t>
      </w:r>
    </w:p>
    <w:p w14:paraId="66E0C17D" w14:textId="77777777" w:rsidR="00147C7D" w:rsidRDefault="005A75D4">
      <w:pPr>
        <w:pBdr>
          <w:top w:val="nil"/>
          <w:left w:val="nil"/>
          <w:bottom w:val="nil"/>
          <w:right w:val="nil"/>
          <w:between w:val="nil"/>
        </w:pBdr>
        <w:spacing w:line="480" w:lineRule="auto"/>
        <w:ind w:firstLine="720"/>
        <w:rPr>
          <w:color w:val="000000"/>
        </w:rPr>
      </w:pPr>
      <w:r>
        <w:rPr>
          <w:color w:val="000000"/>
        </w:rPr>
        <w:t>For example, Scriven (1995), offers nine reasons to consider student evaluations in a positive light:</w:t>
      </w:r>
    </w:p>
    <w:p w14:paraId="576BD444" w14:textId="77777777" w:rsidR="00147C7D" w:rsidRDefault="005A75D4">
      <w:pPr>
        <w:numPr>
          <w:ilvl w:val="0"/>
          <w:numId w:val="1"/>
        </w:numPr>
        <w:spacing w:before="240" w:line="480" w:lineRule="auto"/>
        <w:rPr>
          <w:color w:val="000000"/>
        </w:rPr>
      </w:pPr>
      <w:r>
        <w:rPr>
          <w:color w:val="000000"/>
        </w:rPr>
        <w:t>The positive and statistically significant correlation of student ratings with learning gains.</w:t>
      </w:r>
    </w:p>
    <w:p w14:paraId="5EBB1835" w14:textId="77777777" w:rsidR="00147C7D" w:rsidRDefault="005A75D4">
      <w:pPr>
        <w:numPr>
          <w:ilvl w:val="0"/>
          <w:numId w:val="1"/>
        </w:numPr>
        <w:spacing w:line="480" w:lineRule="auto"/>
        <w:rPr>
          <w:color w:val="000000"/>
        </w:rPr>
      </w:pPr>
      <w:r>
        <w:rPr>
          <w:color w:val="000000"/>
        </w:rPr>
        <w:t>The unique position and qualifications of the students in rating their own increased knowledge and comprehension.</w:t>
      </w:r>
    </w:p>
    <w:p w14:paraId="4A9C8B7C" w14:textId="77777777" w:rsidR="00147C7D" w:rsidRDefault="005A75D4">
      <w:pPr>
        <w:numPr>
          <w:ilvl w:val="0"/>
          <w:numId w:val="1"/>
        </w:numPr>
        <w:spacing w:line="480" w:lineRule="auto"/>
        <w:rPr>
          <w:color w:val="000000"/>
        </w:rPr>
      </w:pPr>
      <w:r>
        <w:rPr>
          <w:color w:val="000000"/>
        </w:rPr>
        <w:t>The special situation of the students in rating changed motivation (a) toward the subject taught; perhaps also (b) toward a career associated with that subject; and perhaps also (c) with respect to a changed general attitude toward further learning in the subject area, or more generally.</w:t>
      </w:r>
    </w:p>
    <w:p w14:paraId="729FF2E7" w14:textId="77777777" w:rsidR="00147C7D" w:rsidRDefault="005A75D4">
      <w:pPr>
        <w:numPr>
          <w:ilvl w:val="0"/>
          <w:numId w:val="1"/>
        </w:numPr>
        <w:spacing w:line="480" w:lineRule="auto"/>
        <w:rPr>
          <w:color w:val="000000"/>
        </w:rPr>
      </w:pPr>
      <w:r>
        <w:rPr>
          <w:color w:val="000000"/>
        </w:rPr>
        <w:t>The singular ability of the students to be able to rate observable matters of fact relevant to competent teaching, such as the punctuality of the instructor and the legibility of writing on the board.</w:t>
      </w:r>
    </w:p>
    <w:p w14:paraId="7D368678" w14:textId="77777777" w:rsidR="00147C7D" w:rsidRDefault="005A75D4">
      <w:pPr>
        <w:numPr>
          <w:ilvl w:val="0"/>
          <w:numId w:val="1"/>
        </w:numPr>
        <w:spacing w:line="480" w:lineRule="auto"/>
        <w:rPr>
          <w:color w:val="000000"/>
        </w:rPr>
      </w:pPr>
      <w:r>
        <w:rPr>
          <w:color w:val="000000"/>
        </w:rPr>
        <w:t>The peculiar circumstances of the students in identifying the regular presence of teaching style indicators. Is the teacher enthusiastic; does he or she ask many questions, encourage questions from students, etc.?</w:t>
      </w:r>
    </w:p>
    <w:p w14:paraId="2FD1A1DB" w14:textId="77777777" w:rsidR="00147C7D" w:rsidRDefault="005A75D4">
      <w:pPr>
        <w:numPr>
          <w:ilvl w:val="0"/>
          <w:numId w:val="1"/>
        </w:numPr>
        <w:spacing w:line="480" w:lineRule="auto"/>
        <w:rPr>
          <w:color w:val="000000"/>
        </w:rPr>
      </w:pPr>
      <w:r>
        <w:rPr>
          <w:color w:val="000000"/>
        </w:rPr>
        <w:t>Relatedly, students are in a good position to judge—although it is not quite a matter of simple observation—such matters as whether tests covered all the material of the course.</w:t>
      </w:r>
    </w:p>
    <w:p w14:paraId="183B1691" w14:textId="77777777" w:rsidR="00147C7D" w:rsidRDefault="005A75D4">
      <w:pPr>
        <w:numPr>
          <w:ilvl w:val="0"/>
          <w:numId w:val="1"/>
        </w:numPr>
        <w:spacing w:line="480" w:lineRule="auto"/>
        <w:rPr>
          <w:color w:val="000000"/>
        </w:rPr>
      </w:pPr>
      <w:r>
        <w:rPr>
          <w:color w:val="000000"/>
        </w:rPr>
        <w:lastRenderedPageBreak/>
        <w:t>Students as consumers are likely to be able to report quite reliably to their peers on such matters of interest to them as the cost of the texts, the extent to which attendance is taken and weighted, and whether a great deal of homework is required--considerations that have little or no known bearing on the quality of instruction.</w:t>
      </w:r>
    </w:p>
    <w:p w14:paraId="2DDD8182" w14:textId="77777777" w:rsidR="00147C7D" w:rsidRDefault="005A75D4">
      <w:pPr>
        <w:numPr>
          <w:ilvl w:val="0"/>
          <w:numId w:val="1"/>
        </w:numPr>
        <w:spacing w:line="480" w:lineRule="auto"/>
        <w:rPr>
          <w:color w:val="000000"/>
        </w:rPr>
      </w:pPr>
      <w:r>
        <w:rPr>
          <w:color w:val="000000"/>
        </w:rPr>
        <w:t>Student ratings represent participation in a process often represented as "democratic decision-making."</w:t>
      </w:r>
    </w:p>
    <w:p w14:paraId="25BE20FC" w14:textId="77777777" w:rsidR="00147C7D" w:rsidRDefault="005A75D4">
      <w:pPr>
        <w:numPr>
          <w:ilvl w:val="0"/>
          <w:numId w:val="1"/>
        </w:numPr>
        <w:spacing w:line="480" w:lineRule="auto"/>
        <w:rPr>
          <w:color w:val="000000"/>
        </w:rPr>
      </w:pPr>
      <w:r>
        <w:rPr>
          <w:color w:val="000000"/>
        </w:rPr>
        <w:t>Students may be the "best available alternative" for learning about what goes on in some classrooms.</w:t>
      </w:r>
    </w:p>
    <w:p w14:paraId="0A042556" w14:textId="1EA7B50A" w:rsidR="00147C7D" w:rsidRDefault="005A75D4">
      <w:pPr>
        <w:spacing w:before="240" w:line="480" w:lineRule="auto"/>
        <w:ind w:firstLine="720"/>
        <w:rPr>
          <w:color w:val="000000"/>
        </w:rPr>
      </w:pPr>
      <w:r>
        <w:rPr>
          <w:color w:val="000000"/>
        </w:rPr>
        <w:t xml:space="preserve">Similarly, Ripley (2010), and Cuban (2012) both make persuasive arguments for using student ratings and evaluations of teachers. Others, however, especially those in higher education (Lawrence, 2018) argue that the information obtained from student evaluations is invalid, and does more harm than good. We looked closer at this issue and found that student evaluations of teachers (SETs), particularly simple numerical rating systems, do have serious problems that may render them invalid for their traditional purposes. For example, multiple studies </w:t>
      </w:r>
      <w:r>
        <w:t>reviewed</w:t>
      </w:r>
      <w:r>
        <w:rPr>
          <w:color w:val="000000"/>
        </w:rPr>
        <w:t xml:space="preserve"> by Reid (2010) confirm that an anticipated grade in a course influences SETs. The higher the anticipated grade, the higher the ratings. More important for this study, perhaps, is Reid’s empirical study at the college level that demonstrated racial biases. The majority white student body in the institutions he studied rated white faculty significantly higher than Asian and Black faculty. Such biases, no doubt, have influenced our data set</w:t>
      </w:r>
      <w:r>
        <w:t>.</w:t>
      </w:r>
      <w:r>
        <w:rPr>
          <w:color w:val="000000"/>
        </w:rPr>
        <w:t xml:space="preserve"> </w:t>
      </w:r>
      <w:r>
        <w:t>B</w:t>
      </w:r>
      <w:r>
        <w:rPr>
          <w:color w:val="000000"/>
        </w:rPr>
        <w:t>ut these studies should info</w:t>
      </w:r>
      <w:r>
        <w:t>rm small “p” policy makers</w:t>
      </w:r>
      <w:r w:rsidR="00AA43B8">
        <w:t>,</w:t>
      </w:r>
      <w:r>
        <w:t xml:space="preserve"> not frighten them. With this awareness, biases could be sought out in the </w:t>
      </w:r>
      <w:r>
        <w:rPr>
          <w:i/>
        </w:rPr>
        <w:t xml:space="preserve">linguistically </w:t>
      </w:r>
      <w:r>
        <w:t xml:space="preserve">descriptive type of feedback </w:t>
      </w:r>
      <w:r w:rsidR="0024157D">
        <w:t>and actively addressed.</w:t>
      </w:r>
    </w:p>
    <w:p w14:paraId="5C191A26" w14:textId="77777777" w:rsidR="00147C7D" w:rsidRDefault="005A75D4">
      <w:pPr>
        <w:pStyle w:val="Ttulo2"/>
        <w:pBdr>
          <w:top w:val="nil"/>
          <w:left w:val="nil"/>
          <w:bottom w:val="nil"/>
          <w:right w:val="nil"/>
          <w:between w:val="nil"/>
        </w:pBdr>
        <w:spacing w:before="200" w:line="480" w:lineRule="auto"/>
        <w:rPr>
          <w:sz w:val="24"/>
          <w:szCs w:val="24"/>
        </w:rPr>
      </w:pPr>
      <w:bookmarkStart w:id="12" w:name="_Toc62912003"/>
      <w:r>
        <w:rPr>
          <w:sz w:val="24"/>
          <w:szCs w:val="24"/>
        </w:rPr>
        <w:lastRenderedPageBreak/>
        <w:t>Numeric vs. Descriptive Student Feedback</w:t>
      </w:r>
      <w:bookmarkEnd w:id="12"/>
      <w:r>
        <w:rPr>
          <w:sz w:val="24"/>
          <w:szCs w:val="24"/>
        </w:rPr>
        <w:t xml:space="preserve"> </w:t>
      </w:r>
    </w:p>
    <w:p w14:paraId="4A0D0FB3" w14:textId="7739814D" w:rsidR="00147C7D" w:rsidRDefault="005A75D4">
      <w:pPr>
        <w:spacing w:line="480" w:lineRule="auto"/>
        <w:ind w:firstLine="720"/>
        <w:rPr>
          <w:color w:val="000000"/>
        </w:rPr>
      </w:pPr>
      <w:r>
        <w:rPr>
          <w:color w:val="000000"/>
        </w:rPr>
        <w:t xml:space="preserve">Stark and Freishtat (2014) studied the numerical rating system </w:t>
      </w:r>
      <w:r w:rsidR="00AA43B8">
        <w:rPr>
          <w:color w:val="000000"/>
        </w:rPr>
        <w:t xml:space="preserve">based on student evaluations of </w:t>
      </w:r>
      <w:r>
        <w:rPr>
          <w:color w:val="000000"/>
        </w:rPr>
        <w:t>professors at UC Berkeley</w:t>
      </w:r>
      <w:r w:rsidR="00AA43B8">
        <w:rPr>
          <w:color w:val="000000"/>
        </w:rPr>
        <w:t xml:space="preserve">. </w:t>
      </w:r>
      <w:proofErr w:type="gramStart"/>
      <w:r w:rsidR="00AA43B8">
        <w:rPr>
          <w:color w:val="000000"/>
        </w:rPr>
        <w:t xml:space="preserve">They </w:t>
      </w:r>
      <w:r>
        <w:rPr>
          <w:color w:val="000000"/>
        </w:rPr>
        <w:t xml:space="preserve"> found</w:t>
      </w:r>
      <w:proofErr w:type="gramEnd"/>
      <w:r>
        <w:rPr>
          <w:color w:val="000000"/>
        </w:rPr>
        <w:t>, among other problems, unacceptable differences in response rates</w:t>
      </w:r>
      <w:r w:rsidR="00AA43B8">
        <w:rPr>
          <w:color w:val="000000"/>
        </w:rPr>
        <w:t xml:space="preserve"> by students </w:t>
      </w:r>
      <w:r>
        <w:rPr>
          <w:color w:val="000000"/>
        </w:rPr>
        <w:t xml:space="preserve"> per faculty member. Thus, the confidence bands around any numerical rating were bound to be quite different</w:t>
      </w:r>
      <w:r w:rsidR="00AA43B8">
        <w:rPr>
          <w:color w:val="000000"/>
        </w:rPr>
        <w:t>,</w:t>
      </w:r>
      <w:r>
        <w:rPr>
          <w:color w:val="000000"/>
        </w:rPr>
        <w:t xml:space="preserve"> but such issues were usually not </w:t>
      </w:r>
      <w:r>
        <w:t>addressed</w:t>
      </w:r>
      <w:r>
        <w:rPr>
          <w:color w:val="000000"/>
        </w:rPr>
        <w:t xml:space="preserve">. These authors also rightly questioned whether treating the same numerical value for an instructor (say an average of “8”) means the same thing in courses as different as physical education and physics, or in electives and </w:t>
      </w:r>
      <w:r>
        <w:t>required</w:t>
      </w:r>
      <w:r>
        <w:rPr>
          <w:color w:val="000000"/>
        </w:rPr>
        <w:t xml:space="preserve"> courses. They too discuss biases in SETs and conclude “We will never be able to measure teacher effectiveness reliably and routinely…</w:t>
      </w:r>
      <w:r w:rsidR="00B422F2">
        <w:rPr>
          <w:color w:val="000000"/>
        </w:rPr>
        <w:t xml:space="preserve">. </w:t>
      </w:r>
      <w:r>
        <w:rPr>
          <w:color w:val="000000"/>
        </w:rPr>
        <w:t>But [among other things] we can look at student comments (p. 4).” This is exactly what we do. Our study is an analysis of the student comments that accompany low numerical ratings of teachers. Our goal was to organize and analyze these comments</w:t>
      </w:r>
      <w:r>
        <w:t xml:space="preserve"> submitted, mostly, </w:t>
      </w:r>
      <w:r>
        <w:rPr>
          <w:color w:val="000000"/>
        </w:rPr>
        <w:t xml:space="preserve">by students to describe teachers they </w:t>
      </w:r>
      <w:r w:rsidR="00AA43B8">
        <w:rPr>
          <w:color w:val="000000"/>
        </w:rPr>
        <w:t xml:space="preserve">judged </w:t>
      </w:r>
      <w:r>
        <w:rPr>
          <w:color w:val="000000"/>
        </w:rPr>
        <w:t xml:space="preserve">to be bad.  </w:t>
      </w:r>
    </w:p>
    <w:p w14:paraId="72203571" w14:textId="07D71D67" w:rsidR="00147C7D" w:rsidRDefault="005A75D4">
      <w:pPr>
        <w:spacing w:line="480" w:lineRule="auto"/>
        <w:ind w:firstLine="720"/>
        <w:rPr>
          <w:color w:val="000000"/>
        </w:rPr>
      </w:pPr>
      <w:r>
        <w:rPr>
          <w:color w:val="000000"/>
        </w:rPr>
        <w:t xml:space="preserve">Beside Reid (2010), cited above, Boring, </w:t>
      </w:r>
      <w:proofErr w:type="spellStart"/>
      <w:r>
        <w:rPr>
          <w:color w:val="000000"/>
        </w:rPr>
        <w:t>Ottoboni</w:t>
      </w:r>
      <w:proofErr w:type="spellEnd"/>
      <w:r>
        <w:rPr>
          <w:color w:val="000000"/>
        </w:rPr>
        <w:t xml:space="preserve">, and Stark (2016) have also demonstrated clearly, with both European and American data, that SETs are consistently biased. In this case the bias found was against female </w:t>
      </w:r>
      <w:r>
        <w:t>instructors</w:t>
      </w:r>
      <w:r>
        <w:rPr>
          <w:color w:val="000000"/>
        </w:rPr>
        <w:t xml:space="preserve">. Ratings on such attributes as Caring, </w:t>
      </w:r>
      <w:r>
        <w:t>Enthusiasm</w:t>
      </w:r>
      <w:r>
        <w:rPr>
          <w:color w:val="000000"/>
        </w:rPr>
        <w:t xml:space="preserve">, Feedback, and the like all showed this gender bias. These identical attributes of teachers were frequently mentioned in the data set we analyzed, but they took the form of comments about a “Lack of Caring,” a “Lack of Enthusiasm,” or </w:t>
      </w:r>
      <w:r>
        <w:t>a</w:t>
      </w:r>
      <w:r>
        <w:rPr>
          <w:color w:val="000000"/>
        </w:rPr>
        <w:t xml:space="preserve"> “Paucity of Feedback.” Such gender bias in the SETs we analyzed should not have affected our work at organizing and attempting to make sense of the descriptors used when students judge teachers to be “bad.” Freishtat (2016) sums up our defense of SET</w:t>
      </w:r>
      <w:r>
        <w:t>s</w:t>
      </w:r>
      <w:r>
        <w:rPr>
          <w:color w:val="000000"/>
        </w:rPr>
        <w:t xml:space="preserve"> quite well. He notes that while SETs have unresolvable problems when used to determine excellence, or for the design of policies </w:t>
      </w:r>
      <w:r>
        <w:t>relating</w:t>
      </w:r>
      <w:r>
        <w:rPr>
          <w:color w:val="000000"/>
        </w:rPr>
        <w:t xml:space="preserve"> </w:t>
      </w:r>
      <w:r>
        <w:rPr>
          <w:color w:val="000000"/>
        </w:rPr>
        <w:lastRenderedPageBreak/>
        <w:t xml:space="preserve">to promotion, tenure, pay, and other important aspects of a teachers’ career, they really are still </w:t>
      </w:r>
      <w:r>
        <w:t>reasonable</w:t>
      </w:r>
      <w:r>
        <w:rPr>
          <w:color w:val="000000"/>
        </w:rPr>
        <w:t xml:space="preserve"> measures of student satisfaction with their experience in a course. SETs, he says, do “give us insight into the student experience (p. 12).” </w:t>
      </w:r>
      <w:r w:rsidR="00AA43B8">
        <w:rPr>
          <w:color w:val="000000"/>
        </w:rPr>
        <w:t>This what we report i</w:t>
      </w:r>
      <w:r>
        <w:rPr>
          <w:color w:val="000000"/>
        </w:rPr>
        <w:t>n what follows</w:t>
      </w:r>
      <w:r w:rsidR="00AA43B8">
        <w:rPr>
          <w:color w:val="000000"/>
        </w:rPr>
        <w:t>.</w:t>
      </w:r>
      <w:r>
        <w:rPr>
          <w:color w:val="000000"/>
        </w:rPr>
        <w:t xml:space="preserve"> </w:t>
      </w:r>
    </w:p>
    <w:p w14:paraId="546D98D7" w14:textId="77777777" w:rsidR="00147C7D" w:rsidRDefault="005A75D4">
      <w:pPr>
        <w:spacing w:after="240" w:line="480" w:lineRule="auto"/>
        <w:ind w:firstLine="720"/>
        <w:rPr>
          <w:color w:val="000000"/>
        </w:rPr>
      </w:pPr>
      <w:r>
        <w:rPr>
          <w:color w:val="000000"/>
        </w:rPr>
        <w:t xml:space="preserve">Because we are not using the information from SETs to influence decisions about teachers that demand greater trust in the data, we join with Scriven, Ripley, and others in our defense of the student data we do use. We use </w:t>
      </w:r>
      <w:r>
        <w:rPr>
          <w:i/>
          <w:color w:val="000000"/>
        </w:rPr>
        <w:t>commentaries</w:t>
      </w:r>
      <w:r>
        <w:rPr>
          <w:color w:val="000000"/>
        </w:rPr>
        <w:t xml:space="preserve"> made about a particular subset of teachers that students (and some parents) had judged with their numeric ratings to be “bad” teachers. Such comments, </w:t>
      </w:r>
      <w:r>
        <w:rPr>
          <w:i/>
          <w:color w:val="000000"/>
        </w:rPr>
        <w:t>all over one-hundred characters in length,</w:t>
      </w:r>
      <w:r>
        <w:rPr>
          <w:color w:val="000000"/>
        </w:rPr>
        <w:t xml:space="preserve"> provide useful information about teachers and teaching, independent of the validity problems that plague numerical ratings used for consequential decisions about instructors. </w:t>
      </w:r>
      <w:r>
        <w:t>Our goal is to help school administrators, in particular, interpret the meanings of the negative language that is used in SETs collected through digital forums which can lead to little “p” school or district policies.</w:t>
      </w:r>
    </w:p>
    <w:p w14:paraId="0B8D4514" w14:textId="77777777" w:rsidR="00147C7D" w:rsidRDefault="005A75D4">
      <w:pPr>
        <w:pStyle w:val="Ttulo1"/>
        <w:pBdr>
          <w:top w:val="nil"/>
          <w:left w:val="nil"/>
          <w:bottom w:val="nil"/>
          <w:right w:val="nil"/>
          <w:between w:val="nil"/>
        </w:pBdr>
        <w:spacing w:before="0" w:line="480" w:lineRule="auto"/>
        <w:jc w:val="center"/>
        <w:rPr>
          <w:sz w:val="26"/>
          <w:szCs w:val="26"/>
        </w:rPr>
      </w:pPr>
      <w:bookmarkStart w:id="13" w:name="_Toc62912004"/>
      <w:r>
        <w:rPr>
          <w:sz w:val="26"/>
          <w:szCs w:val="26"/>
        </w:rPr>
        <w:t>Data and Methodology</w:t>
      </w:r>
      <w:bookmarkEnd w:id="13"/>
    </w:p>
    <w:p w14:paraId="459FC2FE" w14:textId="77777777" w:rsidR="00147C7D" w:rsidRDefault="005A75D4">
      <w:pPr>
        <w:spacing w:line="480" w:lineRule="auto"/>
        <w:ind w:firstLine="720"/>
        <w:rPr>
          <w:color w:val="000000"/>
        </w:rPr>
      </w:pPr>
      <w:r>
        <w:rPr>
          <w:color w:val="000000"/>
        </w:rPr>
        <w:t xml:space="preserve">The data we used for this study were reviews of teachers submitted through RateMyTeacher.com, a website where students and/or parents can submit a review of a teacher along with a rating from 0 to 5 stars (½ stars are allowed). In 2018, the website changed ownership, and the data collected previously was removed from the site as was a rater’s ability to submit written reviews.  We scraped the data in early 2018, when all of the reviews submitted since 2001 were still visible on the site. The last review in our dataset was submitted on January 16th, 2018. </w:t>
      </w:r>
    </w:p>
    <w:p w14:paraId="1D0862FE" w14:textId="26853850" w:rsidR="00147C7D" w:rsidRDefault="005A75D4">
      <w:pPr>
        <w:spacing w:line="480" w:lineRule="auto"/>
        <w:ind w:firstLine="720"/>
      </w:pPr>
      <w:r>
        <w:rPr>
          <w:color w:val="000000"/>
        </w:rPr>
        <w:t xml:space="preserve">Reviews were attached to specific teachers and schools and were collected from 6 English speaking countries (United States, Canada, United Kingdom, Australia, New Zealand, and Ireland). We limited our data set to only those originating in the U.S. We collected </w:t>
      </w:r>
      <w:r>
        <w:rPr>
          <w:color w:val="000000"/>
        </w:rPr>
        <w:lastRenderedPageBreak/>
        <w:t xml:space="preserve">4,884,479 reviews from the U.S. Each review was accompanied by a rating from 0 to 5 stars. Some were one quarter or half filled, so we scaled the ratings to account for the partial scores, and used a 0-100 scale. A </w:t>
      </w:r>
      <w:r w:rsidR="00B422F2">
        <w:rPr>
          <w:color w:val="000000"/>
        </w:rPr>
        <w:t>one-star</w:t>
      </w:r>
      <w:r>
        <w:rPr>
          <w:color w:val="000000"/>
        </w:rPr>
        <w:t xml:space="preserve"> rating, therefore, would be given a value of 20; a half star rating was given a value of 10. Thus, a </w:t>
      </w:r>
      <w:proofErr w:type="gramStart"/>
      <w:r>
        <w:rPr>
          <w:color w:val="000000"/>
        </w:rPr>
        <w:t>one and a half star</w:t>
      </w:r>
      <w:proofErr w:type="gramEnd"/>
      <w:r>
        <w:rPr>
          <w:color w:val="000000"/>
        </w:rPr>
        <w:t xml:space="preserve"> rating was given a value of 30; etc. The data were heavily skewed, with almost half of all reviews being 5-star ratings. This distributional skew held even when we only considered teachers with at least 50 separate reviews (about 7% of the total dataset). This study focused on a filtered sample from the 359,387 reviews rated 0-35 in our dataset. We used natural language processing methods, described below, which benefit from large sample sizes.</w:t>
      </w:r>
    </w:p>
    <w:p w14:paraId="65CA6025" w14:textId="77777777" w:rsidR="00147C7D" w:rsidRDefault="005A75D4">
      <w:pPr>
        <w:pStyle w:val="Ttulo2"/>
        <w:pBdr>
          <w:top w:val="nil"/>
          <w:left w:val="nil"/>
          <w:bottom w:val="nil"/>
          <w:right w:val="nil"/>
          <w:between w:val="nil"/>
        </w:pBdr>
        <w:spacing w:before="200" w:line="480" w:lineRule="auto"/>
        <w:rPr>
          <w:sz w:val="24"/>
          <w:szCs w:val="24"/>
        </w:rPr>
      </w:pPr>
      <w:bookmarkStart w:id="14" w:name="_Toc62912005"/>
      <w:r>
        <w:rPr>
          <w:sz w:val="24"/>
          <w:szCs w:val="24"/>
        </w:rPr>
        <w:t>Preparing the Data</w:t>
      </w:r>
      <w:bookmarkEnd w:id="14"/>
    </w:p>
    <w:p w14:paraId="0E5D49BF" w14:textId="107F9250" w:rsidR="00724FC0" w:rsidRPr="008E1847" w:rsidRDefault="005A75D4" w:rsidP="008E1847">
      <w:pPr>
        <w:spacing w:line="480" w:lineRule="auto"/>
        <w:ind w:firstLine="720"/>
      </w:pPr>
      <w:r>
        <w:rPr>
          <w:color w:val="000000"/>
        </w:rPr>
        <w:t xml:space="preserve">Our first step was processing the text data so it could be analyzed by statistical models. The “cleaning” process involved removing stop words (e.g. “a”, “is”), coded characters (e.g. “\n”, “\r”), and infrequent words such as personal names. We removed conjugations and pluralization using the word lemmatizer from Python's Natural Language Toolkit (Bird, Klein &amp; Loper, 2009). We then used Gensim for Python to identify phrases by using n-grams to identify words that co-occurred often enough to warrant a unique meaning (Röder, Booth, &amp; Hinneburg, 2015). For example, if “laid” appeared next to “back” enough times, every instance of both words appearing in that order would be replaced by “laid_back” such that it made a new, unique word. We allowed phrases of up to four words (i.e. “as_soon_as_possible”). Cleaning the data was an iterative process. </w:t>
      </w:r>
      <w:r w:rsidR="00724FC0">
        <w:rPr>
          <w:color w:val="000000"/>
        </w:rPr>
        <w:t>One other</w:t>
      </w:r>
      <w:r>
        <w:rPr>
          <w:color w:val="000000"/>
        </w:rPr>
        <w:t xml:space="preserve"> experimental parameter a lower bound on review length. </w:t>
      </w:r>
      <w:r w:rsidR="00724FC0">
        <w:rPr>
          <w:color w:val="000000"/>
        </w:rPr>
        <w:t xml:space="preserve">We found that setting a minimum number of characters dramatically increased the probability that any given review contained non-trivial information, but higher minimums also decreased the size of the dataset. </w:t>
      </w:r>
      <w:r>
        <w:rPr>
          <w:color w:val="000000"/>
        </w:rPr>
        <w:t xml:space="preserve">We </w:t>
      </w:r>
      <w:r>
        <w:t>experimented with</w:t>
      </w:r>
      <w:r w:rsidR="00724FC0">
        <w:t xml:space="preserve"> </w:t>
      </w:r>
      <w:r w:rsidR="00B422F2">
        <w:t>80,</w:t>
      </w:r>
      <w:r w:rsidR="00724FC0">
        <w:t xml:space="preserve"> 100,</w:t>
      </w:r>
      <w:r w:rsidR="00B422F2">
        <w:t xml:space="preserve"> </w:t>
      </w:r>
      <w:r>
        <w:t>125, 150</w:t>
      </w:r>
      <w:r w:rsidR="00B422F2">
        <w:t>,</w:t>
      </w:r>
      <w:r>
        <w:t xml:space="preserve"> and </w:t>
      </w:r>
      <w:r w:rsidR="00B422F2">
        <w:t>175-character</w:t>
      </w:r>
      <w:r>
        <w:t xml:space="preserve"> thresholds.</w:t>
      </w:r>
      <w:r w:rsidR="00724FC0">
        <w:t xml:space="preserve"> </w:t>
      </w:r>
    </w:p>
    <w:p w14:paraId="23FC2521" w14:textId="77777777" w:rsidR="00147C7D" w:rsidRDefault="005A75D4">
      <w:pPr>
        <w:pStyle w:val="Ttulo2"/>
        <w:pBdr>
          <w:top w:val="nil"/>
          <w:left w:val="nil"/>
          <w:bottom w:val="nil"/>
          <w:right w:val="nil"/>
          <w:between w:val="nil"/>
        </w:pBdr>
        <w:spacing w:before="200" w:line="480" w:lineRule="auto"/>
      </w:pPr>
      <w:bookmarkStart w:id="15" w:name="_Toc62912006"/>
      <w:r>
        <w:rPr>
          <w:sz w:val="24"/>
          <w:szCs w:val="24"/>
        </w:rPr>
        <w:lastRenderedPageBreak/>
        <w:t>Natural Language Processing</w:t>
      </w:r>
      <w:bookmarkEnd w:id="15"/>
    </w:p>
    <w:p w14:paraId="1B2916D7" w14:textId="77777777" w:rsidR="00147C7D" w:rsidRDefault="005A75D4">
      <w:pPr>
        <w:spacing w:line="480" w:lineRule="auto"/>
        <w:ind w:firstLine="720"/>
        <w:rPr>
          <w:color w:val="000000"/>
        </w:rPr>
      </w:pPr>
      <w:r>
        <w:t>S</w:t>
      </w:r>
      <w:r>
        <w:rPr>
          <w:color w:val="000000"/>
        </w:rPr>
        <w:t>ince natural language processing became popular in the 1980’s a seminal criterion used to evaluate algorithms has been text classification through information retrieval (Lewis, 1992). Information retrieval refers to a language model’s ability to identify</w:t>
      </w:r>
      <w:r>
        <w:rPr>
          <w:i/>
          <w:color w:val="000000"/>
        </w:rPr>
        <w:t xml:space="preserve"> </w:t>
      </w:r>
      <w:r>
        <w:rPr>
          <w:color w:val="000000"/>
        </w:rPr>
        <w:t xml:space="preserve">and retrieve words, sentences, or paragraphs that are alike. When one does not have reliable labels that can be used to characterize documents (in this case, reviews), these are analyzed using unsupervised learning. This refers to statistical methods that cluster documents together based on how close they are to one another in the metric space created by a language model (Mikolov, Chen, Corrado &amp; Dean, 2013). The words that most frequently appear in the cluster can be used to characterize it and these can be interpreted as topics (Papadimitriou, </w:t>
      </w:r>
      <w:r>
        <w:rPr>
          <w:color w:val="000000"/>
          <w:highlight w:val="white"/>
        </w:rPr>
        <w:t>Raghaven</w:t>
      </w:r>
      <w:r>
        <w:rPr>
          <w:color w:val="000000"/>
        </w:rPr>
        <w:t xml:space="preserve">, </w:t>
      </w:r>
      <w:r>
        <w:rPr>
          <w:color w:val="000000"/>
          <w:highlight w:val="white"/>
        </w:rPr>
        <w:t>Tamaki</w:t>
      </w:r>
      <w:r>
        <w:rPr>
          <w:color w:val="000000"/>
        </w:rPr>
        <w:t xml:space="preserve"> </w:t>
      </w:r>
      <w:r>
        <w:rPr>
          <w:color w:val="000000"/>
          <w:highlight w:val="white"/>
        </w:rPr>
        <w:t>&amp; Vempala</w:t>
      </w:r>
      <w:r>
        <w:rPr>
          <w:color w:val="000000"/>
        </w:rPr>
        <w:t>, 2000).</w:t>
      </w:r>
    </w:p>
    <w:p w14:paraId="125E0442" w14:textId="77777777" w:rsidR="00147C7D" w:rsidRDefault="005A75D4">
      <w:pPr>
        <w:spacing w:line="480" w:lineRule="auto"/>
        <w:ind w:firstLine="720"/>
        <w:rPr>
          <w:color w:val="000000"/>
        </w:rPr>
      </w:pPr>
      <w:r>
        <w:rPr>
          <w:color w:val="000000"/>
        </w:rPr>
        <w:t xml:space="preserve">We used a latent dirichlet allocation (LDA) model to generate clusters to derive topics from. In LDA, clustering works by randomly sorting the documents into K groups and then iteratively moving them around until the members of each cluster are closest to each other and furthest from members of other clusters. Some algorithms come prepackaged to help determine that number (Teh, </w:t>
      </w:r>
      <w:r>
        <w:rPr>
          <w:color w:val="000000"/>
          <w:highlight w:val="white"/>
        </w:rPr>
        <w:t>Jordan</w:t>
      </w:r>
      <w:r>
        <w:rPr>
          <w:color w:val="000000"/>
        </w:rPr>
        <w:t xml:space="preserve">, </w:t>
      </w:r>
      <w:r>
        <w:rPr>
          <w:color w:val="000000"/>
          <w:highlight w:val="white"/>
        </w:rPr>
        <w:t>Beal, &amp; Blei</w:t>
      </w:r>
      <w:r>
        <w:rPr>
          <w:color w:val="000000"/>
        </w:rPr>
        <w:t xml:space="preserve">, 2005) but instead, we chose to use the concept of coherence to estimate an optimal number of K-categories for subsequent analysis. </w:t>
      </w:r>
    </w:p>
    <w:p w14:paraId="3BD61CC3" w14:textId="77777777" w:rsidR="00147C7D" w:rsidRDefault="005A75D4">
      <w:pPr>
        <w:pStyle w:val="Ttulo2"/>
        <w:pBdr>
          <w:top w:val="nil"/>
          <w:left w:val="nil"/>
          <w:bottom w:val="nil"/>
          <w:right w:val="nil"/>
          <w:between w:val="nil"/>
        </w:pBdr>
        <w:spacing w:before="200" w:line="480" w:lineRule="auto"/>
        <w:rPr>
          <w:color w:val="000000"/>
        </w:rPr>
      </w:pPr>
      <w:bookmarkStart w:id="16" w:name="_Toc62912007"/>
      <w:r>
        <w:rPr>
          <w:sz w:val="24"/>
          <w:szCs w:val="24"/>
        </w:rPr>
        <w:t>Measuring Topic Coherence</w:t>
      </w:r>
      <w:bookmarkEnd w:id="16"/>
    </w:p>
    <w:p w14:paraId="201A34F1" w14:textId="77777777" w:rsidR="00147C7D" w:rsidRDefault="005A75D4">
      <w:pPr>
        <w:spacing w:line="480" w:lineRule="auto"/>
        <w:ind w:firstLine="720"/>
        <w:rPr>
          <w:color w:val="000000"/>
        </w:rPr>
      </w:pPr>
      <w:r>
        <w:rPr>
          <w:color w:val="000000"/>
        </w:rPr>
        <w:t xml:space="preserve">Coherence metrics measured the spread (or concentration) and orthogonality (or mutual exclusivity) of topics. The logic behind using these metrics was that 1) clusters that were more spread-out would be less informative than clusters that were more dense and compact, and 2) clusters that overlapped significantly would be less informative (more redundant) than clusters that were mutually exclusive (Stevens, </w:t>
      </w:r>
      <w:r>
        <w:rPr>
          <w:color w:val="000000"/>
          <w:highlight w:val="white"/>
        </w:rPr>
        <w:t xml:space="preserve">Kegelmeyer, Andrzejewski &amp; Buttler, </w:t>
      </w:r>
      <w:r>
        <w:rPr>
          <w:color w:val="000000"/>
        </w:rPr>
        <w:t xml:space="preserve">2012; Mimno, </w:t>
      </w:r>
      <w:r>
        <w:rPr>
          <w:color w:val="000000"/>
          <w:highlight w:val="white"/>
        </w:rPr>
        <w:t>Talley, Leenders, Wallach &amp; McCullum</w:t>
      </w:r>
      <w:r>
        <w:rPr>
          <w:color w:val="000000"/>
        </w:rPr>
        <w:t xml:space="preserve">, 2011). </w:t>
      </w:r>
    </w:p>
    <w:p w14:paraId="286DBBB2" w14:textId="7739F658" w:rsidR="00147C7D" w:rsidRPr="008E1847" w:rsidRDefault="005A75D4" w:rsidP="008E1847">
      <w:pPr>
        <w:spacing w:line="480" w:lineRule="auto"/>
        <w:ind w:firstLine="720"/>
        <w:rPr>
          <w:color w:val="000000"/>
        </w:rPr>
      </w:pPr>
      <w:r>
        <w:rPr>
          <w:color w:val="000000"/>
        </w:rPr>
        <w:lastRenderedPageBreak/>
        <w:t xml:space="preserve">In our analysis, we </w:t>
      </w:r>
      <w:r>
        <w:t>trained models for</w:t>
      </w:r>
      <w:r>
        <w:rPr>
          <w:color w:val="000000"/>
        </w:rPr>
        <w:t xml:space="preserve"> different numbers of topics (from 3 to</w:t>
      </w:r>
      <w:r>
        <w:t xml:space="preserve"> 32 in steps of 1</w:t>
      </w:r>
      <w:r w:rsidR="00724FC0">
        <w:t xml:space="preserve"> for a total of 29 different models</w:t>
      </w:r>
      <w:r>
        <w:t>)</w:t>
      </w:r>
      <w:r>
        <w:rPr>
          <w:color w:val="000000"/>
        </w:rPr>
        <w:t xml:space="preserve">. </w:t>
      </w:r>
      <w:r>
        <w:t xml:space="preserve">We used Gensim to estimate coherence scores for each topic generated by each model.  Average coherence scores were then used in selection of the models that best fit the dataset. </w:t>
      </w:r>
      <w:r w:rsidR="008E1847">
        <w:t>W</w:t>
      </w:r>
      <w:r w:rsidR="00724FC0">
        <w:t xml:space="preserve">e plotted coherence scores against the number of topics to create what is known as an elbow plot with which we could easily visualize the rate of change in average coherence score </w:t>
      </w:r>
      <w:r w:rsidR="008E1847">
        <w:t xml:space="preserve">as the number of topics increased </w:t>
      </w:r>
      <w:r w:rsidR="00724FC0">
        <w:t xml:space="preserve">(See Figure X). </w:t>
      </w:r>
      <w:r w:rsidR="008E1847">
        <w:t xml:space="preserve">Average coherence usually increases with the number of topics. </w:t>
      </w:r>
      <w:r>
        <w:t>Selecting the number at which the rate growth of average coherence plateaus usually yields the most interpretable results and a model with a higher number of topics can result in more specific subtopics, but if the same key-words appear in multiple topics then a model with a lower number of topics is likely preferable.</w:t>
      </w:r>
      <w:r w:rsidR="00724FC0">
        <w:t xml:space="preserve"> </w:t>
      </w:r>
    </w:p>
    <w:p w14:paraId="14C673B5" w14:textId="77777777" w:rsidR="00147C7D" w:rsidRDefault="005A75D4">
      <w:pPr>
        <w:spacing w:line="480" w:lineRule="auto"/>
        <w:ind w:firstLine="720"/>
        <w:rPr>
          <w:b/>
        </w:rPr>
      </w:pPr>
      <w:r>
        <w:rPr>
          <w:color w:val="000000"/>
        </w:rPr>
        <w:t>Several coherence measures exist, we chose the “Cv</w:t>
      </w:r>
      <w:r>
        <w:t>'' measure</w:t>
      </w:r>
      <w:r>
        <w:rPr>
          <w:color w:val="000000"/>
        </w:rPr>
        <w:t xml:space="preserve"> derived in </w:t>
      </w:r>
      <w:r>
        <w:rPr>
          <w:color w:val="000000"/>
          <w:highlight w:val="white"/>
        </w:rPr>
        <w:t xml:space="preserve">Röder et al (2015), in which they compared this rating to others from the literature and found that it yielded the results that were most highly correlated with results </w:t>
      </w:r>
      <w:r>
        <w:rPr>
          <w:highlight w:val="white"/>
        </w:rPr>
        <w:t xml:space="preserve">generated </w:t>
      </w:r>
      <w:r>
        <w:rPr>
          <w:color w:val="000000"/>
          <w:highlight w:val="white"/>
        </w:rPr>
        <w:t xml:space="preserve">by humans. </w:t>
      </w:r>
      <w:r>
        <w:t>When reviewing the topics in the best fitting models, we focused on topics that had higher coherence scores since these were most likely to represent consistent sentiments expressed by reviewers.</w:t>
      </w:r>
      <w:r>
        <w:rPr>
          <w:vertAlign w:val="superscript"/>
        </w:rPr>
        <w:footnoteReference w:id="1"/>
      </w:r>
    </w:p>
    <w:p w14:paraId="1C51AAA4" w14:textId="77777777" w:rsidR="00147C7D" w:rsidRDefault="005A75D4">
      <w:pPr>
        <w:pStyle w:val="Ttulo2"/>
        <w:pBdr>
          <w:top w:val="nil"/>
          <w:left w:val="nil"/>
          <w:bottom w:val="nil"/>
          <w:right w:val="nil"/>
          <w:between w:val="nil"/>
        </w:pBdr>
        <w:spacing w:before="200" w:line="480" w:lineRule="auto"/>
        <w:rPr>
          <w:sz w:val="24"/>
          <w:szCs w:val="24"/>
        </w:rPr>
      </w:pPr>
      <w:bookmarkStart w:id="17" w:name="_Toc62912008"/>
      <w:r>
        <w:rPr>
          <w:sz w:val="24"/>
          <w:szCs w:val="24"/>
        </w:rPr>
        <w:t>Interpretation of Results</w:t>
      </w:r>
      <w:bookmarkEnd w:id="17"/>
      <w:r>
        <w:rPr>
          <w:sz w:val="24"/>
          <w:szCs w:val="24"/>
        </w:rPr>
        <w:t xml:space="preserve"> </w:t>
      </w:r>
    </w:p>
    <w:p w14:paraId="040C1EC9" w14:textId="3727AF33" w:rsidR="00147C7D" w:rsidRDefault="005A75D4" w:rsidP="00F9297F">
      <w:pPr>
        <w:spacing w:line="480" w:lineRule="auto"/>
        <w:ind w:firstLine="720"/>
        <w:rPr>
          <w:color w:val="000000"/>
        </w:rPr>
      </w:pPr>
      <w:r>
        <w:rPr>
          <w:color w:val="000000"/>
        </w:rPr>
        <w:t xml:space="preserve">We selected key words using </w:t>
      </w:r>
      <w:r w:rsidR="00F9297F">
        <w:rPr>
          <w:color w:val="000000"/>
        </w:rPr>
        <w:t xml:space="preserve">relevance </w:t>
      </w:r>
      <w:r>
        <w:rPr>
          <w:color w:val="000000"/>
        </w:rPr>
        <w:t>metrics</w:t>
      </w:r>
      <w:r w:rsidR="00DE43D9">
        <w:rPr>
          <w:color w:val="000000"/>
        </w:rPr>
        <w:t xml:space="preserve"> </w:t>
      </w:r>
      <w:r w:rsidR="00F9297F">
        <w:rPr>
          <w:color w:val="000000"/>
        </w:rPr>
        <w:t>described in</w:t>
      </w:r>
      <w:r w:rsidR="00DE43D9">
        <w:rPr>
          <w:color w:val="000000"/>
        </w:rPr>
        <w:t xml:space="preserve"> Carson &amp; Shirley (2014)</w:t>
      </w:r>
      <w:r w:rsidR="00F9297F">
        <w:rPr>
          <w:color w:val="000000"/>
        </w:rPr>
        <w:t xml:space="preserve"> and included in the pyLDAviz module</w:t>
      </w:r>
      <w:r w:rsidR="00DE43D9">
        <w:rPr>
          <w:color w:val="000000"/>
        </w:rPr>
        <w:t xml:space="preserve">. We set the relevance parameter to 0.5 such that the words returned were </w:t>
      </w:r>
      <w:r w:rsidR="00F9297F">
        <w:rPr>
          <w:color w:val="000000"/>
        </w:rPr>
        <w:t xml:space="preserve">1) </w:t>
      </w:r>
      <w:r w:rsidR="00DE43D9">
        <w:rPr>
          <w:color w:val="000000"/>
        </w:rPr>
        <w:t>those which were most frequent in the text and present in the topic or</w:t>
      </w:r>
      <w:r w:rsidR="00F9297F">
        <w:rPr>
          <w:color w:val="000000"/>
        </w:rPr>
        <w:t xml:space="preserve"> 2)</w:t>
      </w:r>
      <w:r w:rsidR="00DE43D9">
        <w:rPr>
          <w:color w:val="000000"/>
        </w:rPr>
        <w:t xml:space="preserve"> those which were most</w:t>
      </w:r>
      <w:r w:rsidR="00F9297F">
        <w:rPr>
          <w:color w:val="000000"/>
        </w:rPr>
        <w:t xml:space="preserve"> distinctive;</w:t>
      </w:r>
      <w:r w:rsidR="00DE43D9">
        <w:rPr>
          <w:color w:val="000000"/>
        </w:rPr>
        <w:t xml:space="preserve"> </w:t>
      </w:r>
      <w:r w:rsidR="00F9297F">
        <w:rPr>
          <w:color w:val="000000"/>
        </w:rPr>
        <w:t xml:space="preserve">mostly appeared in the </w:t>
      </w:r>
      <w:r w:rsidR="00DE43D9">
        <w:rPr>
          <w:color w:val="000000"/>
        </w:rPr>
        <w:t>topic</w:t>
      </w:r>
      <w:r w:rsidR="00F9297F">
        <w:rPr>
          <w:color w:val="000000"/>
        </w:rPr>
        <w:t xml:space="preserve"> and nowhere else</w:t>
      </w:r>
      <w:r>
        <w:rPr>
          <w:color w:val="000000"/>
        </w:rPr>
        <w:t xml:space="preserve">. </w:t>
      </w:r>
      <w:r w:rsidR="00DE43D9">
        <w:rPr>
          <w:color w:val="000000"/>
        </w:rPr>
        <w:t xml:space="preserve">We were also able </w:t>
      </w:r>
      <w:r w:rsidR="00DE43D9">
        <w:rPr>
          <w:color w:val="000000"/>
        </w:rPr>
        <w:lastRenderedPageBreak/>
        <w:t>to use our model to</w:t>
      </w:r>
      <w:r>
        <w:rPr>
          <w:color w:val="000000"/>
        </w:rPr>
        <w:t xml:space="preserve"> predict the probability that any given review belonged to a topic. This resulted in a dataset that assigned each review topic percentages that </w:t>
      </w:r>
      <w:r>
        <w:t>were</w:t>
      </w:r>
      <w:r>
        <w:rPr>
          <w:color w:val="000000"/>
        </w:rPr>
        <w:t xml:space="preserve"> interpreted as the presence of any given topic in that review. Using these,</w:t>
      </w:r>
      <w:r w:rsidR="00DE43D9">
        <w:rPr>
          <w:color w:val="000000"/>
        </w:rPr>
        <w:t xml:space="preserve"> we </w:t>
      </w:r>
      <w:r w:rsidR="00DE43D9">
        <w:t xml:space="preserve">drew the </w:t>
      </w:r>
      <w:r w:rsidR="00DA229F">
        <w:t>1</w:t>
      </w:r>
      <w:r w:rsidR="00DA229F">
        <w:rPr>
          <w:vertAlign w:val="superscript"/>
        </w:rPr>
        <w:t>st</w:t>
      </w:r>
      <w:r w:rsidR="00DA229F">
        <w:t>-</w:t>
      </w:r>
      <w:r w:rsidR="00DE43D9">
        <w:t>20</w:t>
      </w:r>
      <w:r w:rsidR="00DA229F" w:rsidRPr="00DE43D9">
        <w:rPr>
          <w:vertAlign w:val="superscript"/>
        </w:rPr>
        <w:t>th</w:t>
      </w:r>
      <w:r w:rsidR="00DE43D9">
        <w:t>, 98</w:t>
      </w:r>
      <w:r w:rsidR="00DE43D9" w:rsidRPr="00DE43D9">
        <w:rPr>
          <w:vertAlign w:val="superscript"/>
        </w:rPr>
        <w:t>th</w:t>
      </w:r>
      <w:r w:rsidR="00DE43D9">
        <w:t>, 99</w:t>
      </w:r>
      <w:r w:rsidR="00DE43D9" w:rsidRPr="00DE43D9">
        <w:rPr>
          <w:vertAlign w:val="superscript"/>
        </w:rPr>
        <w:t>th</w:t>
      </w:r>
      <w:r w:rsidR="00DE43D9">
        <w:t>, 100</w:t>
      </w:r>
      <w:r w:rsidR="00DE43D9" w:rsidRPr="00DE43D9">
        <w:rPr>
          <w:vertAlign w:val="superscript"/>
        </w:rPr>
        <w:t>th</w:t>
      </w:r>
      <w:r w:rsidR="00DE43D9">
        <w:t xml:space="preserve">, </w:t>
      </w:r>
      <w:r w:rsidR="00F9297F">
        <w:t>198</w:t>
      </w:r>
      <w:r w:rsidR="00F9297F" w:rsidRPr="00DE43D9">
        <w:rPr>
          <w:vertAlign w:val="superscript"/>
        </w:rPr>
        <w:t>th</w:t>
      </w:r>
      <w:r w:rsidR="00F9297F">
        <w:t>, 199</w:t>
      </w:r>
      <w:r w:rsidR="00F9297F" w:rsidRPr="00DE43D9">
        <w:rPr>
          <w:vertAlign w:val="superscript"/>
        </w:rPr>
        <w:t>th</w:t>
      </w:r>
      <w:r w:rsidR="00F9297F">
        <w:t xml:space="preserve">, </w:t>
      </w:r>
      <w:r w:rsidR="00DE43D9">
        <w:t>200</w:t>
      </w:r>
      <w:r w:rsidR="00F9297F" w:rsidRPr="00DE43D9">
        <w:rPr>
          <w:vertAlign w:val="superscript"/>
        </w:rPr>
        <w:t>th</w:t>
      </w:r>
      <w:r w:rsidR="00DE43D9">
        <w:t>...</w:t>
      </w:r>
      <w:r w:rsidR="00F9297F">
        <w:t xml:space="preserve"> up to the 2,</w:t>
      </w:r>
      <w:r w:rsidR="007B7916">
        <w:t>1</w:t>
      </w:r>
      <w:r w:rsidR="00F9297F">
        <w:t>00</w:t>
      </w:r>
      <w:r w:rsidR="00F9297F" w:rsidRPr="00DE43D9">
        <w:rPr>
          <w:vertAlign w:val="superscript"/>
        </w:rPr>
        <w:t>th</w:t>
      </w:r>
      <w:r w:rsidR="00DE43D9">
        <w:t xml:space="preserve"> most representative reviews for each topic </w:t>
      </w:r>
      <w:r w:rsidR="00F9297F">
        <w:t>seeking obvious themes</w:t>
      </w:r>
      <w:r w:rsidR="00DE43D9">
        <w:t>.</w:t>
      </w:r>
      <w:r>
        <w:rPr>
          <w:color w:val="000000"/>
        </w:rPr>
        <w:t xml:space="preserve"> We combined </w:t>
      </w:r>
      <w:r>
        <w:t xml:space="preserve">insight from </w:t>
      </w:r>
      <w:r w:rsidR="00DA229F">
        <w:t>this large</w:t>
      </w:r>
      <w:r>
        <w:rPr>
          <w:color w:val="000000"/>
        </w:rPr>
        <w:t xml:space="preserve"> sample </w:t>
      </w:r>
      <w:r w:rsidR="00DA229F">
        <w:rPr>
          <w:color w:val="000000"/>
        </w:rPr>
        <w:t xml:space="preserve">of </w:t>
      </w:r>
      <w:r>
        <w:rPr>
          <w:color w:val="000000"/>
        </w:rPr>
        <w:t>reviews with topic key words to create comprehensive descriptions of each topic.</w:t>
      </w:r>
      <w:r w:rsidR="00DA229F">
        <w:rPr>
          <w:color w:val="000000"/>
        </w:rPr>
        <w:t xml:space="preserve"> </w:t>
      </w:r>
      <w:r w:rsidR="008E1847">
        <w:rPr>
          <w:color w:val="000000"/>
        </w:rPr>
        <w:t xml:space="preserve">We include a selection of 15 sample reviews for each topic in the results section. </w:t>
      </w:r>
      <w:commentRangeStart w:id="18"/>
      <w:r w:rsidR="00DA229F">
        <w:rPr>
          <w:color w:val="000000"/>
        </w:rPr>
        <w:t>We</w:t>
      </w:r>
      <w:r w:rsidR="008E1847">
        <w:rPr>
          <w:color w:val="000000"/>
        </w:rPr>
        <w:t xml:space="preserve"> also</w:t>
      </w:r>
      <w:r w:rsidR="00DA229F">
        <w:rPr>
          <w:color w:val="000000"/>
        </w:rPr>
        <w:t xml:space="preserve"> visualized the results using the pyLDAviz module which illustrated the topic distributions by plotting them in a 2-dimensional space that illustrated both their share of the corpus and </w:t>
      </w:r>
      <w:r w:rsidR="008E1847">
        <w:rPr>
          <w:color w:val="000000"/>
        </w:rPr>
        <w:t xml:space="preserve">linguistic similarity </w:t>
      </w:r>
      <w:r w:rsidR="00DA229F">
        <w:rPr>
          <w:color w:val="000000"/>
        </w:rPr>
        <w:t>(Sievert &amp; Shirley, 2014). This provided us a more intuitive view of the relationships between the topics</w:t>
      </w:r>
      <w:r w:rsidR="00DA229F">
        <w:t>.</w:t>
      </w:r>
      <w:commentRangeEnd w:id="18"/>
      <w:r w:rsidR="00DA229F">
        <w:rPr>
          <w:rStyle w:val="Refdecomentario"/>
        </w:rPr>
        <w:commentReference w:id="18"/>
      </w:r>
    </w:p>
    <w:p w14:paraId="6005CA40" w14:textId="77777777" w:rsidR="00147C7D" w:rsidRDefault="005A75D4">
      <w:pPr>
        <w:pStyle w:val="Ttulo1"/>
        <w:pBdr>
          <w:top w:val="nil"/>
          <w:left w:val="nil"/>
          <w:bottom w:val="nil"/>
          <w:right w:val="nil"/>
          <w:between w:val="nil"/>
        </w:pBdr>
        <w:spacing w:before="0" w:line="480" w:lineRule="auto"/>
        <w:jc w:val="center"/>
        <w:rPr>
          <w:sz w:val="26"/>
          <w:szCs w:val="26"/>
        </w:rPr>
      </w:pPr>
      <w:bookmarkStart w:id="19" w:name="_Toc62912009"/>
      <w:r>
        <w:rPr>
          <w:sz w:val="26"/>
          <w:szCs w:val="26"/>
        </w:rPr>
        <w:t>Limitations of the Study</w:t>
      </w:r>
      <w:bookmarkEnd w:id="19"/>
      <w:r>
        <w:rPr>
          <w:sz w:val="26"/>
          <w:szCs w:val="26"/>
        </w:rPr>
        <w:t xml:space="preserve"> </w:t>
      </w:r>
    </w:p>
    <w:p w14:paraId="592CF328" w14:textId="1A65EC64" w:rsidR="00147C7D" w:rsidRDefault="005A75D4">
      <w:pPr>
        <w:spacing w:line="480" w:lineRule="auto"/>
        <w:ind w:firstLine="720"/>
        <w:rPr>
          <w:color w:val="000000"/>
        </w:rPr>
      </w:pPr>
      <w:commentRangeStart w:id="20"/>
      <w:r>
        <w:rPr>
          <w:color w:val="000000"/>
        </w:rPr>
        <w:t>Th</w:t>
      </w:r>
      <w:r>
        <w:t>e</w:t>
      </w:r>
      <w:commentRangeEnd w:id="20"/>
      <w:r w:rsidR="003B61BC">
        <w:rPr>
          <w:rStyle w:val="Refdecomentario"/>
        </w:rPr>
        <w:commentReference w:id="20"/>
      </w:r>
      <w:r>
        <w:t xml:space="preserve"> insights that can be drawn from this </w:t>
      </w:r>
      <w:r>
        <w:rPr>
          <w:color w:val="000000"/>
        </w:rPr>
        <w:t xml:space="preserve">study </w:t>
      </w:r>
      <w:r>
        <w:t xml:space="preserve">are primarily </w:t>
      </w:r>
      <w:r>
        <w:rPr>
          <w:color w:val="000000"/>
        </w:rPr>
        <w:t>limited by the data collection process. The reviews were voluntarily submitted by students or (much less frequently) by parents. We did not know whether the students or parents were incentivized in some way. For example, a teacher may have offered extra credit to students</w:t>
      </w:r>
      <w:del w:id="21" w:author="Carlos Valcarcel Wolloh" w:date="2021-01-30T15:26:00Z">
        <w:r w:rsidDel="0024157D">
          <w:rPr>
            <w:color w:val="000000"/>
          </w:rPr>
          <w:delText xml:space="preserve"> for submitting a review or a parent may have been trying to get a teacher removed from a school or district</w:delText>
        </w:r>
      </w:del>
      <w:r>
        <w:rPr>
          <w:color w:val="000000"/>
        </w:rPr>
        <w:t xml:space="preserve">. </w:t>
      </w:r>
      <w:del w:id="22" w:author="Carlos Valcarcel Wolloh" w:date="2021-01-30T15:26:00Z">
        <w:r w:rsidDel="0024157D">
          <w:rPr>
            <w:color w:val="000000"/>
          </w:rPr>
          <w:delText>We also did not know the degree of bias in each review. For example, w</w:delText>
        </w:r>
      </w:del>
      <w:ins w:id="23" w:author="Carlos Valcarcel Wolloh" w:date="2021-01-30T15:26:00Z">
        <w:r w:rsidR="0024157D">
          <w:rPr>
            <w:color w:val="000000"/>
          </w:rPr>
          <w:t>W</w:t>
        </w:r>
      </w:ins>
      <w:r>
        <w:rPr>
          <w:color w:val="000000"/>
        </w:rPr>
        <w:t>e did not know if a student was lashing out against a teacher for a bad grade they may have deserved</w:t>
      </w:r>
      <w:del w:id="24" w:author="Carlos Valcarcel Wolloh" w:date="2021-01-30T15:26:00Z">
        <w:r w:rsidDel="0024157D">
          <w:rPr>
            <w:color w:val="000000"/>
          </w:rPr>
          <w:delText>, or if a student was pressured by classmates into submitting a good review despite feeling differently</w:delText>
        </w:r>
      </w:del>
      <w:r>
        <w:rPr>
          <w:color w:val="000000"/>
        </w:rPr>
        <w:t xml:space="preserve">. The common biases against instructors who are female or persons of color, discussed above, </w:t>
      </w:r>
      <w:del w:id="25" w:author="Carlos Valcarcel Wolloh" w:date="2021-01-30T15:27:00Z">
        <w:r w:rsidDel="0024157D">
          <w:rPr>
            <w:color w:val="000000"/>
          </w:rPr>
          <w:delText>probably affected the ratings given by students</w:delText>
        </w:r>
      </w:del>
      <w:ins w:id="26" w:author="Carlos Valcarcel Wolloh" w:date="2021-01-30T15:27:00Z">
        <w:r w:rsidR="0024157D">
          <w:rPr>
            <w:color w:val="000000"/>
          </w:rPr>
          <w:t>was definitely present as well</w:t>
        </w:r>
      </w:ins>
      <w:r>
        <w:rPr>
          <w:color w:val="000000"/>
        </w:rPr>
        <w:t xml:space="preserve">. </w:t>
      </w:r>
      <w:del w:id="27" w:author="Carlos Valcarcel Wolloh" w:date="2021-01-30T15:27:00Z">
        <w:r w:rsidDel="0024157D">
          <w:rPr>
            <w:color w:val="000000"/>
          </w:rPr>
          <w:delText xml:space="preserve">But as noted, this should not be a problem because no consequential decisions are being made about instructors here. Instead, the comments </w:delText>
        </w:r>
        <w:r w:rsidDel="0024157D">
          <w:rPr>
            <w:color w:val="000000"/>
          </w:rPr>
          <w:lastRenderedPageBreak/>
          <w:delText xml:space="preserve">have been analyzed to promote understanding the language </w:delText>
        </w:r>
        <w:r w:rsidR="003B61BC" w:rsidDel="0024157D">
          <w:rPr>
            <w:color w:val="000000"/>
          </w:rPr>
          <w:delText>that students use</w:delText>
        </w:r>
        <w:r w:rsidDel="0024157D">
          <w:rPr>
            <w:color w:val="000000"/>
          </w:rPr>
          <w:delText xml:space="preserve"> for describing teachers rated “bad” in</w:delText>
        </w:r>
        <w:r w:rsidDel="0024157D">
          <w:delText xml:space="preserve"> a digital forum.</w:delText>
        </w:r>
        <w:r w:rsidDel="0024157D">
          <w:rPr>
            <w:color w:val="000000"/>
          </w:rPr>
          <w:delText xml:space="preserve"> </w:delText>
        </w:r>
      </w:del>
    </w:p>
    <w:p w14:paraId="2C7933AD" w14:textId="77777777" w:rsidR="00147C7D" w:rsidRDefault="005A75D4">
      <w:pPr>
        <w:spacing w:line="480" w:lineRule="auto"/>
        <w:ind w:firstLine="720"/>
        <w:rPr>
          <w:color w:val="000000"/>
        </w:rPr>
      </w:pPr>
      <w:r>
        <w:t>Opinions</w:t>
      </w:r>
      <w:r>
        <w:rPr>
          <w:color w:val="000000"/>
        </w:rPr>
        <w:t xml:space="preserve"> about RateMyTeacher.com </w:t>
      </w:r>
      <w:r>
        <w:t>in articles and</w:t>
      </w:r>
      <w:r>
        <w:rPr>
          <w:color w:val="000000"/>
        </w:rPr>
        <w:t xml:space="preserve"> teacher forums were split and </w:t>
      </w:r>
      <w:r>
        <w:t>illustrate some of the controversy around online digital forums in educational contexts</w:t>
      </w:r>
      <w:r>
        <w:rPr>
          <w:color w:val="000000"/>
        </w:rPr>
        <w:t xml:space="preserve">. Much of the scholarly literature around </w:t>
      </w:r>
      <w:proofErr w:type="spellStart"/>
      <w:r>
        <w:rPr>
          <w:color w:val="000000"/>
        </w:rPr>
        <w:t>RateMyTeacher</w:t>
      </w:r>
      <w:proofErr w:type="spellEnd"/>
      <w:r>
        <w:rPr>
          <w:color w:val="000000"/>
        </w:rPr>
        <w:t xml:space="preserve"> emphasizes the unreliability of commenters and the quality of the responses (see, for example, Burdick, 2009; Burdick &amp; Sandlin, 2010; Angel, 2009). Online forums (such as those at </w:t>
      </w:r>
      <w:commentRangeStart w:id="28"/>
      <w:r>
        <w:rPr>
          <w:color w:val="000000"/>
        </w:rPr>
        <w:t xml:space="preserve">https://community.tes.com/threads/ratemyteacher.328021/) </w:t>
      </w:r>
      <w:commentRangeEnd w:id="28"/>
      <w:r w:rsidR="003B61BC">
        <w:rPr>
          <w:rStyle w:val="Refdecomentario"/>
        </w:rPr>
        <w:commentReference w:id="28"/>
      </w:r>
      <w:r>
        <w:rPr>
          <w:color w:val="000000"/>
        </w:rPr>
        <w:t xml:space="preserve">featured more diverse opinions from teachers and students themselves. Some took offense at negative comments or were concerned about personal information being posted. Others appreciated it as an open forum for students and argued that site administrators had guidelines for removing inappropriate comments. </w:t>
      </w:r>
    </w:p>
    <w:p w14:paraId="40C04E23" w14:textId="6F89D9F0" w:rsidR="00147C7D" w:rsidRDefault="005A75D4">
      <w:pPr>
        <w:spacing w:line="480" w:lineRule="auto"/>
        <w:ind w:firstLine="720"/>
        <w:rPr>
          <w:color w:val="000000"/>
        </w:rPr>
      </w:pPr>
      <w:del w:id="29" w:author="Carlos Valcarcel Wolloh" w:date="2021-01-30T15:28:00Z">
        <w:r w:rsidRPr="003B61BC" w:rsidDel="0024157D">
          <w:rPr>
            <w:color w:val="000000"/>
            <w:highlight w:val="yellow"/>
          </w:rPr>
          <w:delText xml:space="preserve">These sorts of uncertainties </w:delText>
        </w:r>
        <w:r w:rsidR="003B61BC" w:rsidRPr="003B61BC" w:rsidDel="0024157D">
          <w:rPr>
            <w:color w:val="000000"/>
            <w:highlight w:val="yellow"/>
          </w:rPr>
          <w:delText xml:space="preserve">limit the types of questions </w:delText>
        </w:r>
        <w:r w:rsidRPr="003B61BC" w:rsidDel="0024157D">
          <w:rPr>
            <w:highlight w:val="yellow"/>
          </w:rPr>
          <w:delText>our</w:delText>
        </w:r>
        <w:r w:rsidRPr="003B61BC" w:rsidDel="0024157D">
          <w:rPr>
            <w:color w:val="000000"/>
            <w:highlight w:val="yellow"/>
          </w:rPr>
          <w:delText xml:space="preserve"> dataset </w:delText>
        </w:r>
        <w:r w:rsidR="003B61BC" w:rsidRPr="003B61BC" w:rsidDel="0024157D">
          <w:rPr>
            <w:highlight w:val="yellow"/>
          </w:rPr>
          <w:delText>could</w:delText>
        </w:r>
        <w:r w:rsidRPr="003B61BC" w:rsidDel="0024157D">
          <w:rPr>
            <w:highlight w:val="yellow"/>
          </w:rPr>
          <w:delText xml:space="preserve"> answer</w:delText>
        </w:r>
        <w:r w:rsidRPr="003B61BC" w:rsidDel="0024157D">
          <w:rPr>
            <w:color w:val="000000"/>
            <w:highlight w:val="yellow"/>
          </w:rPr>
          <w:delText xml:space="preserve">. </w:delText>
        </w:r>
        <w:r w:rsidR="003B61BC" w:rsidRPr="003B61BC" w:rsidDel="0024157D">
          <w:rPr>
            <w:color w:val="000000"/>
            <w:highlight w:val="yellow"/>
          </w:rPr>
          <w:delText>O</w:delText>
        </w:r>
        <w:r w:rsidRPr="003B61BC" w:rsidDel="0024157D">
          <w:rPr>
            <w:color w:val="000000"/>
            <w:highlight w:val="yellow"/>
          </w:rPr>
          <w:delText>ur</w:delText>
        </w:r>
      </w:del>
      <w:ins w:id="30" w:author="Carlos Valcarcel Wolloh" w:date="2021-01-30T15:28:00Z">
        <w:r w:rsidR="0024157D">
          <w:rPr>
            <w:color w:val="000000"/>
            <w:highlight w:val="yellow"/>
          </w:rPr>
          <w:t>The size of our</w:t>
        </w:r>
      </w:ins>
      <w:r w:rsidRPr="003B61BC">
        <w:rPr>
          <w:color w:val="000000"/>
          <w:highlight w:val="yellow"/>
        </w:rPr>
        <w:t xml:space="preserve"> dataset </w:t>
      </w:r>
      <w:del w:id="31" w:author="Carlos Valcarcel Wolloh" w:date="2021-01-30T15:28:00Z">
        <w:r w:rsidR="003B61BC" w:rsidRPr="003B61BC" w:rsidDel="0024157D">
          <w:rPr>
            <w:color w:val="000000"/>
            <w:highlight w:val="yellow"/>
          </w:rPr>
          <w:delText xml:space="preserve">did </w:delText>
        </w:r>
      </w:del>
      <w:r w:rsidRPr="003B61BC">
        <w:rPr>
          <w:color w:val="000000"/>
          <w:highlight w:val="yellow"/>
        </w:rPr>
        <w:t xml:space="preserve">let us scrutinize </w:t>
      </w:r>
      <w:r w:rsidR="003B61BC" w:rsidRPr="003B61BC">
        <w:rPr>
          <w:color w:val="000000"/>
          <w:highlight w:val="yellow"/>
        </w:rPr>
        <w:t>some of the</w:t>
      </w:r>
      <w:ins w:id="32" w:author="Carlos Valcarcel Wolloh" w:date="2021-01-30T15:29:00Z">
        <w:r w:rsidR="0024157D">
          <w:rPr>
            <w:color w:val="000000"/>
            <w:highlight w:val="yellow"/>
          </w:rPr>
          <w:t xml:space="preserve"> above</w:t>
        </w:r>
      </w:ins>
      <w:r w:rsidR="003B61BC" w:rsidRPr="003B61BC">
        <w:rPr>
          <w:color w:val="000000"/>
          <w:highlight w:val="yellow"/>
        </w:rPr>
        <w:t xml:space="preserve"> concerns </w:t>
      </w:r>
      <w:del w:id="33" w:author="Carlos Valcarcel Wolloh" w:date="2021-01-30T15:29:00Z">
        <w:r w:rsidR="003B61BC" w:rsidRPr="003B61BC" w:rsidDel="0024157D">
          <w:rPr>
            <w:color w:val="000000"/>
            <w:highlight w:val="yellow"/>
          </w:rPr>
          <w:delText xml:space="preserve">described above </w:delText>
        </w:r>
      </w:del>
      <w:r w:rsidRPr="003B61BC">
        <w:rPr>
          <w:color w:val="000000"/>
          <w:highlight w:val="yellow"/>
        </w:rPr>
        <w:t xml:space="preserve">in the context of our guiding </w:t>
      </w:r>
      <w:commentRangeStart w:id="34"/>
      <w:commentRangeStart w:id="35"/>
      <w:r w:rsidRPr="003B61BC">
        <w:rPr>
          <w:color w:val="000000"/>
          <w:highlight w:val="yellow"/>
        </w:rPr>
        <w:t>questions</w:t>
      </w:r>
      <w:commentRangeEnd w:id="34"/>
      <w:r w:rsidR="00F02C03" w:rsidRPr="003B61BC">
        <w:rPr>
          <w:rStyle w:val="Refdecomentario"/>
          <w:highlight w:val="yellow"/>
        </w:rPr>
        <w:commentReference w:id="34"/>
      </w:r>
      <w:commentRangeEnd w:id="35"/>
      <w:r w:rsidR="00981A4F">
        <w:rPr>
          <w:rStyle w:val="Refdecomentario"/>
        </w:rPr>
        <w:commentReference w:id="35"/>
      </w:r>
      <w:r w:rsidRPr="003B61BC">
        <w:rPr>
          <w:color w:val="000000"/>
          <w:highlight w:val="yellow"/>
        </w:rPr>
        <w:t>.</w:t>
      </w:r>
      <w:r>
        <w:rPr>
          <w:color w:val="000000"/>
        </w:rPr>
        <w:t xml:space="preserve"> Our dataset contained over 4 million reviews, covering over 27,000 schools. Of the 128,344 teachers reviewed in our final sample:</w:t>
      </w:r>
    </w:p>
    <w:p w14:paraId="2C8269D6" w14:textId="77777777" w:rsidR="00147C7D" w:rsidRDefault="005A75D4">
      <w:pPr>
        <w:numPr>
          <w:ilvl w:val="0"/>
          <w:numId w:val="3"/>
        </w:numPr>
        <w:spacing w:line="480" w:lineRule="auto"/>
        <w:rPr>
          <w:color w:val="000000"/>
        </w:rPr>
      </w:pPr>
      <w:r>
        <w:rPr>
          <w:color w:val="000000"/>
        </w:rPr>
        <w:t xml:space="preserve">68.5% received only 1 bad review, </w:t>
      </w:r>
    </w:p>
    <w:p w14:paraId="2222F768" w14:textId="77777777" w:rsidR="00147C7D" w:rsidRDefault="005A75D4">
      <w:pPr>
        <w:numPr>
          <w:ilvl w:val="0"/>
          <w:numId w:val="3"/>
        </w:numPr>
        <w:spacing w:line="480" w:lineRule="auto"/>
        <w:rPr>
          <w:color w:val="000000"/>
        </w:rPr>
      </w:pPr>
      <w:r>
        <w:rPr>
          <w:color w:val="000000"/>
        </w:rPr>
        <w:t>17.6% received 2 bad reviews</w:t>
      </w:r>
    </w:p>
    <w:p w14:paraId="327A2141" w14:textId="77777777" w:rsidR="00147C7D" w:rsidRDefault="005A75D4">
      <w:pPr>
        <w:numPr>
          <w:ilvl w:val="0"/>
          <w:numId w:val="3"/>
        </w:numPr>
        <w:spacing w:line="480" w:lineRule="auto"/>
        <w:rPr>
          <w:color w:val="000000"/>
        </w:rPr>
      </w:pPr>
      <w:r>
        <w:rPr>
          <w:color w:val="000000"/>
        </w:rPr>
        <w:t xml:space="preserve">13.9% received 3 or more bad reviews. </w:t>
      </w:r>
    </w:p>
    <w:p w14:paraId="125A979A" w14:textId="77777777" w:rsidR="00147C7D" w:rsidRDefault="005A75D4">
      <w:pPr>
        <w:spacing w:line="480" w:lineRule="auto"/>
        <w:rPr>
          <w:color w:val="000000"/>
        </w:rPr>
      </w:pPr>
      <w:r>
        <w:rPr>
          <w:color w:val="000000"/>
        </w:rPr>
        <w:t xml:space="preserve">To put this in context, the average number of bad and total reviews for teachers in our sample was 1.6 and 11.3, respectively. Put another way: </w:t>
      </w:r>
    </w:p>
    <w:p w14:paraId="3876B262" w14:textId="77777777" w:rsidR="00147C7D" w:rsidRDefault="005A75D4">
      <w:pPr>
        <w:numPr>
          <w:ilvl w:val="0"/>
          <w:numId w:val="4"/>
        </w:numPr>
        <w:spacing w:line="480" w:lineRule="auto"/>
        <w:rPr>
          <w:color w:val="000000"/>
        </w:rPr>
      </w:pPr>
      <w:r>
        <w:rPr>
          <w:color w:val="000000"/>
        </w:rPr>
        <w:t>11.5% of teachers in our sample received 100% bad reviews.</w:t>
      </w:r>
    </w:p>
    <w:p w14:paraId="3CA61F5C" w14:textId="77777777" w:rsidR="00147C7D" w:rsidRDefault="005A75D4">
      <w:pPr>
        <w:numPr>
          <w:ilvl w:val="0"/>
          <w:numId w:val="4"/>
        </w:numPr>
        <w:spacing w:line="480" w:lineRule="auto"/>
        <w:rPr>
          <w:color w:val="000000"/>
        </w:rPr>
      </w:pPr>
      <w:r>
        <w:rPr>
          <w:color w:val="000000"/>
        </w:rPr>
        <w:t>10% received 50% bad reviews.</w:t>
      </w:r>
    </w:p>
    <w:p w14:paraId="4C0DEA62" w14:textId="77777777" w:rsidR="00147C7D" w:rsidRDefault="005A75D4">
      <w:pPr>
        <w:numPr>
          <w:ilvl w:val="0"/>
          <w:numId w:val="4"/>
        </w:numPr>
        <w:spacing w:line="480" w:lineRule="auto"/>
        <w:rPr>
          <w:color w:val="000000"/>
        </w:rPr>
      </w:pPr>
      <w:r>
        <w:rPr>
          <w:color w:val="000000"/>
        </w:rPr>
        <w:t xml:space="preserve"> 42.3% of the teachers in our sample received at least 20% bad reviews. </w:t>
      </w:r>
    </w:p>
    <w:p w14:paraId="4CE582E6" w14:textId="706FFD12" w:rsidR="00147C7D" w:rsidRDefault="005A75D4">
      <w:pPr>
        <w:spacing w:line="480" w:lineRule="auto"/>
        <w:ind w:firstLine="720"/>
        <w:rPr>
          <w:color w:val="000000"/>
        </w:rPr>
      </w:pPr>
      <w:r>
        <w:rPr>
          <w:color w:val="000000"/>
        </w:rPr>
        <w:lastRenderedPageBreak/>
        <w:t xml:space="preserve">These distributions were reflected in the average ratings for teachers. The average rating for the entire dataset was 92.8, where the average ratings for teachers in our sample was 79.8. Such a high rating made it clear that many teachers receiving </w:t>
      </w:r>
      <w:r>
        <w:t xml:space="preserve">negative </w:t>
      </w:r>
      <w:r>
        <w:rPr>
          <w:color w:val="000000"/>
        </w:rPr>
        <w:t xml:space="preserve">reviews must have received a much better rating and better reviews </w:t>
      </w:r>
      <w:r>
        <w:t>by other students at the same or a different time</w:t>
      </w:r>
      <w:r>
        <w:rPr>
          <w:color w:val="000000"/>
        </w:rPr>
        <w:t xml:space="preserve">. </w:t>
      </w:r>
    </w:p>
    <w:p w14:paraId="1BDB8E78" w14:textId="0C950901" w:rsidR="00147C7D" w:rsidRDefault="005A75D4">
      <w:pPr>
        <w:spacing w:line="480" w:lineRule="auto"/>
        <w:rPr>
          <w:color w:val="000000"/>
        </w:rPr>
      </w:pPr>
      <w:r>
        <w:rPr>
          <w:color w:val="000000"/>
        </w:rPr>
        <w:tab/>
        <w:t xml:space="preserve">In all, </w:t>
      </w:r>
      <w:del w:id="36" w:author="Carlos Valcarcel Wolloh" w:date="2021-01-30T15:32:00Z">
        <w:r w:rsidDel="00CD6E37">
          <w:rPr>
            <w:color w:val="000000"/>
          </w:rPr>
          <w:delText>the assumption that the entire dataset was completely biased seemed less plausible than</w:delText>
        </w:r>
      </w:del>
      <w:ins w:id="37" w:author="Carlos Valcarcel Wolloh" w:date="2021-01-30T15:32:00Z">
        <w:r w:rsidR="00CD6E37">
          <w:rPr>
            <w:color w:val="000000"/>
          </w:rPr>
          <w:t>we considered</w:t>
        </w:r>
      </w:ins>
      <w:r>
        <w:rPr>
          <w:color w:val="000000"/>
        </w:rPr>
        <w:t xml:space="preserve"> the assumption that the dataset represented a diverse array of motives, contexts, and incentives for submitting reviews about teachers</w:t>
      </w:r>
      <w:ins w:id="38" w:author="Carlos Valcarcel Wolloh" w:date="2021-01-30T15:32:00Z">
        <w:r w:rsidR="00CD6E37">
          <w:rPr>
            <w:color w:val="000000"/>
          </w:rPr>
          <w:t xml:space="preserve"> a safe one</w:t>
        </w:r>
      </w:ins>
      <w:r>
        <w:rPr>
          <w:color w:val="000000"/>
        </w:rPr>
        <w:t>. Most teachers received mixed reviews, while a small minority received mostly bad reviews. Furthermore, the reviews for teachers were submitted across long periods of time (the average time between the first and last review for each teacher was 5 years). Thus, the topics discussed by reviewers in our sample likely represented common “</w:t>
      </w:r>
      <w:r>
        <w:t>descriptions</w:t>
      </w:r>
      <w:r>
        <w:rPr>
          <w:color w:val="000000"/>
        </w:rPr>
        <w:t xml:space="preserve">” that could be found in classrooms across the country and over time, rather than representing the views of any one type of </w:t>
      </w:r>
      <w:del w:id="39" w:author="Carlos Valcarcel Wolloh" w:date="2021-01-30T15:32:00Z">
        <w:r w:rsidDel="00CD6E37">
          <w:rPr>
            <w:color w:val="000000"/>
          </w:rPr>
          <w:delText xml:space="preserve">mythical </w:delText>
        </w:r>
      </w:del>
      <w:r>
        <w:rPr>
          <w:color w:val="000000"/>
        </w:rPr>
        <w:t>reviewer.</w:t>
      </w:r>
      <w:r>
        <w:t xml:space="preserve"> </w:t>
      </w:r>
      <w:r>
        <w:rPr>
          <w:color w:val="000000"/>
        </w:rPr>
        <w:t xml:space="preserve">In fact, the results of the analysis increased our confidence that this was the case. </w:t>
      </w:r>
    </w:p>
    <w:p w14:paraId="50F54E0F" w14:textId="11CC2B9C" w:rsidR="00147C7D" w:rsidRDefault="005A75D4">
      <w:pPr>
        <w:spacing w:line="480" w:lineRule="auto"/>
        <w:ind w:firstLine="720"/>
        <w:rPr>
          <w:color w:val="000000"/>
        </w:rPr>
      </w:pPr>
      <w:r>
        <w:t>O</w:t>
      </w:r>
      <w:r w:rsidR="00E721C1">
        <w:t>n</w:t>
      </w:r>
      <w:r>
        <w:t xml:space="preserve">e </w:t>
      </w:r>
      <w:r>
        <w:rPr>
          <w:color w:val="000000"/>
        </w:rPr>
        <w:t xml:space="preserve">results detailed the variety of ways in which students expressed the behaviors they observed in teachers, and gave, as well, their thoughts about the origins of those behaviors.  Furthermore, one finding in this study was that filtering reviews by length (100 characters) was essential for identifying consistent topics among the reviews. This enforcement of minimum length increased the proportion of </w:t>
      </w:r>
      <w:r>
        <w:t xml:space="preserve">meaningful </w:t>
      </w:r>
      <w:r>
        <w:rPr>
          <w:color w:val="000000"/>
        </w:rPr>
        <w:t>reviews that were analyzed and decreased the likelihood of including reviews that required no effort or a lack of sincere thought to write.</w:t>
      </w:r>
    </w:p>
    <w:p w14:paraId="6DC085B0" w14:textId="447AF22B" w:rsidR="00147C7D" w:rsidRDefault="005A75D4">
      <w:pPr>
        <w:spacing w:line="480" w:lineRule="auto"/>
        <w:ind w:firstLine="720"/>
      </w:pPr>
      <w:r>
        <w:t xml:space="preserve">Ultimately, any conclusions drawn from this study can only add to the literature around the </w:t>
      </w:r>
      <w:proofErr w:type="gramStart"/>
      <w:r>
        <w:t>issues</w:t>
      </w:r>
      <w:proofErr w:type="gramEnd"/>
      <w:r>
        <w:t xml:space="preserve"> students are capable of communicating or observing about their teachers. </w:t>
      </w:r>
      <w:r w:rsidR="003B61BC">
        <w:t>We also believe t</w:t>
      </w:r>
      <w:r w:rsidR="00DA229F">
        <w:t xml:space="preserve">his study is another piece of evidence that supports the value of student feedback. </w:t>
      </w:r>
      <w:r>
        <w:t xml:space="preserve">It may also illustrate the ability to recognize these issues in an online digital forum. Nevertheless, this is </w:t>
      </w:r>
      <w:r>
        <w:lastRenderedPageBreak/>
        <w:t xml:space="preserve">not a formal evaluation of teachers or teaching and </w:t>
      </w:r>
      <w:r w:rsidR="00DA229F">
        <w:t xml:space="preserve">should not be used to dictate </w:t>
      </w:r>
      <w:r w:rsidR="00747B4D" w:rsidRPr="00057BB9">
        <w:rPr>
          <w:color w:val="000000"/>
        </w:rPr>
        <w:t>promotion and salary</w:t>
      </w:r>
      <w:r w:rsidR="00747B4D">
        <w:rPr>
          <w:color w:val="000000"/>
        </w:rPr>
        <w:t>.</w:t>
      </w:r>
      <w:r w:rsidR="00747B4D">
        <w:t xml:space="preserve"> </w:t>
      </w:r>
      <w:r w:rsidR="00DA229F">
        <w:t>We hope this</w:t>
      </w:r>
      <w:r>
        <w:t xml:space="preserve"> serve</w:t>
      </w:r>
      <w:r w:rsidR="00DA229F">
        <w:t>s</w:t>
      </w:r>
      <w:r>
        <w:t xml:space="preserve"> as a primer for future research into innovative methods that incorporate student feedback to make classrooms and schools a better environment for students. </w:t>
      </w:r>
    </w:p>
    <w:p w14:paraId="0C880B67" w14:textId="4209D542" w:rsidR="00724FC0" w:rsidRPr="00747B4D" w:rsidRDefault="005A75D4" w:rsidP="00747B4D">
      <w:pPr>
        <w:pStyle w:val="Ttulo1"/>
        <w:pBdr>
          <w:top w:val="nil"/>
          <w:left w:val="nil"/>
          <w:bottom w:val="nil"/>
          <w:right w:val="nil"/>
          <w:between w:val="nil"/>
        </w:pBdr>
        <w:spacing w:before="0" w:line="480" w:lineRule="auto"/>
        <w:jc w:val="center"/>
        <w:rPr>
          <w:sz w:val="26"/>
          <w:szCs w:val="26"/>
        </w:rPr>
      </w:pPr>
      <w:bookmarkStart w:id="40" w:name="_Toc62912010"/>
      <w:r>
        <w:rPr>
          <w:sz w:val="26"/>
          <w:szCs w:val="26"/>
        </w:rPr>
        <w:t>Results</w:t>
      </w:r>
      <w:bookmarkEnd w:id="40"/>
    </w:p>
    <w:p w14:paraId="43B9338C" w14:textId="3E80A9BA" w:rsidR="00D7198E" w:rsidRDefault="005A75D4" w:rsidP="00D7198E">
      <w:pPr>
        <w:spacing w:line="480" w:lineRule="auto"/>
        <w:ind w:firstLine="720"/>
      </w:pPr>
      <w:r>
        <w:t xml:space="preserve">The results revealed one data cleaning procedure that consistently resulted in higher coherence scores. This procedure used both a lemmatizer (removes </w:t>
      </w:r>
      <w:r w:rsidR="00E61BA9">
        <w:t>pluralization</w:t>
      </w:r>
      <w:r>
        <w:t>, conjugation) and stemmer (changes words to their root). Given the informal nature of our dataset, it made sense that the strictest cleaning method resulted in more concise and coherent topics</w:t>
      </w:r>
      <w:del w:id="41" w:author="Carlos Valcarcel Wolloh" w:date="2021-01-30T15:34:00Z">
        <w:r w:rsidDel="00CD6E37">
          <w:delText xml:space="preserve"> (reviewing the effects of different cleaning approaches on interpretation is beyond the scope of this paper)</w:delText>
        </w:r>
      </w:del>
      <w:r>
        <w:t xml:space="preserve">. The </w:t>
      </w:r>
      <w:r w:rsidR="00E61BA9">
        <w:t>100-character</w:t>
      </w:r>
      <w:r>
        <w:t xml:space="preserve"> restrictions resulted in considerably higher average coherence scores.  </w:t>
      </w:r>
      <w:r w:rsidR="00747B4D">
        <w:rPr>
          <w:color w:val="000000"/>
        </w:rPr>
        <w:t>Of the 359,387 “worst” reviews, 211,224 met the 100-character threshold.</w:t>
      </w:r>
      <w:r w:rsidR="00747B4D">
        <w:tab/>
      </w:r>
    </w:p>
    <w:p w14:paraId="7E82C879" w14:textId="16307EA0" w:rsidR="00CD6E37" w:rsidRDefault="00CD6E37" w:rsidP="00CD6E37">
      <w:pPr>
        <w:spacing w:line="480" w:lineRule="auto"/>
        <w:ind w:firstLine="720"/>
      </w:pPr>
      <w:r w:rsidRPr="00D7198E">
        <w:rPr>
          <w:bCs/>
        </w:rPr>
        <w:t>Figure 1</w:t>
      </w:r>
      <w:r>
        <w:rPr>
          <w:b/>
        </w:rPr>
        <w:t xml:space="preserve"> </w:t>
      </w:r>
      <w:r>
        <w:t>shows the elbow plots for the 100-character minimum models, the average of average coherence scores can be seen on the right. The sharpest drops in the rate of increase of average coherence occurred at the models for 6, 11 and 19 topics. When we reviewed the results of the 19-topic model we found many topics shared several key-words, which we interpreted as redundancy, and that it was more difficult to identify consistent issues in most topics. The topics in the 11-topic model were more differentiated and considerably easier to interpret. At 11 Topics, reviews were fairly evenly distributed with average percentage of reviews per topic at 9.09% with a standard deviation of 0.014%.</w:t>
      </w:r>
    </w:p>
    <w:p w14:paraId="68FC16C4" w14:textId="21DEEA67" w:rsidR="00CD6E37" w:rsidRPr="00D7198E" w:rsidRDefault="00CD6E37" w:rsidP="00CD6E37">
      <w:pPr>
        <w:spacing w:line="480" w:lineRule="auto"/>
        <w:ind w:firstLine="720"/>
      </w:pPr>
      <w:r>
        <w:t>Table 2 displays each topic’s coherence score, key-words, and the percentage of reviews in which they were present. What follows are the topic descriptions sorted by coherence.</w:t>
      </w:r>
      <w:ins w:id="42" w:author="Microsoft Office User" w:date="2021-01-28T12:01:00Z">
        <w:r>
          <w:t xml:space="preserve"> We begin with Topic 7 which had the highest coherence score, and </w:t>
        </w:r>
      </w:ins>
      <w:ins w:id="43" w:author="Microsoft Office User" w:date="2021-01-28T12:02:00Z">
        <w:r>
          <w:t>was the topic of concern for over 8% of the reviews.</w:t>
        </w:r>
      </w:ins>
      <w:r>
        <w:t xml:space="preserve"> We included a selection of fifteen sample reviews </w:t>
      </w:r>
      <w:r>
        <w:t xml:space="preserve">for each topic </w:t>
      </w:r>
      <w:r>
        <w:t xml:space="preserve">after the </w:t>
      </w:r>
      <w:r>
        <w:lastRenderedPageBreak/>
        <w:t xml:space="preserve">topic descriptions. The full body of sample reviews can be found in the appendix or on our GitHub </w:t>
      </w:r>
      <w:commentRangeStart w:id="44"/>
      <w:commentRangeStart w:id="45"/>
      <w:r>
        <w:t>page</w:t>
      </w:r>
      <w:commentRangeEnd w:id="44"/>
      <w:r>
        <w:rPr>
          <w:rStyle w:val="Refdecomentario"/>
        </w:rPr>
        <w:commentReference w:id="44"/>
      </w:r>
      <w:commentRangeEnd w:id="45"/>
      <w:r>
        <w:rPr>
          <w:rStyle w:val="Refdecomentario"/>
        </w:rPr>
        <w:commentReference w:id="45"/>
      </w:r>
      <w:r>
        <w:t xml:space="preserve">. </w:t>
      </w:r>
    </w:p>
    <w:p w14:paraId="11B55026" w14:textId="61D3A5BD" w:rsidR="00747B4D" w:rsidRDefault="00D7198E" w:rsidP="00747B4D">
      <w:pPr>
        <w:spacing w:line="480" w:lineRule="auto"/>
      </w:pPr>
      <w:r>
        <w:rPr>
          <w:noProof/>
        </w:rPr>
        <w:drawing>
          <wp:inline distT="0" distB="0" distL="0" distR="0" wp14:anchorId="1AD4FEF5" wp14:editId="03B03EBA">
            <wp:extent cx="5943600" cy="1959610"/>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959610"/>
                    </a:xfrm>
                    <a:prstGeom prst="rect">
                      <a:avLst/>
                    </a:prstGeom>
                  </pic:spPr>
                </pic:pic>
              </a:graphicData>
            </a:graphic>
          </wp:inline>
        </w:drawing>
      </w:r>
    </w:p>
    <w:p w14:paraId="0F8A1DBA" w14:textId="51394C03" w:rsidR="00D7198E" w:rsidRPr="00D7198E" w:rsidRDefault="00D7198E" w:rsidP="00747B4D">
      <w:pPr>
        <w:spacing w:line="480" w:lineRule="auto"/>
        <w:rPr>
          <w:u w:val="single"/>
        </w:rPr>
      </w:pPr>
      <w:r>
        <w:rPr>
          <w:u w:val="single"/>
        </w:rPr>
        <w:t xml:space="preserve">Figure 1: Elbow plot </w:t>
      </w:r>
    </w:p>
    <w:p w14:paraId="6E95C395" w14:textId="401C9901" w:rsidR="003B6DA3" w:rsidRPr="003B6DA3" w:rsidRDefault="003B6DA3" w:rsidP="003B6DA3">
      <w:pPr>
        <w:spacing w:line="480" w:lineRule="auto"/>
        <w:rPr>
          <w:b/>
          <w:bCs/>
          <w:u w:val="single"/>
        </w:rPr>
      </w:pPr>
      <w:r>
        <w:rPr>
          <w:b/>
          <w:bCs/>
          <w:u w:val="single"/>
        </w:rPr>
        <w:t>Table 2</w:t>
      </w:r>
    </w:p>
    <w:tbl>
      <w:tblPr>
        <w:tblStyle w:val="a"/>
        <w:tblW w:w="934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525"/>
        <w:gridCol w:w="810"/>
        <w:gridCol w:w="6750"/>
        <w:gridCol w:w="1260"/>
      </w:tblGrid>
      <w:tr w:rsidR="005A75D4" w:rsidRPr="00AD0C65" w14:paraId="43E58CF8" w14:textId="77777777" w:rsidTr="005A75D4">
        <w:trPr>
          <w:trHeight w:val="740"/>
        </w:trPr>
        <w:tc>
          <w:tcPr>
            <w:tcW w:w="9345" w:type="dxa"/>
            <w:gridSpan w:val="4"/>
            <w:tcBorders>
              <w:top w:val="double" w:sz="4" w:space="0" w:color="auto"/>
              <w:left w:val="double" w:sz="4" w:space="0" w:color="auto"/>
              <w:bottom w:val="double" w:sz="4" w:space="0" w:color="auto"/>
              <w:right w:val="double" w:sz="4" w:space="0" w:color="auto"/>
            </w:tcBorders>
            <w:tcMar>
              <w:top w:w="100" w:type="dxa"/>
              <w:left w:w="100" w:type="dxa"/>
              <w:bottom w:w="100" w:type="dxa"/>
              <w:right w:w="100" w:type="dxa"/>
            </w:tcMar>
          </w:tcPr>
          <w:p w14:paraId="24149003" w14:textId="5B5D8438" w:rsidR="005A75D4" w:rsidRPr="00AD0C65" w:rsidRDefault="005A75D4" w:rsidP="005A75D4">
            <w:pPr>
              <w:widowControl w:val="0"/>
              <w:pBdr>
                <w:top w:val="nil"/>
                <w:left w:val="nil"/>
                <w:bottom w:val="nil"/>
                <w:right w:val="nil"/>
                <w:between w:val="nil"/>
              </w:pBdr>
              <w:spacing w:line="276" w:lineRule="auto"/>
              <w:ind w:left="720" w:hanging="720"/>
              <w:rPr>
                <w:i/>
                <w:iCs/>
              </w:rPr>
            </w:pPr>
            <w:r w:rsidRPr="005A75D4">
              <w:rPr>
                <w:i/>
                <w:iCs/>
              </w:rPr>
              <w:br/>
            </w:r>
            <w:r w:rsidRPr="00AD0C65">
              <w:rPr>
                <w:b/>
                <w:i/>
                <w:iCs/>
              </w:rPr>
              <w:t>11-Topic Model</w:t>
            </w:r>
          </w:p>
        </w:tc>
      </w:tr>
      <w:tr w:rsidR="005A75D4" w:rsidRPr="00AD0C65" w14:paraId="739C6F6A" w14:textId="77777777" w:rsidTr="00AD0C65">
        <w:trPr>
          <w:trHeight w:val="320"/>
        </w:trPr>
        <w:tc>
          <w:tcPr>
            <w:tcW w:w="525" w:type="dxa"/>
            <w:tcBorders>
              <w:top w:val="double" w:sz="4" w:space="0" w:color="auto"/>
              <w:left w:val="double" w:sz="4" w:space="0" w:color="auto"/>
              <w:bottom w:val="double" w:sz="4" w:space="0" w:color="auto"/>
              <w:right w:val="nil"/>
            </w:tcBorders>
            <w:tcMar>
              <w:top w:w="100" w:type="dxa"/>
              <w:left w:w="100" w:type="dxa"/>
              <w:bottom w:w="100" w:type="dxa"/>
              <w:right w:w="100" w:type="dxa"/>
            </w:tcMar>
          </w:tcPr>
          <w:p w14:paraId="4DF5744B" w14:textId="0D699353" w:rsidR="005A75D4" w:rsidRPr="00AD0C65" w:rsidRDefault="005A75D4">
            <w:pPr>
              <w:widowControl w:val="0"/>
              <w:pBdr>
                <w:top w:val="nil"/>
                <w:left w:val="nil"/>
                <w:bottom w:val="nil"/>
                <w:right w:val="nil"/>
                <w:between w:val="nil"/>
              </w:pBdr>
              <w:spacing w:line="276" w:lineRule="auto"/>
            </w:pPr>
            <w:r w:rsidRPr="00AD0C65">
              <w:t>#</w:t>
            </w:r>
          </w:p>
        </w:tc>
        <w:tc>
          <w:tcPr>
            <w:tcW w:w="810" w:type="dxa"/>
            <w:tcBorders>
              <w:top w:val="double" w:sz="4" w:space="0" w:color="auto"/>
              <w:left w:val="nil"/>
              <w:bottom w:val="double" w:sz="4" w:space="0" w:color="auto"/>
              <w:right w:val="nil"/>
            </w:tcBorders>
            <w:tcMar>
              <w:top w:w="100" w:type="dxa"/>
              <w:left w:w="100" w:type="dxa"/>
              <w:bottom w:w="100" w:type="dxa"/>
              <w:right w:w="100" w:type="dxa"/>
            </w:tcMar>
          </w:tcPr>
          <w:p w14:paraId="5C7B4593" w14:textId="6698BFF8" w:rsidR="005A75D4" w:rsidRPr="00AD0C65" w:rsidRDefault="00AD0C65">
            <w:pPr>
              <w:widowControl w:val="0"/>
              <w:pBdr>
                <w:top w:val="nil"/>
                <w:left w:val="nil"/>
                <w:bottom w:val="nil"/>
                <w:right w:val="nil"/>
                <w:between w:val="nil"/>
              </w:pBdr>
              <w:spacing w:line="276" w:lineRule="auto"/>
            </w:pPr>
            <w:r w:rsidRPr="00AD0C65">
              <w:t>CS</w:t>
            </w:r>
          </w:p>
        </w:tc>
        <w:tc>
          <w:tcPr>
            <w:tcW w:w="8010" w:type="dxa"/>
            <w:gridSpan w:val="2"/>
            <w:tcBorders>
              <w:top w:val="double" w:sz="4" w:space="0" w:color="auto"/>
              <w:left w:val="nil"/>
              <w:bottom w:val="double" w:sz="4" w:space="0" w:color="auto"/>
              <w:right w:val="double" w:sz="4" w:space="0" w:color="auto"/>
            </w:tcBorders>
            <w:tcMar>
              <w:top w:w="100" w:type="dxa"/>
              <w:left w:w="100" w:type="dxa"/>
              <w:bottom w:w="100" w:type="dxa"/>
              <w:right w:w="100" w:type="dxa"/>
            </w:tcMar>
          </w:tcPr>
          <w:p w14:paraId="3F2117D7" w14:textId="21B81788" w:rsidR="005A75D4" w:rsidRPr="00AD0C65" w:rsidRDefault="00AD0C65">
            <w:pPr>
              <w:widowControl w:val="0"/>
              <w:pBdr>
                <w:top w:val="nil"/>
                <w:left w:val="nil"/>
                <w:bottom w:val="nil"/>
                <w:right w:val="nil"/>
                <w:between w:val="nil"/>
              </w:pBdr>
              <w:spacing w:line="276" w:lineRule="auto"/>
            </w:pPr>
            <w:r w:rsidRPr="00AD0C65">
              <w:t xml:space="preserve">Key-Words                  </w:t>
            </w:r>
            <w:r w:rsidR="005A75D4" w:rsidRPr="00AD0C65">
              <w:t xml:space="preserve">                                                                      % of Reviews </w:t>
            </w:r>
          </w:p>
        </w:tc>
      </w:tr>
      <w:tr w:rsidR="00147C7D" w:rsidRPr="00AD0C65" w14:paraId="14C70002" w14:textId="77777777" w:rsidTr="00E61BA9">
        <w:trPr>
          <w:trHeight w:val="500"/>
        </w:trPr>
        <w:tc>
          <w:tcPr>
            <w:tcW w:w="525" w:type="dxa"/>
            <w:tcBorders>
              <w:top w:val="double" w:sz="4" w:space="0" w:color="auto"/>
              <w:left w:val="single" w:sz="4" w:space="0" w:color="auto"/>
              <w:bottom w:val="nil"/>
              <w:right w:val="nil"/>
            </w:tcBorders>
            <w:shd w:val="clear" w:color="auto" w:fill="FFFFFF" w:themeFill="background1"/>
            <w:tcMar>
              <w:top w:w="100" w:type="dxa"/>
              <w:left w:w="100" w:type="dxa"/>
              <w:bottom w:w="100" w:type="dxa"/>
              <w:right w:w="100" w:type="dxa"/>
            </w:tcMar>
          </w:tcPr>
          <w:p w14:paraId="536B3BB4" w14:textId="77777777" w:rsidR="00147C7D" w:rsidRPr="00AD0C65" w:rsidRDefault="005A75D4">
            <w:pPr>
              <w:widowControl w:val="0"/>
              <w:pBdr>
                <w:top w:val="nil"/>
                <w:left w:val="nil"/>
                <w:bottom w:val="nil"/>
                <w:right w:val="nil"/>
                <w:between w:val="nil"/>
              </w:pBdr>
              <w:spacing w:line="276" w:lineRule="auto"/>
            </w:pPr>
            <w:r w:rsidRPr="00AD0C65">
              <w:t>1</w:t>
            </w:r>
          </w:p>
        </w:tc>
        <w:tc>
          <w:tcPr>
            <w:tcW w:w="810" w:type="dxa"/>
            <w:tcBorders>
              <w:top w:val="double" w:sz="4" w:space="0" w:color="auto"/>
            </w:tcBorders>
            <w:shd w:val="clear" w:color="auto" w:fill="FFFFFF" w:themeFill="background1"/>
            <w:tcMar>
              <w:top w:w="100" w:type="dxa"/>
              <w:left w:w="100" w:type="dxa"/>
              <w:bottom w:w="100" w:type="dxa"/>
              <w:right w:w="100" w:type="dxa"/>
            </w:tcMar>
          </w:tcPr>
          <w:p w14:paraId="53DE4E84" w14:textId="77777777" w:rsidR="00147C7D" w:rsidRPr="00AD0C65" w:rsidRDefault="005A75D4">
            <w:pPr>
              <w:widowControl w:val="0"/>
              <w:pBdr>
                <w:top w:val="nil"/>
                <w:left w:val="nil"/>
                <w:bottom w:val="nil"/>
                <w:right w:val="nil"/>
                <w:between w:val="nil"/>
              </w:pBdr>
              <w:spacing w:line="276" w:lineRule="auto"/>
            </w:pPr>
            <w:r w:rsidRPr="00AD0C65">
              <w:t>0.427</w:t>
            </w:r>
          </w:p>
        </w:tc>
        <w:tc>
          <w:tcPr>
            <w:tcW w:w="6750" w:type="dxa"/>
            <w:tcBorders>
              <w:top w:val="double" w:sz="4" w:space="0" w:color="auto"/>
            </w:tcBorders>
            <w:shd w:val="clear" w:color="auto" w:fill="FFFFFF" w:themeFill="background1"/>
            <w:tcMar>
              <w:top w:w="100" w:type="dxa"/>
              <w:left w:w="100" w:type="dxa"/>
              <w:bottom w:w="100" w:type="dxa"/>
              <w:right w:w="100" w:type="dxa"/>
            </w:tcMar>
          </w:tcPr>
          <w:p w14:paraId="12770DE6" w14:textId="7E3BFBC9" w:rsidR="00147C7D" w:rsidRPr="00AD0C65" w:rsidRDefault="003A58D3">
            <w:pPr>
              <w:widowControl w:val="0"/>
              <w:pBdr>
                <w:top w:val="nil"/>
                <w:left w:val="nil"/>
                <w:bottom w:val="nil"/>
                <w:right w:val="nil"/>
                <w:between w:val="nil"/>
              </w:pBdr>
              <w:spacing w:line="276" w:lineRule="auto"/>
              <w:rPr>
                <w:sz w:val="20"/>
                <w:szCs w:val="20"/>
              </w:rPr>
            </w:pPr>
            <w:r w:rsidRPr="00AD0C65">
              <w:rPr>
                <w:sz w:val="20"/>
                <w:szCs w:val="20"/>
              </w:rPr>
              <w:t>class, bore, like, really, easy, fun, control, felt, pretty, hard, cool, art, nice, make, funny, want, learn, try, joke, pay_attention, sleep, anything, super, enjoy, act, all, fall_asleep, think</w:t>
            </w:r>
          </w:p>
        </w:tc>
        <w:tc>
          <w:tcPr>
            <w:tcW w:w="1260" w:type="dxa"/>
            <w:tcBorders>
              <w:top w:val="double" w:sz="4" w:space="0" w:color="auto"/>
              <w:right w:val="single" w:sz="4" w:space="0" w:color="auto"/>
            </w:tcBorders>
            <w:shd w:val="clear" w:color="auto" w:fill="FFFFFF" w:themeFill="background1"/>
            <w:tcMar>
              <w:top w:w="100" w:type="dxa"/>
              <w:left w:w="100" w:type="dxa"/>
              <w:bottom w:w="100" w:type="dxa"/>
              <w:right w:w="100" w:type="dxa"/>
            </w:tcMar>
          </w:tcPr>
          <w:p w14:paraId="7C5CF243" w14:textId="77777777" w:rsidR="00147C7D" w:rsidRPr="00AD0C65" w:rsidRDefault="005A75D4">
            <w:pPr>
              <w:widowControl w:val="0"/>
              <w:pBdr>
                <w:top w:val="nil"/>
                <w:left w:val="nil"/>
                <w:bottom w:val="nil"/>
                <w:right w:val="nil"/>
                <w:between w:val="nil"/>
              </w:pBdr>
              <w:spacing w:line="276" w:lineRule="auto"/>
            </w:pPr>
            <w:r w:rsidRPr="00AD0C65">
              <w:t>11.60%</w:t>
            </w:r>
          </w:p>
        </w:tc>
      </w:tr>
      <w:tr w:rsidR="003B6DA3" w:rsidRPr="00AD0C65" w14:paraId="7BBA6A5F" w14:textId="77777777" w:rsidTr="00E61BA9">
        <w:trPr>
          <w:trHeight w:val="500"/>
        </w:trPr>
        <w:tc>
          <w:tcPr>
            <w:tcW w:w="525" w:type="dxa"/>
            <w:tcBorders>
              <w:top w:val="nil"/>
              <w:left w:val="single" w:sz="4" w:space="0" w:color="auto"/>
              <w:bottom w:val="nil"/>
              <w:right w:val="nil"/>
            </w:tcBorders>
            <w:shd w:val="clear" w:color="auto" w:fill="FFFFFF" w:themeFill="background1"/>
            <w:tcMar>
              <w:top w:w="100" w:type="dxa"/>
              <w:left w:w="100" w:type="dxa"/>
              <w:bottom w:w="100" w:type="dxa"/>
              <w:right w:w="100" w:type="dxa"/>
            </w:tcMar>
          </w:tcPr>
          <w:p w14:paraId="31581662" w14:textId="722640C5" w:rsidR="003B6DA3" w:rsidRPr="003B6DA3" w:rsidRDefault="003B6DA3" w:rsidP="003B6DA3">
            <w:pPr>
              <w:widowControl w:val="0"/>
              <w:pBdr>
                <w:top w:val="nil"/>
                <w:left w:val="nil"/>
                <w:bottom w:val="nil"/>
                <w:right w:val="nil"/>
                <w:between w:val="nil"/>
              </w:pBdr>
              <w:spacing w:line="276" w:lineRule="auto"/>
            </w:pPr>
            <w:r w:rsidRPr="003B6DA3">
              <w:t>2</w:t>
            </w:r>
          </w:p>
        </w:tc>
        <w:tc>
          <w:tcPr>
            <w:tcW w:w="810" w:type="dxa"/>
            <w:shd w:val="clear" w:color="auto" w:fill="FFFFFF" w:themeFill="background1"/>
            <w:tcMar>
              <w:top w:w="100" w:type="dxa"/>
              <w:left w:w="100" w:type="dxa"/>
              <w:bottom w:w="100" w:type="dxa"/>
              <w:right w:w="100" w:type="dxa"/>
            </w:tcMar>
          </w:tcPr>
          <w:p w14:paraId="1B5F7649" w14:textId="408FC266" w:rsidR="003B6DA3" w:rsidRPr="003B6DA3" w:rsidRDefault="003B6DA3" w:rsidP="003B6DA3">
            <w:pPr>
              <w:widowControl w:val="0"/>
              <w:pBdr>
                <w:top w:val="nil"/>
                <w:left w:val="nil"/>
                <w:bottom w:val="nil"/>
                <w:right w:val="nil"/>
                <w:between w:val="nil"/>
              </w:pBdr>
              <w:spacing w:line="276" w:lineRule="auto"/>
            </w:pPr>
            <w:r w:rsidRPr="003B6DA3">
              <w:t>0.504</w:t>
            </w:r>
          </w:p>
        </w:tc>
        <w:tc>
          <w:tcPr>
            <w:tcW w:w="6750" w:type="dxa"/>
            <w:shd w:val="clear" w:color="auto" w:fill="FFFFFF" w:themeFill="background1"/>
            <w:tcMar>
              <w:top w:w="100" w:type="dxa"/>
              <w:left w:w="100" w:type="dxa"/>
              <w:bottom w:w="100" w:type="dxa"/>
              <w:right w:w="100" w:type="dxa"/>
            </w:tcMar>
          </w:tcPr>
          <w:p w14:paraId="38498957" w14:textId="66218E35" w:rsidR="003B6DA3" w:rsidRPr="003B6DA3" w:rsidRDefault="003B6DA3" w:rsidP="003B6DA3">
            <w:pPr>
              <w:widowControl w:val="0"/>
              <w:pBdr>
                <w:top w:val="nil"/>
                <w:left w:val="nil"/>
                <w:bottom w:val="nil"/>
                <w:right w:val="nil"/>
                <w:between w:val="nil"/>
              </w:pBdr>
              <w:spacing w:line="276" w:lineRule="auto"/>
              <w:rPr>
                <w:sz w:val="20"/>
                <w:szCs w:val="20"/>
              </w:rPr>
            </w:pPr>
            <w:r w:rsidRPr="003B6DA3">
              <w:rPr>
                <w:sz w:val="20"/>
                <w:szCs w:val="20"/>
              </w:rPr>
              <w:t>learn, nothing, test, anything, teach, class, taught, ap, study, prepare, note, book, read, worksheet, all, textbook, exam, quiz, biology, powerpoint, never, teacher, chapter, absolute, know, review, fail, worst, actually, physics</w:t>
            </w:r>
          </w:p>
        </w:tc>
        <w:tc>
          <w:tcPr>
            <w:tcW w:w="1260" w:type="dxa"/>
            <w:tcBorders>
              <w:right w:val="single" w:sz="4" w:space="0" w:color="auto"/>
            </w:tcBorders>
            <w:shd w:val="clear" w:color="auto" w:fill="FFFFFF" w:themeFill="background1"/>
            <w:tcMar>
              <w:top w:w="100" w:type="dxa"/>
              <w:left w:w="100" w:type="dxa"/>
              <w:bottom w:w="100" w:type="dxa"/>
              <w:right w:w="100" w:type="dxa"/>
            </w:tcMar>
          </w:tcPr>
          <w:p w14:paraId="782698A2" w14:textId="30596836" w:rsidR="003B6DA3" w:rsidRPr="00E61BA9" w:rsidRDefault="003B6DA3" w:rsidP="003B6DA3">
            <w:pPr>
              <w:widowControl w:val="0"/>
              <w:pBdr>
                <w:top w:val="nil"/>
                <w:left w:val="nil"/>
                <w:bottom w:val="nil"/>
                <w:right w:val="nil"/>
                <w:between w:val="nil"/>
              </w:pBdr>
              <w:spacing w:line="276" w:lineRule="auto"/>
              <w:rPr>
                <w:shd w:val="clear" w:color="auto" w:fill="CFE2F3"/>
              </w:rPr>
            </w:pPr>
            <w:r w:rsidRPr="003B6DA3">
              <w:t>10.50%</w:t>
            </w:r>
          </w:p>
        </w:tc>
      </w:tr>
      <w:tr w:rsidR="003B6DA3" w:rsidRPr="00AD0C65" w14:paraId="4382E25C" w14:textId="77777777" w:rsidTr="00E61BA9">
        <w:trPr>
          <w:trHeight w:val="500"/>
        </w:trPr>
        <w:tc>
          <w:tcPr>
            <w:tcW w:w="525" w:type="dxa"/>
            <w:tcBorders>
              <w:top w:val="nil"/>
              <w:left w:val="single" w:sz="4" w:space="0" w:color="auto"/>
              <w:bottom w:val="nil"/>
              <w:right w:val="nil"/>
            </w:tcBorders>
            <w:shd w:val="clear" w:color="auto" w:fill="FFFFFF" w:themeFill="background1"/>
            <w:tcMar>
              <w:top w:w="100" w:type="dxa"/>
              <w:left w:w="100" w:type="dxa"/>
              <w:bottom w:w="100" w:type="dxa"/>
              <w:right w:w="100" w:type="dxa"/>
            </w:tcMar>
          </w:tcPr>
          <w:p w14:paraId="398FB187" w14:textId="77777777" w:rsidR="003B6DA3" w:rsidRPr="00AD0C65" w:rsidRDefault="003B6DA3" w:rsidP="003B6DA3">
            <w:pPr>
              <w:widowControl w:val="0"/>
              <w:pBdr>
                <w:top w:val="nil"/>
                <w:left w:val="nil"/>
                <w:bottom w:val="nil"/>
                <w:right w:val="nil"/>
                <w:between w:val="nil"/>
              </w:pBdr>
              <w:spacing w:line="276" w:lineRule="auto"/>
            </w:pPr>
            <w:r w:rsidRPr="00AD0C65">
              <w:t>3</w:t>
            </w:r>
          </w:p>
        </w:tc>
        <w:tc>
          <w:tcPr>
            <w:tcW w:w="810" w:type="dxa"/>
            <w:shd w:val="clear" w:color="auto" w:fill="FFFFFF" w:themeFill="background1"/>
            <w:tcMar>
              <w:top w:w="100" w:type="dxa"/>
              <w:left w:w="100" w:type="dxa"/>
              <w:bottom w:w="100" w:type="dxa"/>
              <w:right w:w="100" w:type="dxa"/>
            </w:tcMar>
          </w:tcPr>
          <w:p w14:paraId="589A5AFD" w14:textId="77777777" w:rsidR="003B6DA3" w:rsidRPr="00AD0C65" w:rsidRDefault="003B6DA3" w:rsidP="003B6DA3">
            <w:pPr>
              <w:widowControl w:val="0"/>
              <w:pBdr>
                <w:top w:val="nil"/>
                <w:left w:val="nil"/>
                <w:bottom w:val="nil"/>
                <w:right w:val="nil"/>
                <w:between w:val="nil"/>
              </w:pBdr>
              <w:spacing w:line="276" w:lineRule="auto"/>
            </w:pPr>
            <w:r w:rsidRPr="00AD0C65">
              <w:t>0.449</w:t>
            </w:r>
          </w:p>
        </w:tc>
        <w:tc>
          <w:tcPr>
            <w:tcW w:w="6750" w:type="dxa"/>
            <w:shd w:val="clear" w:color="auto" w:fill="FFFFFF" w:themeFill="background1"/>
            <w:tcMar>
              <w:top w:w="100" w:type="dxa"/>
              <w:left w:w="100" w:type="dxa"/>
              <w:bottom w:w="100" w:type="dxa"/>
              <w:right w:w="100" w:type="dxa"/>
            </w:tcMar>
          </w:tcPr>
          <w:p w14:paraId="34A178AC" w14:textId="7FCCABC1" w:rsidR="003B6DA3" w:rsidRPr="00AD0C65" w:rsidRDefault="003B6DA3" w:rsidP="003B6DA3">
            <w:pPr>
              <w:widowControl w:val="0"/>
              <w:pBdr>
                <w:top w:val="nil"/>
                <w:left w:val="nil"/>
                <w:bottom w:val="nil"/>
                <w:right w:val="nil"/>
                <w:between w:val="nil"/>
              </w:pBdr>
              <w:spacing w:line="276" w:lineRule="auto"/>
              <w:rPr>
                <w:sz w:val="20"/>
                <w:szCs w:val="20"/>
              </w:rPr>
            </w:pPr>
            <w:r w:rsidRPr="00AD0C65">
              <w:rPr>
                <w:sz w:val="20"/>
                <w:szCs w:val="20"/>
              </w:rPr>
              <w:t>explain, teach, understand, math, teacher, nice, god, cannot, confuse, well, know, hard, person, material, bad, really, anything, ho</w:t>
            </w:r>
            <w:r>
              <w:rPr>
                <w:sz w:val="20"/>
                <w:szCs w:val="20"/>
              </w:rPr>
              <w:t>r</w:t>
            </w:r>
            <w:r w:rsidRPr="00AD0C65">
              <w:rPr>
                <w:sz w:val="20"/>
                <w:szCs w:val="20"/>
              </w:rPr>
              <w:t>rible, help, worst, te</w:t>
            </w:r>
            <w:r>
              <w:rPr>
                <w:sz w:val="20"/>
                <w:szCs w:val="20"/>
              </w:rPr>
              <w:t>r</w:t>
            </w:r>
            <w:r w:rsidRPr="00AD0C65">
              <w:rPr>
                <w:sz w:val="20"/>
                <w:szCs w:val="20"/>
              </w:rPr>
              <w:t>rible, expect, cannot, problem, tutor, lesson, fast, clearly, concept, luck</w:t>
            </w:r>
          </w:p>
        </w:tc>
        <w:tc>
          <w:tcPr>
            <w:tcW w:w="1260" w:type="dxa"/>
            <w:tcBorders>
              <w:right w:val="single" w:sz="4" w:space="0" w:color="auto"/>
            </w:tcBorders>
            <w:shd w:val="clear" w:color="auto" w:fill="FFFFFF" w:themeFill="background1"/>
            <w:tcMar>
              <w:top w:w="100" w:type="dxa"/>
              <w:left w:w="100" w:type="dxa"/>
              <w:bottom w:w="100" w:type="dxa"/>
              <w:right w:w="100" w:type="dxa"/>
            </w:tcMar>
          </w:tcPr>
          <w:p w14:paraId="319F3361" w14:textId="77777777" w:rsidR="003B6DA3" w:rsidRPr="00AD0C65" w:rsidRDefault="003B6DA3" w:rsidP="003B6DA3">
            <w:pPr>
              <w:widowControl w:val="0"/>
              <w:pBdr>
                <w:top w:val="nil"/>
                <w:left w:val="nil"/>
                <w:bottom w:val="nil"/>
                <w:right w:val="nil"/>
                <w:between w:val="nil"/>
              </w:pBdr>
              <w:spacing w:line="276" w:lineRule="auto"/>
            </w:pPr>
            <w:r w:rsidRPr="00AD0C65">
              <w:t>10.40%</w:t>
            </w:r>
          </w:p>
        </w:tc>
      </w:tr>
      <w:tr w:rsidR="003B6DA3" w:rsidRPr="00AD0C65" w14:paraId="0DE86E29" w14:textId="77777777" w:rsidTr="00E61BA9">
        <w:trPr>
          <w:trHeight w:val="500"/>
        </w:trPr>
        <w:tc>
          <w:tcPr>
            <w:tcW w:w="525" w:type="dxa"/>
            <w:tcBorders>
              <w:top w:val="nil"/>
              <w:left w:val="single" w:sz="4" w:space="0" w:color="auto"/>
              <w:bottom w:val="nil"/>
              <w:right w:val="nil"/>
            </w:tcBorders>
            <w:shd w:val="clear" w:color="auto" w:fill="FFFFFF" w:themeFill="background1"/>
            <w:tcMar>
              <w:top w:w="100" w:type="dxa"/>
              <w:left w:w="100" w:type="dxa"/>
              <w:bottom w:w="100" w:type="dxa"/>
              <w:right w:w="100" w:type="dxa"/>
            </w:tcMar>
          </w:tcPr>
          <w:p w14:paraId="0F32C043" w14:textId="77777777" w:rsidR="003B6DA3" w:rsidRPr="00AD0C65" w:rsidRDefault="003B6DA3" w:rsidP="003B6DA3">
            <w:pPr>
              <w:widowControl w:val="0"/>
              <w:pBdr>
                <w:top w:val="nil"/>
                <w:left w:val="nil"/>
                <w:bottom w:val="nil"/>
                <w:right w:val="nil"/>
                <w:between w:val="nil"/>
              </w:pBdr>
              <w:spacing w:line="276" w:lineRule="auto"/>
            </w:pPr>
            <w:r w:rsidRPr="00AD0C65">
              <w:t>4</w:t>
            </w:r>
          </w:p>
        </w:tc>
        <w:tc>
          <w:tcPr>
            <w:tcW w:w="810" w:type="dxa"/>
            <w:shd w:val="clear" w:color="auto" w:fill="FFFFFF" w:themeFill="background1"/>
            <w:tcMar>
              <w:top w:w="100" w:type="dxa"/>
              <w:left w:w="100" w:type="dxa"/>
              <w:bottom w:w="100" w:type="dxa"/>
              <w:right w:w="100" w:type="dxa"/>
            </w:tcMar>
          </w:tcPr>
          <w:p w14:paraId="29067FD7" w14:textId="77777777" w:rsidR="003B6DA3" w:rsidRPr="00AD0C65" w:rsidRDefault="003B6DA3" w:rsidP="003B6DA3">
            <w:pPr>
              <w:widowControl w:val="0"/>
              <w:pBdr>
                <w:top w:val="nil"/>
                <w:left w:val="nil"/>
                <w:bottom w:val="nil"/>
                <w:right w:val="nil"/>
                <w:between w:val="nil"/>
              </w:pBdr>
              <w:spacing w:line="276" w:lineRule="auto"/>
            </w:pPr>
            <w:r w:rsidRPr="00AD0C65">
              <w:t>0.416</w:t>
            </w:r>
          </w:p>
        </w:tc>
        <w:tc>
          <w:tcPr>
            <w:tcW w:w="6750" w:type="dxa"/>
            <w:shd w:val="clear" w:color="auto" w:fill="FFFFFF" w:themeFill="background1"/>
            <w:tcMar>
              <w:top w:w="100" w:type="dxa"/>
              <w:left w:w="100" w:type="dxa"/>
              <w:bottom w:w="100" w:type="dxa"/>
              <w:right w:w="100" w:type="dxa"/>
            </w:tcMar>
          </w:tcPr>
          <w:p w14:paraId="7963291A" w14:textId="69E613B5" w:rsidR="003B6DA3" w:rsidRPr="00AD0C65" w:rsidRDefault="003B6DA3" w:rsidP="003B6DA3">
            <w:pPr>
              <w:widowControl w:val="0"/>
              <w:pBdr>
                <w:top w:val="nil"/>
                <w:left w:val="nil"/>
                <w:bottom w:val="nil"/>
                <w:right w:val="nil"/>
                <w:between w:val="nil"/>
              </w:pBdr>
              <w:spacing w:line="276" w:lineRule="auto"/>
              <w:rPr>
                <w:sz w:val="20"/>
                <w:szCs w:val="20"/>
              </w:rPr>
            </w:pPr>
            <w:r w:rsidRPr="00AD0C65">
              <w:rPr>
                <w:sz w:val="20"/>
                <w:szCs w:val="20"/>
              </w:rPr>
              <w:t>mean, hate, favorite, like, play, yell, ok, people, think, pick, always, god, teacher, kid, reason, side, annoy, pick_favorite, real</w:t>
            </w:r>
            <w:r>
              <w:rPr>
                <w:sz w:val="20"/>
                <w:szCs w:val="20"/>
              </w:rPr>
              <w:t>l</w:t>
            </w:r>
            <w:r w:rsidRPr="00AD0C65">
              <w:rPr>
                <w:sz w:val="20"/>
                <w:szCs w:val="20"/>
              </w:rPr>
              <w:t xml:space="preserve">y, omg, cannot_stand, play, say, bad, nice, all, sing, smile, yell, </w:t>
            </w:r>
            <w:commentRangeStart w:id="46"/>
            <w:commentRangeStart w:id="47"/>
            <w:r w:rsidRPr="00AD0C65">
              <w:rPr>
                <w:sz w:val="20"/>
                <w:szCs w:val="20"/>
              </w:rPr>
              <w:t>sometimes</w:t>
            </w:r>
            <w:commentRangeEnd w:id="46"/>
            <w:r>
              <w:rPr>
                <w:rStyle w:val="Refdecomentario"/>
              </w:rPr>
              <w:commentReference w:id="46"/>
            </w:r>
            <w:commentRangeEnd w:id="47"/>
            <w:r w:rsidR="00CD6E37">
              <w:rPr>
                <w:rStyle w:val="Refdecomentario"/>
              </w:rPr>
              <w:commentReference w:id="47"/>
            </w:r>
          </w:p>
        </w:tc>
        <w:tc>
          <w:tcPr>
            <w:tcW w:w="1260" w:type="dxa"/>
            <w:tcBorders>
              <w:right w:val="single" w:sz="4" w:space="0" w:color="auto"/>
            </w:tcBorders>
            <w:shd w:val="clear" w:color="auto" w:fill="FFFFFF" w:themeFill="background1"/>
            <w:tcMar>
              <w:top w:w="100" w:type="dxa"/>
              <w:left w:w="100" w:type="dxa"/>
              <w:bottom w:w="100" w:type="dxa"/>
              <w:right w:w="100" w:type="dxa"/>
            </w:tcMar>
          </w:tcPr>
          <w:p w14:paraId="6C2CCE04" w14:textId="77777777" w:rsidR="003B6DA3" w:rsidRPr="00AD0C65" w:rsidRDefault="003B6DA3" w:rsidP="003B6DA3">
            <w:pPr>
              <w:widowControl w:val="0"/>
              <w:pBdr>
                <w:top w:val="nil"/>
                <w:left w:val="nil"/>
                <w:bottom w:val="nil"/>
                <w:right w:val="nil"/>
                <w:between w:val="nil"/>
              </w:pBdr>
              <w:spacing w:line="276" w:lineRule="auto"/>
            </w:pPr>
            <w:r w:rsidRPr="00AD0C65">
              <w:t>10%</w:t>
            </w:r>
          </w:p>
        </w:tc>
      </w:tr>
      <w:tr w:rsidR="003B6DA3" w:rsidRPr="00AD0C65" w14:paraId="5A5E50C6" w14:textId="77777777" w:rsidTr="00E61BA9">
        <w:trPr>
          <w:trHeight w:val="500"/>
        </w:trPr>
        <w:tc>
          <w:tcPr>
            <w:tcW w:w="525" w:type="dxa"/>
            <w:tcBorders>
              <w:top w:val="nil"/>
              <w:left w:val="single" w:sz="4" w:space="0" w:color="auto"/>
              <w:bottom w:val="nil"/>
              <w:right w:val="nil"/>
            </w:tcBorders>
            <w:shd w:val="clear" w:color="auto" w:fill="FFFFFF" w:themeFill="background1"/>
            <w:tcMar>
              <w:top w:w="100" w:type="dxa"/>
              <w:left w:w="100" w:type="dxa"/>
              <w:bottom w:w="100" w:type="dxa"/>
              <w:right w:w="100" w:type="dxa"/>
            </w:tcMar>
          </w:tcPr>
          <w:p w14:paraId="28D6D45E" w14:textId="77777777" w:rsidR="003B6DA3" w:rsidRPr="00AD0C65" w:rsidRDefault="003B6DA3" w:rsidP="003B6DA3">
            <w:pPr>
              <w:widowControl w:val="0"/>
              <w:pBdr>
                <w:top w:val="nil"/>
                <w:left w:val="nil"/>
                <w:bottom w:val="nil"/>
                <w:right w:val="nil"/>
                <w:between w:val="nil"/>
              </w:pBdr>
              <w:spacing w:line="276" w:lineRule="auto"/>
            </w:pPr>
            <w:r w:rsidRPr="00AD0C65">
              <w:t>5</w:t>
            </w:r>
          </w:p>
        </w:tc>
        <w:tc>
          <w:tcPr>
            <w:tcW w:w="810" w:type="dxa"/>
            <w:shd w:val="clear" w:color="auto" w:fill="FFFFFF" w:themeFill="background1"/>
            <w:tcMar>
              <w:top w:w="100" w:type="dxa"/>
              <w:left w:w="100" w:type="dxa"/>
              <w:bottom w:w="100" w:type="dxa"/>
              <w:right w:w="100" w:type="dxa"/>
            </w:tcMar>
          </w:tcPr>
          <w:p w14:paraId="549DD9D6" w14:textId="77777777" w:rsidR="003B6DA3" w:rsidRPr="00AD0C65" w:rsidRDefault="003B6DA3" w:rsidP="003B6DA3">
            <w:pPr>
              <w:widowControl w:val="0"/>
              <w:pBdr>
                <w:top w:val="nil"/>
                <w:left w:val="nil"/>
                <w:bottom w:val="nil"/>
                <w:right w:val="nil"/>
                <w:between w:val="nil"/>
              </w:pBdr>
              <w:spacing w:line="276" w:lineRule="auto"/>
            </w:pPr>
            <w:r w:rsidRPr="00AD0C65">
              <w:t>0.478</w:t>
            </w:r>
          </w:p>
        </w:tc>
        <w:tc>
          <w:tcPr>
            <w:tcW w:w="6750" w:type="dxa"/>
            <w:shd w:val="clear" w:color="auto" w:fill="FFFFFF" w:themeFill="background1"/>
            <w:tcMar>
              <w:top w:w="100" w:type="dxa"/>
              <w:left w:w="100" w:type="dxa"/>
              <w:bottom w:w="100" w:type="dxa"/>
              <w:right w:w="100" w:type="dxa"/>
            </w:tcMar>
          </w:tcPr>
          <w:p w14:paraId="46BACFB7" w14:textId="7ABD8197" w:rsidR="003B6DA3" w:rsidRPr="00AD0C65" w:rsidRDefault="003B6DA3" w:rsidP="003B6DA3">
            <w:pPr>
              <w:widowControl w:val="0"/>
              <w:pBdr>
                <w:top w:val="nil"/>
                <w:left w:val="nil"/>
                <w:bottom w:val="nil"/>
                <w:right w:val="nil"/>
                <w:between w:val="nil"/>
              </w:pBdr>
              <w:spacing w:line="276" w:lineRule="auto"/>
              <w:rPr>
                <w:sz w:val="20"/>
                <w:szCs w:val="20"/>
              </w:rPr>
            </w:pPr>
            <w:r w:rsidRPr="00AD0C65">
              <w:rPr>
                <w:sz w:val="20"/>
                <w:szCs w:val="20"/>
              </w:rPr>
              <w:t>child, school, student, parent, coach, band, principle, music, respect, issue, teacher, administr, daughter, kid, educ, disrespect, unprofesion, office, team, athlete, concern, treat, care, positive, sup</w:t>
            </w:r>
            <w:r>
              <w:rPr>
                <w:sz w:val="20"/>
                <w:szCs w:val="20"/>
              </w:rPr>
              <w:t>p</w:t>
            </w:r>
            <w:r w:rsidRPr="00AD0C65">
              <w:rPr>
                <w:sz w:val="20"/>
                <w:szCs w:val="20"/>
              </w:rPr>
              <w:t>ort, program, choir, orchestra, met, hire</w:t>
            </w:r>
          </w:p>
        </w:tc>
        <w:tc>
          <w:tcPr>
            <w:tcW w:w="1260" w:type="dxa"/>
            <w:tcBorders>
              <w:right w:val="single" w:sz="4" w:space="0" w:color="auto"/>
            </w:tcBorders>
            <w:shd w:val="clear" w:color="auto" w:fill="FFFFFF" w:themeFill="background1"/>
            <w:tcMar>
              <w:top w:w="100" w:type="dxa"/>
              <w:left w:w="100" w:type="dxa"/>
              <w:bottom w:w="100" w:type="dxa"/>
              <w:right w:w="100" w:type="dxa"/>
            </w:tcMar>
          </w:tcPr>
          <w:p w14:paraId="07BF8BAE" w14:textId="77777777" w:rsidR="003B6DA3" w:rsidRPr="00AD0C65" w:rsidRDefault="003B6DA3" w:rsidP="003B6DA3">
            <w:pPr>
              <w:widowControl w:val="0"/>
              <w:pBdr>
                <w:top w:val="nil"/>
                <w:left w:val="nil"/>
                <w:bottom w:val="nil"/>
                <w:right w:val="nil"/>
                <w:between w:val="nil"/>
              </w:pBdr>
              <w:spacing w:line="276" w:lineRule="auto"/>
            </w:pPr>
            <w:r w:rsidRPr="00AD0C65">
              <w:t>9.50%</w:t>
            </w:r>
          </w:p>
        </w:tc>
      </w:tr>
      <w:tr w:rsidR="003B6DA3" w:rsidRPr="00AD0C65" w14:paraId="18D4D0FD" w14:textId="77777777" w:rsidTr="00AD0C65">
        <w:trPr>
          <w:trHeight w:val="500"/>
        </w:trPr>
        <w:tc>
          <w:tcPr>
            <w:tcW w:w="525" w:type="dxa"/>
            <w:tcBorders>
              <w:top w:val="nil"/>
              <w:left w:val="single" w:sz="4" w:space="0" w:color="auto"/>
              <w:bottom w:val="nil"/>
              <w:right w:val="nil"/>
            </w:tcBorders>
            <w:tcMar>
              <w:top w:w="100" w:type="dxa"/>
              <w:left w:w="100" w:type="dxa"/>
              <w:bottom w:w="100" w:type="dxa"/>
              <w:right w:w="100" w:type="dxa"/>
            </w:tcMar>
          </w:tcPr>
          <w:p w14:paraId="6F4DAF77" w14:textId="77777777" w:rsidR="003B6DA3" w:rsidRPr="00AD0C65" w:rsidRDefault="003B6DA3" w:rsidP="003B6DA3">
            <w:pPr>
              <w:widowControl w:val="0"/>
              <w:pBdr>
                <w:top w:val="nil"/>
                <w:left w:val="nil"/>
                <w:bottom w:val="nil"/>
                <w:right w:val="nil"/>
                <w:between w:val="nil"/>
              </w:pBdr>
              <w:spacing w:line="276" w:lineRule="auto"/>
            </w:pPr>
            <w:r w:rsidRPr="00AD0C65">
              <w:t>6</w:t>
            </w:r>
          </w:p>
        </w:tc>
        <w:tc>
          <w:tcPr>
            <w:tcW w:w="810" w:type="dxa"/>
            <w:tcMar>
              <w:top w:w="100" w:type="dxa"/>
              <w:left w:w="100" w:type="dxa"/>
              <w:bottom w:w="100" w:type="dxa"/>
              <w:right w:w="100" w:type="dxa"/>
            </w:tcMar>
          </w:tcPr>
          <w:p w14:paraId="12516BE2" w14:textId="77777777" w:rsidR="003B6DA3" w:rsidRPr="00AD0C65" w:rsidRDefault="003B6DA3" w:rsidP="003B6DA3">
            <w:pPr>
              <w:widowControl w:val="0"/>
              <w:pBdr>
                <w:top w:val="nil"/>
                <w:left w:val="nil"/>
                <w:bottom w:val="nil"/>
                <w:right w:val="nil"/>
                <w:between w:val="nil"/>
              </w:pBdr>
              <w:spacing w:line="276" w:lineRule="auto"/>
            </w:pPr>
            <w:r w:rsidRPr="00AD0C65">
              <w:t>0.480</w:t>
            </w:r>
          </w:p>
        </w:tc>
        <w:tc>
          <w:tcPr>
            <w:tcW w:w="6750" w:type="dxa"/>
            <w:tcMar>
              <w:top w:w="100" w:type="dxa"/>
              <w:left w:w="100" w:type="dxa"/>
              <w:bottom w:w="100" w:type="dxa"/>
              <w:right w:w="100" w:type="dxa"/>
            </w:tcMar>
          </w:tcPr>
          <w:p w14:paraId="58A4761F" w14:textId="67F0C5A3" w:rsidR="003B6DA3" w:rsidRPr="00AD0C65" w:rsidRDefault="003B6DA3" w:rsidP="003B6DA3">
            <w:pPr>
              <w:widowControl w:val="0"/>
              <w:pBdr>
                <w:top w:val="nil"/>
                <w:left w:val="nil"/>
                <w:bottom w:val="nil"/>
                <w:right w:val="nil"/>
                <w:between w:val="nil"/>
              </w:pBdr>
              <w:spacing w:line="276" w:lineRule="auto"/>
              <w:rPr>
                <w:sz w:val="20"/>
                <w:szCs w:val="20"/>
              </w:rPr>
            </w:pPr>
            <w:r w:rsidRPr="00AD0C65">
              <w:rPr>
                <w:sz w:val="20"/>
                <w:szCs w:val="20"/>
              </w:rPr>
              <w:t xml:space="preserve">talk, life, time, spend, period, sit, minute, whole, story, class, computer, waste, spent, half, phone, room, watch, all, eat, teach, min, site, hear, movie, ramble, </w:t>
            </w:r>
            <w:r w:rsidRPr="00AD0C65">
              <w:rPr>
                <w:sz w:val="20"/>
                <w:szCs w:val="20"/>
              </w:rPr>
              <w:lastRenderedPageBreak/>
              <w:t>complain, around, start, hour, entire</w:t>
            </w:r>
          </w:p>
        </w:tc>
        <w:tc>
          <w:tcPr>
            <w:tcW w:w="1260" w:type="dxa"/>
            <w:tcBorders>
              <w:right w:val="single" w:sz="4" w:space="0" w:color="auto"/>
            </w:tcBorders>
            <w:tcMar>
              <w:top w:w="100" w:type="dxa"/>
              <w:left w:w="100" w:type="dxa"/>
              <w:bottom w:w="100" w:type="dxa"/>
              <w:right w:w="100" w:type="dxa"/>
            </w:tcMar>
          </w:tcPr>
          <w:p w14:paraId="385465DE" w14:textId="77777777" w:rsidR="003B6DA3" w:rsidRPr="00AD0C65" w:rsidRDefault="003B6DA3" w:rsidP="003B6DA3">
            <w:pPr>
              <w:widowControl w:val="0"/>
              <w:pBdr>
                <w:top w:val="nil"/>
                <w:left w:val="nil"/>
                <w:bottom w:val="nil"/>
                <w:right w:val="nil"/>
                <w:between w:val="nil"/>
              </w:pBdr>
              <w:spacing w:line="276" w:lineRule="auto"/>
            </w:pPr>
            <w:r w:rsidRPr="00AD0C65">
              <w:lastRenderedPageBreak/>
              <w:t>9%</w:t>
            </w:r>
          </w:p>
        </w:tc>
      </w:tr>
      <w:tr w:rsidR="003B6DA3" w:rsidRPr="00AD0C65" w14:paraId="0EB311DC" w14:textId="77777777" w:rsidTr="00AD0C65">
        <w:trPr>
          <w:trHeight w:val="500"/>
        </w:trPr>
        <w:tc>
          <w:tcPr>
            <w:tcW w:w="525" w:type="dxa"/>
            <w:tcBorders>
              <w:top w:val="nil"/>
              <w:left w:val="single" w:sz="4" w:space="0" w:color="auto"/>
              <w:bottom w:val="nil"/>
              <w:right w:val="nil"/>
            </w:tcBorders>
            <w:tcMar>
              <w:top w:w="100" w:type="dxa"/>
              <w:left w:w="100" w:type="dxa"/>
              <w:bottom w:w="100" w:type="dxa"/>
              <w:right w:w="100" w:type="dxa"/>
            </w:tcMar>
          </w:tcPr>
          <w:p w14:paraId="37623D7F" w14:textId="77777777" w:rsidR="003B6DA3" w:rsidRPr="003B6DA3" w:rsidRDefault="003B6DA3" w:rsidP="003B6DA3">
            <w:pPr>
              <w:widowControl w:val="0"/>
              <w:pBdr>
                <w:top w:val="nil"/>
                <w:left w:val="nil"/>
                <w:bottom w:val="nil"/>
                <w:right w:val="nil"/>
                <w:between w:val="nil"/>
              </w:pBdr>
              <w:spacing w:line="276" w:lineRule="auto"/>
            </w:pPr>
            <w:r w:rsidRPr="003B6DA3">
              <w:t>7</w:t>
            </w:r>
          </w:p>
        </w:tc>
        <w:tc>
          <w:tcPr>
            <w:tcW w:w="810" w:type="dxa"/>
            <w:tcMar>
              <w:top w:w="100" w:type="dxa"/>
              <w:left w:w="100" w:type="dxa"/>
              <w:bottom w:w="100" w:type="dxa"/>
              <w:right w:w="100" w:type="dxa"/>
            </w:tcMar>
          </w:tcPr>
          <w:p w14:paraId="4EDE04D5" w14:textId="77777777" w:rsidR="003B6DA3" w:rsidRPr="003B6DA3" w:rsidRDefault="003B6DA3" w:rsidP="003B6DA3">
            <w:pPr>
              <w:widowControl w:val="0"/>
              <w:pBdr>
                <w:top w:val="nil"/>
                <w:left w:val="nil"/>
                <w:bottom w:val="nil"/>
                <w:right w:val="nil"/>
                <w:between w:val="nil"/>
              </w:pBdr>
              <w:spacing w:line="276" w:lineRule="auto"/>
            </w:pPr>
            <w:r w:rsidRPr="003B6DA3">
              <w:t>0.611</w:t>
            </w:r>
          </w:p>
        </w:tc>
        <w:tc>
          <w:tcPr>
            <w:tcW w:w="6750" w:type="dxa"/>
            <w:tcMar>
              <w:top w:w="100" w:type="dxa"/>
              <w:left w:w="100" w:type="dxa"/>
              <w:bottom w:w="100" w:type="dxa"/>
              <w:right w:w="100" w:type="dxa"/>
            </w:tcMar>
          </w:tcPr>
          <w:p w14:paraId="366C3519" w14:textId="093E0D41" w:rsidR="003B6DA3" w:rsidRPr="003B6DA3" w:rsidRDefault="003B6DA3" w:rsidP="003B6DA3">
            <w:pPr>
              <w:widowControl w:val="0"/>
              <w:pBdr>
                <w:top w:val="nil"/>
                <w:left w:val="nil"/>
                <w:bottom w:val="nil"/>
                <w:right w:val="nil"/>
                <w:between w:val="nil"/>
              </w:pBdr>
              <w:spacing w:line="276" w:lineRule="auto"/>
              <w:rPr>
                <w:sz w:val="20"/>
                <w:szCs w:val="20"/>
              </w:rPr>
            </w:pPr>
            <w:r w:rsidRPr="003B6DA3">
              <w:rPr>
                <w:sz w:val="20"/>
                <w:szCs w:val="20"/>
              </w:rPr>
              <w:t>grade, give, homework, assign, project, work, paper, test, hw, point, essay, quiz, lose, gave, check, due, ton, never, turn, week, time, hard, take, extra_credit, late, collect, missed, finish, many, absent</w:t>
            </w:r>
          </w:p>
        </w:tc>
        <w:tc>
          <w:tcPr>
            <w:tcW w:w="1260" w:type="dxa"/>
            <w:tcBorders>
              <w:right w:val="single" w:sz="4" w:space="0" w:color="auto"/>
            </w:tcBorders>
            <w:tcMar>
              <w:top w:w="100" w:type="dxa"/>
              <w:left w:w="100" w:type="dxa"/>
              <w:bottom w:w="100" w:type="dxa"/>
              <w:right w:w="100" w:type="dxa"/>
            </w:tcMar>
          </w:tcPr>
          <w:p w14:paraId="703DD220" w14:textId="77777777" w:rsidR="003B6DA3" w:rsidRPr="00AD0C65" w:rsidRDefault="003B6DA3" w:rsidP="003B6DA3">
            <w:pPr>
              <w:widowControl w:val="0"/>
              <w:pBdr>
                <w:top w:val="nil"/>
                <w:left w:val="nil"/>
                <w:bottom w:val="nil"/>
                <w:right w:val="nil"/>
                <w:between w:val="nil"/>
              </w:pBdr>
              <w:spacing w:line="276" w:lineRule="auto"/>
              <w:rPr>
                <w:shd w:val="clear" w:color="auto" w:fill="C9DAF8"/>
              </w:rPr>
            </w:pPr>
            <w:r w:rsidRPr="003B6DA3">
              <w:t>8.60%</w:t>
            </w:r>
          </w:p>
        </w:tc>
      </w:tr>
      <w:tr w:rsidR="003B6DA3" w:rsidRPr="00AD0C65" w14:paraId="375CAEF8" w14:textId="77777777" w:rsidTr="00AD0C65">
        <w:trPr>
          <w:trHeight w:val="500"/>
        </w:trPr>
        <w:tc>
          <w:tcPr>
            <w:tcW w:w="525" w:type="dxa"/>
            <w:tcBorders>
              <w:top w:val="nil"/>
              <w:left w:val="single" w:sz="4" w:space="0" w:color="auto"/>
              <w:bottom w:val="nil"/>
              <w:right w:val="nil"/>
            </w:tcBorders>
            <w:tcMar>
              <w:top w:w="100" w:type="dxa"/>
              <w:left w:w="100" w:type="dxa"/>
              <w:bottom w:w="100" w:type="dxa"/>
              <w:right w:w="100" w:type="dxa"/>
            </w:tcMar>
          </w:tcPr>
          <w:p w14:paraId="06C0DEB2" w14:textId="77777777" w:rsidR="003B6DA3" w:rsidRPr="00AD0C65" w:rsidRDefault="003B6DA3" w:rsidP="003B6DA3">
            <w:pPr>
              <w:widowControl w:val="0"/>
              <w:pBdr>
                <w:top w:val="nil"/>
                <w:left w:val="nil"/>
                <w:bottom w:val="nil"/>
                <w:right w:val="nil"/>
                <w:between w:val="nil"/>
              </w:pBdr>
              <w:spacing w:line="276" w:lineRule="auto"/>
            </w:pPr>
            <w:r w:rsidRPr="00AD0C65">
              <w:t>8</w:t>
            </w:r>
          </w:p>
        </w:tc>
        <w:tc>
          <w:tcPr>
            <w:tcW w:w="810" w:type="dxa"/>
            <w:tcMar>
              <w:top w:w="100" w:type="dxa"/>
              <w:left w:w="100" w:type="dxa"/>
              <w:bottom w:w="100" w:type="dxa"/>
              <w:right w:w="100" w:type="dxa"/>
            </w:tcMar>
          </w:tcPr>
          <w:p w14:paraId="302C07DD" w14:textId="77777777" w:rsidR="003B6DA3" w:rsidRPr="00AD0C65" w:rsidRDefault="003B6DA3" w:rsidP="003B6DA3">
            <w:pPr>
              <w:widowControl w:val="0"/>
              <w:pBdr>
                <w:top w:val="nil"/>
                <w:left w:val="nil"/>
                <w:bottom w:val="nil"/>
                <w:right w:val="nil"/>
                <w:between w:val="nil"/>
              </w:pBdr>
              <w:spacing w:line="276" w:lineRule="auto"/>
            </w:pPr>
            <w:r w:rsidRPr="00AD0C65">
              <w:t>0.450</w:t>
            </w:r>
          </w:p>
        </w:tc>
        <w:tc>
          <w:tcPr>
            <w:tcW w:w="6750" w:type="dxa"/>
            <w:tcMar>
              <w:top w:w="100" w:type="dxa"/>
              <w:left w:w="100" w:type="dxa"/>
              <w:bottom w:w="100" w:type="dxa"/>
              <w:right w:w="100" w:type="dxa"/>
            </w:tcMar>
          </w:tcPr>
          <w:p w14:paraId="243681C7" w14:textId="4ABA14D9" w:rsidR="003B6DA3" w:rsidRPr="00AD0C65" w:rsidRDefault="003B6DA3" w:rsidP="003B6DA3">
            <w:pPr>
              <w:widowControl w:val="0"/>
              <w:pBdr>
                <w:top w:val="nil"/>
                <w:left w:val="nil"/>
                <w:bottom w:val="nil"/>
                <w:right w:val="nil"/>
                <w:between w:val="nil"/>
              </w:pBdr>
              <w:spacing w:line="276" w:lineRule="auto"/>
              <w:rPr>
                <w:sz w:val="20"/>
                <w:szCs w:val="20"/>
              </w:rPr>
            </w:pPr>
            <w:r w:rsidRPr="00AD0C65">
              <w:rPr>
                <w:sz w:val="20"/>
                <w:szCs w:val="20"/>
              </w:rPr>
              <w:t>got, went, worst, teacher, told, class, college, last, took, thank, freshman, year, glad, stil</w:t>
            </w:r>
            <w:r>
              <w:rPr>
                <w:sz w:val="20"/>
                <w:szCs w:val="20"/>
              </w:rPr>
              <w:t>l</w:t>
            </w:r>
            <w:r w:rsidRPr="00AD0C65">
              <w:rPr>
                <w:sz w:val="20"/>
                <w:szCs w:val="20"/>
              </w:rPr>
              <w:t>, first, switch, came, english, school, dropped, senior, year_ago, semester, left, drop, honor, ruin, gave</w:t>
            </w:r>
          </w:p>
        </w:tc>
        <w:tc>
          <w:tcPr>
            <w:tcW w:w="1260" w:type="dxa"/>
            <w:tcBorders>
              <w:right w:val="single" w:sz="4" w:space="0" w:color="auto"/>
            </w:tcBorders>
            <w:tcMar>
              <w:top w:w="100" w:type="dxa"/>
              <w:left w:w="100" w:type="dxa"/>
              <w:bottom w:w="100" w:type="dxa"/>
              <w:right w:w="100" w:type="dxa"/>
            </w:tcMar>
          </w:tcPr>
          <w:p w14:paraId="5A1D76A0" w14:textId="77777777" w:rsidR="003B6DA3" w:rsidRPr="00AD0C65" w:rsidRDefault="003B6DA3" w:rsidP="003B6DA3">
            <w:pPr>
              <w:widowControl w:val="0"/>
              <w:pBdr>
                <w:top w:val="nil"/>
                <w:left w:val="nil"/>
                <w:bottom w:val="nil"/>
                <w:right w:val="nil"/>
                <w:between w:val="nil"/>
              </w:pBdr>
              <w:spacing w:line="276" w:lineRule="auto"/>
            </w:pPr>
            <w:r w:rsidRPr="00AD0C65">
              <w:t>8.30%</w:t>
            </w:r>
          </w:p>
        </w:tc>
      </w:tr>
      <w:tr w:rsidR="003B6DA3" w:rsidRPr="00AD0C65" w14:paraId="7C0C104D" w14:textId="77777777" w:rsidTr="00AD0C65">
        <w:trPr>
          <w:trHeight w:val="500"/>
        </w:trPr>
        <w:tc>
          <w:tcPr>
            <w:tcW w:w="525" w:type="dxa"/>
            <w:tcBorders>
              <w:top w:val="nil"/>
              <w:left w:val="single" w:sz="4" w:space="0" w:color="auto"/>
              <w:bottom w:val="nil"/>
              <w:right w:val="nil"/>
            </w:tcBorders>
            <w:tcMar>
              <w:top w:w="100" w:type="dxa"/>
              <w:left w:w="100" w:type="dxa"/>
              <w:bottom w:w="100" w:type="dxa"/>
              <w:right w:w="100" w:type="dxa"/>
            </w:tcMar>
          </w:tcPr>
          <w:p w14:paraId="79B12792" w14:textId="77777777" w:rsidR="003B6DA3" w:rsidRPr="00AD0C65" w:rsidRDefault="003B6DA3" w:rsidP="003B6DA3">
            <w:pPr>
              <w:widowControl w:val="0"/>
              <w:pBdr>
                <w:top w:val="nil"/>
                <w:left w:val="nil"/>
                <w:bottom w:val="nil"/>
                <w:right w:val="nil"/>
                <w:between w:val="nil"/>
              </w:pBdr>
              <w:spacing w:line="276" w:lineRule="auto"/>
            </w:pPr>
            <w:r w:rsidRPr="00AD0C65">
              <w:t>9</w:t>
            </w:r>
          </w:p>
        </w:tc>
        <w:tc>
          <w:tcPr>
            <w:tcW w:w="810" w:type="dxa"/>
            <w:tcMar>
              <w:top w:w="100" w:type="dxa"/>
              <w:left w:w="100" w:type="dxa"/>
              <w:bottom w:w="100" w:type="dxa"/>
              <w:right w:w="100" w:type="dxa"/>
            </w:tcMar>
          </w:tcPr>
          <w:p w14:paraId="1C48172F" w14:textId="77777777" w:rsidR="003B6DA3" w:rsidRPr="00AD0C65" w:rsidRDefault="003B6DA3" w:rsidP="003B6DA3">
            <w:pPr>
              <w:widowControl w:val="0"/>
              <w:pBdr>
                <w:top w:val="nil"/>
                <w:left w:val="nil"/>
                <w:bottom w:val="nil"/>
                <w:right w:val="nil"/>
                <w:between w:val="nil"/>
              </w:pBdr>
              <w:spacing w:line="276" w:lineRule="auto"/>
            </w:pPr>
            <w:r w:rsidRPr="00AD0C65">
              <w:t>0.498</w:t>
            </w:r>
          </w:p>
        </w:tc>
        <w:tc>
          <w:tcPr>
            <w:tcW w:w="6750" w:type="dxa"/>
            <w:tcMar>
              <w:top w:w="100" w:type="dxa"/>
              <w:left w:w="100" w:type="dxa"/>
              <w:bottom w:w="100" w:type="dxa"/>
              <w:right w:w="100" w:type="dxa"/>
            </w:tcMar>
          </w:tcPr>
          <w:p w14:paraId="14AE2564" w14:textId="0D3B69D7" w:rsidR="003B6DA3" w:rsidRPr="00AD0C65" w:rsidRDefault="003B6DA3" w:rsidP="003B6DA3">
            <w:pPr>
              <w:widowControl w:val="0"/>
              <w:pBdr>
                <w:top w:val="nil"/>
                <w:left w:val="nil"/>
                <w:bottom w:val="nil"/>
                <w:right w:val="nil"/>
                <w:between w:val="nil"/>
              </w:pBdr>
              <w:spacing w:line="276" w:lineRule="auto"/>
              <w:rPr>
                <w:sz w:val="20"/>
                <w:szCs w:val="20"/>
              </w:rPr>
            </w:pPr>
            <w:r w:rsidRPr="00AD0C65">
              <w:rPr>
                <w:sz w:val="20"/>
                <w:szCs w:val="20"/>
              </w:rPr>
              <w:t>knowledge, often, student, opinion, lack, poor, style, teach, dificult, extreme, subject, provide, course, skill, ability, discuss, instruct, require, method, however, level, professor, curiculum, class, inform, complete, rather, base, intelligence, standard</w:t>
            </w:r>
          </w:p>
        </w:tc>
        <w:tc>
          <w:tcPr>
            <w:tcW w:w="1260" w:type="dxa"/>
            <w:tcBorders>
              <w:right w:val="single" w:sz="4" w:space="0" w:color="auto"/>
            </w:tcBorders>
            <w:tcMar>
              <w:top w:w="100" w:type="dxa"/>
              <w:left w:w="100" w:type="dxa"/>
              <w:bottom w:w="100" w:type="dxa"/>
              <w:right w:w="100" w:type="dxa"/>
            </w:tcMar>
          </w:tcPr>
          <w:p w14:paraId="77DD3375" w14:textId="77777777" w:rsidR="003B6DA3" w:rsidRPr="00AD0C65" w:rsidRDefault="003B6DA3" w:rsidP="003B6DA3">
            <w:pPr>
              <w:widowControl w:val="0"/>
              <w:pBdr>
                <w:top w:val="nil"/>
                <w:left w:val="nil"/>
                <w:bottom w:val="nil"/>
                <w:right w:val="nil"/>
                <w:between w:val="nil"/>
              </w:pBdr>
              <w:spacing w:line="276" w:lineRule="auto"/>
            </w:pPr>
            <w:r w:rsidRPr="00AD0C65">
              <w:t>7.90%</w:t>
            </w:r>
          </w:p>
        </w:tc>
      </w:tr>
      <w:tr w:rsidR="003B6DA3" w:rsidRPr="00AD0C65" w14:paraId="6D7B1448" w14:textId="77777777" w:rsidTr="00AD0C65">
        <w:trPr>
          <w:trHeight w:val="500"/>
        </w:trPr>
        <w:tc>
          <w:tcPr>
            <w:tcW w:w="525" w:type="dxa"/>
            <w:tcBorders>
              <w:top w:val="nil"/>
              <w:left w:val="single" w:sz="4" w:space="0" w:color="auto"/>
              <w:bottom w:val="nil"/>
              <w:right w:val="nil"/>
            </w:tcBorders>
            <w:tcMar>
              <w:top w:w="100" w:type="dxa"/>
              <w:left w:w="100" w:type="dxa"/>
              <w:bottom w:w="100" w:type="dxa"/>
              <w:right w:w="100" w:type="dxa"/>
            </w:tcMar>
          </w:tcPr>
          <w:p w14:paraId="75DA6377" w14:textId="77777777" w:rsidR="003B6DA3" w:rsidRPr="00AD0C65" w:rsidRDefault="003B6DA3" w:rsidP="003B6DA3">
            <w:pPr>
              <w:widowControl w:val="0"/>
              <w:pBdr>
                <w:top w:val="nil"/>
                <w:left w:val="nil"/>
                <w:bottom w:val="nil"/>
                <w:right w:val="nil"/>
                <w:between w:val="nil"/>
              </w:pBdr>
              <w:spacing w:line="276" w:lineRule="auto"/>
            </w:pPr>
            <w:r w:rsidRPr="00AD0C65">
              <w:t>10</w:t>
            </w:r>
          </w:p>
        </w:tc>
        <w:tc>
          <w:tcPr>
            <w:tcW w:w="810" w:type="dxa"/>
            <w:tcMar>
              <w:top w:w="100" w:type="dxa"/>
              <w:left w:w="100" w:type="dxa"/>
              <w:bottom w:w="100" w:type="dxa"/>
              <w:right w:w="100" w:type="dxa"/>
            </w:tcMar>
          </w:tcPr>
          <w:p w14:paraId="5626B20F" w14:textId="77777777" w:rsidR="003B6DA3" w:rsidRPr="00AD0C65" w:rsidRDefault="003B6DA3" w:rsidP="003B6DA3">
            <w:pPr>
              <w:widowControl w:val="0"/>
              <w:pBdr>
                <w:top w:val="nil"/>
                <w:left w:val="nil"/>
                <w:bottom w:val="nil"/>
                <w:right w:val="nil"/>
                <w:between w:val="nil"/>
              </w:pBdr>
              <w:spacing w:line="276" w:lineRule="auto"/>
            </w:pPr>
            <w:r w:rsidRPr="00AD0C65">
              <w:t>0.414</w:t>
            </w:r>
          </w:p>
        </w:tc>
        <w:tc>
          <w:tcPr>
            <w:tcW w:w="6750" w:type="dxa"/>
            <w:tcMar>
              <w:top w:w="100" w:type="dxa"/>
              <w:left w:w="100" w:type="dxa"/>
              <w:bottom w:w="100" w:type="dxa"/>
              <w:right w:w="100" w:type="dxa"/>
            </w:tcMar>
          </w:tcPr>
          <w:p w14:paraId="2589BD98" w14:textId="0D64419F" w:rsidR="003B6DA3" w:rsidRPr="00AD0C65" w:rsidRDefault="003B6DA3" w:rsidP="003B6DA3">
            <w:pPr>
              <w:widowControl w:val="0"/>
              <w:pBdr>
                <w:top w:val="nil"/>
                <w:left w:val="nil"/>
                <w:bottom w:val="nil"/>
                <w:right w:val="nil"/>
                <w:between w:val="nil"/>
              </w:pBdr>
              <w:spacing w:line="276" w:lineRule="auto"/>
              <w:rPr>
                <w:sz w:val="20"/>
                <w:szCs w:val="20"/>
              </w:rPr>
            </w:pPr>
            <w:r w:rsidRPr="00AD0C65">
              <w:rPr>
                <w:sz w:val="20"/>
                <w:szCs w:val="20"/>
              </w:rPr>
              <w:t xml:space="preserve">need, student, help, spanish, care, speak, </w:t>
            </w:r>
            <w:proofErr w:type="spellStart"/>
            <w:r w:rsidRPr="00AD0C65">
              <w:rPr>
                <w:sz w:val="20"/>
                <w:szCs w:val="20"/>
              </w:rPr>
              <w:t>french</w:t>
            </w:r>
            <w:proofErr w:type="spellEnd"/>
            <w:r w:rsidRPr="00AD0C65">
              <w:rPr>
                <w:sz w:val="20"/>
                <w:szCs w:val="20"/>
              </w:rPr>
              <w:t xml:space="preserve">, rude, teach, know, think, language, english, learn, job, better, stop, while, </w:t>
            </w:r>
            <w:proofErr w:type="spellStart"/>
            <w:r w:rsidRPr="00AD0C65">
              <w:rPr>
                <w:sz w:val="20"/>
                <w:szCs w:val="20"/>
              </w:rPr>
              <w:t>atitude</w:t>
            </w:r>
            <w:proofErr w:type="spellEnd"/>
            <w:r w:rsidRPr="00AD0C65">
              <w:rPr>
                <w:sz w:val="20"/>
                <w:szCs w:val="20"/>
              </w:rPr>
              <w:t xml:space="preserve">, teacher, retire, understand, try, maybe, </w:t>
            </w:r>
            <w:proofErr w:type="spellStart"/>
            <w:r w:rsidRPr="00AD0C65">
              <w:rPr>
                <w:sz w:val="20"/>
                <w:szCs w:val="20"/>
              </w:rPr>
              <w:t>speak_spanish</w:t>
            </w:r>
            <w:proofErr w:type="spellEnd"/>
            <w:r w:rsidRPr="00AD0C65">
              <w:rPr>
                <w:sz w:val="20"/>
                <w:szCs w:val="20"/>
              </w:rPr>
              <w:t xml:space="preserve">, realized, </w:t>
            </w:r>
            <w:proofErr w:type="spellStart"/>
            <w:r w:rsidRPr="00AD0C65">
              <w:rPr>
                <w:sz w:val="20"/>
                <w:szCs w:val="20"/>
              </w:rPr>
              <w:t>german</w:t>
            </w:r>
            <w:proofErr w:type="spellEnd"/>
            <w:r w:rsidRPr="00AD0C65">
              <w:rPr>
                <w:sz w:val="20"/>
                <w:szCs w:val="20"/>
              </w:rPr>
              <w:t>, instead, actually</w:t>
            </w:r>
          </w:p>
        </w:tc>
        <w:tc>
          <w:tcPr>
            <w:tcW w:w="1260" w:type="dxa"/>
            <w:tcBorders>
              <w:right w:val="single" w:sz="4" w:space="0" w:color="auto"/>
            </w:tcBorders>
            <w:tcMar>
              <w:top w:w="100" w:type="dxa"/>
              <w:left w:w="100" w:type="dxa"/>
              <w:bottom w:w="100" w:type="dxa"/>
              <w:right w:w="100" w:type="dxa"/>
            </w:tcMar>
          </w:tcPr>
          <w:p w14:paraId="303B4962" w14:textId="77777777" w:rsidR="003B6DA3" w:rsidRPr="00AD0C65" w:rsidRDefault="003B6DA3" w:rsidP="003B6DA3">
            <w:pPr>
              <w:widowControl w:val="0"/>
              <w:pBdr>
                <w:top w:val="nil"/>
                <w:left w:val="nil"/>
                <w:bottom w:val="nil"/>
                <w:right w:val="nil"/>
                <w:between w:val="nil"/>
              </w:pBdr>
              <w:spacing w:line="276" w:lineRule="auto"/>
            </w:pPr>
            <w:r w:rsidRPr="00AD0C65">
              <w:t>7.70%</w:t>
            </w:r>
          </w:p>
        </w:tc>
      </w:tr>
      <w:tr w:rsidR="003B6DA3" w14:paraId="27D9B252" w14:textId="77777777" w:rsidTr="00AD0C65">
        <w:trPr>
          <w:trHeight w:val="500"/>
        </w:trPr>
        <w:tc>
          <w:tcPr>
            <w:tcW w:w="525" w:type="dxa"/>
            <w:tcBorders>
              <w:top w:val="nil"/>
              <w:left w:val="single" w:sz="4" w:space="0" w:color="auto"/>
              <w:bottom w:val="single" w:sz="4" w:space="0" w:color="auto"/>
              <w:right w:val="nil"/>
            </w:tcBorders>
            <w:tcMar>
              <w:top w:w="100" w:type="dxa"/>
              <w:left w:w="100" w:type="dxa"/>
              <w:bottom w:w="100" w:type="dxa"/>
              <w:right w:w="100" w:type="dxa"/>
            </w:tcMar>
          </w:tcPr>
          <w:p w14:paraId="25C60CA3" w14:textId="77777777" w:rsidR="003B6DA3" w:rsidRPr="00AD0C65" w:rsidRDefault="003B6DA3" w:rsidP="003B6DA3">
            <w:pPr>
              <w:widowControl w:val="0"/>
              <w:pBdr>
                <w:top w:val="nil"/>
                <w:left w:val="nil"/>
                <w:bottom w:val="nil"/>
                <w:right w:val="nil"/>
                <w:between w:val="nil"/>
              </w:pBdr>
              <w:spacing w:line="276" w:lineRule="auto"/>
            </w:pPr>
            <w:r w:rsidRPr="00AD0C65">
              <w:t>11</w:t>
            </w:r>
          </w:p>
        </w:tc>
        <w:tc>
          <w:tcPr>
            <w:tcW w:w="810" w:type="dxa"/>
            <w:tcBorders>
              <w:bottom w:val="single" w:sz="4" w:space="0" w:color="auto"/>
            </w:tcBorders>
            <w:tcMar>
              <w:top w:w="100" w:type="dxa"/>
              <w:left w:w="100" w:type="dxa"/>
              <w:bottom w:w="100" w:type="dxa"/>
              <w:right w:w="100" w:type="dxa"/>
            </w:tcMar>
          </w:tcPr>
          <w:p w14:paraId="39DF9412" w14:textId="77777777" w:rsidR="003B6DA3" w:rsidRPr="00AD0C65" w:rsidRDefault="003B6DA3" w:rsidP="003B6DA3">
            <w:pPr>
              <w:widowControl w:val="0"/>
              <w:pBdr>
                <w:top w:val="nil"/>
                <w:left w:val="nil"/>
                <w:bottom w:val="nil"/>
                <w:right w:val="nil"/>
                <w:between w:val="nil"/>
              </w:pBdr>
              <w:spacing w:line="276" w:lineRule="auto"/>
            </w:pPr>
            <w:r w:rsidRPr="00AD0C65">
              <w:t>0.595</w:t>
            </w:r>
          </w:p>
        </w:tc>
        <w:tc>
          <w:tcPr>
            <w:tcW w:w="6750" w:type="dxa"/>
            <w:tcBorders>
              <w:bottom w:val="single" w:sz="4" w:space="0" w:color="auto"/>
            </w:tcBorders>
            <w:tcMar>
              <w:top w:w="100" w:type="dxa"/>
              <w:left w:w="100" w:type="dxa"/>
              <w:bottom w:w="100" w:type="dxa"/>
              <w:right w:w="100" w:type="dxa"/>
            </w:tcMar>
          </w:tcPr>
          <w:p w14:paraId="51403B9F" w14:textId="6BADCD74" w:rsidR="003B6DA3" w:rsidRPr="00AD0C65" w:rsidRDefault="003B6DA3" w:rsidP="003B6DA3">
            <w:pPr>
              <w:widowControl w:val="0"/>
              <w:pBdr>
                <w:top w:val="nil"/>
                <w:left w:val="nil"/>
                <w:bottom w:val="nil"/>
                <w:right w:val="nil"/>
                <w:between w:val="nil"/>
              </w:pBdr>
              <w:spacing w:line="276" w:lineRule="auto"/>
              <w:rPr>
                <w:sz w:val="20"/>
                <w:szCs w:val="20"/>
              </w:rPr>
            </w:pPr>
            <w:r w:rsidRPr="00AD0C65">
              <w:rPr>
                <w:sz w:val="20"/>
                <w:szCs w:val="20"/>
              </w:rPr>
              <w:t>ask, question, answer, wrong, ask_question, word, say, tell, right, help, look, something, write, board, answer_question, whenever, said, will, problem, shell, never, figure, even, book, repeat, always, correct, someone, raise_hand, ignore</w:t>
            </w:r>
          </w:p>
        </w:tc>
        <w:tc>
          <w:tcPr>
            <w:tcW w:w="1260" w:type="dxa"/>
            <w:tcBorders>
              <w:bottom w:val="single" w:sz="4" w:space="0" w:color="auto"/>
              <w:right w:val="single" w:sz="4" w:space="0" w:color="auto"/>
            </w:tcBorders>
            <w:tcMar>
              <w:top w:w="100" w:type="dxa"/>
              <w:left w:w="100" w:type="dxa"/>
              <w:bottom w:w="100" w:type="dxa"/>
              <w:right w:w="100" w:type="dxa"/>
            </w:tcMar>
          </w:tcPr>
          <w:p w14:paraId="283C2EBC" w14:textId="77777777" w:rsidR="003B6DA3" w:rsidRDefault="003B6DA3" w:rsidP="003B6DA3">
            <w:pPr>
              <w:widowControl w:val="0"/>
              <w:pBdr>
                <w:top w:val="nil"/>
                <w:left w:val="nil"/>
                <w:bottom w:val="nil"/>
                <w:right w:val="nil"/>
                <w:between w:val="nil"/>
              </w:pBdr>
              <w:spacing w:line="276" w:lineRule="auto"/>
            </w:pPr>
            <w:r w:rsidRPr="00AD0C65">
              <w:t>6.50%</w:t>
            </w:r>
          </w:p>
        </w:tc>
      </w:tr>
    </w:tbl>
    <w:p w14:paraId="0DC9ED53" w14:textId="3ADD2524" w:rsidR="00147C7D" w:rsidRDefault="005A75D4">
      <w:pPr>
        <w:pStyle w:val="Ttulo2"/>
        <w:pBdr>
          <w:top w:val="nil"/>
          <w:left w:val="nil"/>
          <w:bottom w:val="nil"/>
          <w:right w:val="nil"/>
          <w:between w:val="nil"/>
        </w:pBdr>
        <w:spacing w:before="200" w:line="480" w:lineRule="auto"/>
      </w:pPr>
      <w:bookmarkStart w:id="48" w:name="_vnm3efzdyenc" w:colFirst="0" w:colLast="0"/>
      <w:bookmarkStart w:id="49" w:name="_Toc62912011"/>
      <w:bookmarkEnd w:id="48"/>
      <w:r>
        <w:rPr>
          <w:sz w:val="24"/>
          <w:szCs w:val="24"/>
        </w:rPr>
        <w:t xml:space="preserve">Topic 7 - </w:t>
      </w:r>
      <w:r w:rsidR="00B521A6">
        <w:rPr>
          <w:sz w:val="24"/>
          <w:szCs w:val="24"/>
        </w:rPr>
        <w:t>Ineffective</w:t>
      </w:r>
      <w:r>
        <w:rPr>
          <w:sz w:val="24"/>
          <w:szCs w:val="24"/>
        </w:rPr>
        <w:t xml:space="preserve"> Grading (</w:t>
      </w:r>
      <w:r w:rsidR="00CD6E37">
        <w:rPr>
          <w:sz w:val="24"/>
          <w:szCs w:val="24"/>
        </w:rPr>
        <w:t>CS: 0.611;</w:t>
      </w:r>
      <w:r w:rsidR="00B83F44" w:rsidRPr="00B83F44">
        <w:rPr>
          <w:sz w:val="24"/>
          <w:szCs w:val="24"/>
        </w:rPr>
        <w:t xml:space="preserve"> </w:t>
      </w:r>
      <w:r w:rsidR="00B83F44">
        <w:rPr>
          <w:sz w:val="24"/>
          <w:szCs w:val="24"/>
        </w:rPr>
        <w:t>8.6% of reviews</w:t>
      </w:r>
      <w:r>
        <w:rPr>
          <w:sz w:val="24"/>
          <w:szCs w:val="24"/>
        </w:rPr>
        <w:t>)</w:t>
      </w:r>
      <w:bookmarkEnd w:id="49"/>
      <w:r>
        <w:rPr>
          <w:sz w:val="24"/>
          <w:szCs w:val="24"/>
        </w:rPr>
        <w:t xml:space="preserve"> </w:t>
      </w:r>
    </w:p>
    <w:p w14:paraId="103570F1" w14:textId="219A383C" w:rsidR="00B521A6" w:rsidRDefault="00B521A6" w:rsidP="007B7916">
      <w:pPr>
        <w:spacing w:line="480" w:lineRule="auto"/>
        <w:ind w:firstLine="720"/>
      </w:pPr>
      <w:r>
        <w:t xml:space="preserve">The key-words from Topic 7 made it clear the topic discussed grading </w:t>
      </w:r>
      <w:r w:rsidR="00E721C1">
        <w:t>around</w:t>
      </w:r>
      <w:r>
        <w:t xml:space="preserve"> assignments and evaluations. </w:t>
      </w:r>
      <w:r w:rsidR="00E721C1">
        <w:t xml:space="preserve">When discussing this topic, we identified a few issues that consistently popped up in the sample reviews: </w:t>
      </w:r>
    </w:p>
    <w:p w14:paraId="346C0F1E" w14:textId="2E5483EB" w:rsidR="00E721C1" w:rsidRPr="00E721C1" w:rsidRDefault="00E135A7" w:rsidP="00E721C1">
      <w:pPr>
        <w:pStyle w:val="Prrafodelista"/>
        <w:numPr>
          <w:ilvl w:val="0"/>
          <w:numId w:val="6"/>
        </w:numPr>
        <w:spacing w:line="480" w:lineRule="auto"/>
        <w:rPr>
          <w:u w:val="single"/>
        </w:rPr>
      </w:pPr>
      <w:r>
        <w:rPr>
          <w:i/>
          <w:iCs/>
        </w:rPr>
        <w:t>u</w:t>
      </w:r>
      <w:r w:rsidR="00E721C1">
        <w:rPr>
          <w:i/>
          <w:iCs/>
        </w:rPr>
        <w:t>nclear expectations or instructions for work</w:t>
      </w:r>
    </w:p>
    <w:p w14:paraId="4CCF7639" w14:textId="1C0CA05E" w:rsidR="00E721C1" w:rsidRPr="00E721C1" w:rsidRDefault="00E135A7" w:rsidP="00E721C1">
      <w:pPr>
        <w:pStyle w:val="Prrafodelista"/>
        <w:numPr>
          <w:ilvl w:val="0"/>
          <w:numId w:val="6"/>
        </w:numPr>
        <w:spacing w:line="480" w:lineRule="auto"/>
        <w:rPr>
          <w:u w:val="single"/>
        </w:rPr>
      </w:pPr>
      <w:r>
        <w:rPr>
          <w:i/>
          <w:iCs/>
        </w:rPr>
        <w:t>i</w:t>
      </w:r>
      <w:r w:rsidR="00E721C1">
        <w:rPr>
          <w:i/>
          <w:iCs/>
        </w:rPr>
        <w:t xml:space="preserve">nsufficient time given or overwhelming workloads  </w:t>
      </w:r>
    </w:p>
    <w:p w14:paraId="4508FC52" w14:textId="07629875" w:rsidR="00E721C1" w:rsidRDefault="00E721C1" w:rsidP="00E721C1">
      <w:pPr>
        <w:spacing w:line="480" w:lineRule="auto"/>
      </w:pPr>
      <w:r>
        <w:t>Subjects which also popped up consistently but less often were:</w:t>
      </w:r>
    </w:p>
    <w:p w14:paraId="6C7F6AD6" w14:textId="26496A97" w:rsidR="00E721C1" w:rsidRPr="00E721C1" w:rsidRDefault="00E135A7" w:rsidP="00E721C1">
      <w:pPr>
        <w:pStyle w:val="Prrafodelista"/>
        <w:numPr>
          <w:ilvl w:val="0"/>
          <w:numId w:val="7"/>
        </w:numPr>
        <w:spacing w:line="480" w:lineRule="auto"/>
      </w:pPr>
      <w:r>
        <w:rPr>
          <w:i/>
          <w:iCs/>
        </w:rPr>
        <w:t>s</w:t>
      </w:r>
      <w:r w:rsidR="00E721C1">
        <w:rPr>
          <w:i/>
          <w:iCs/>
        </w:rPr>
        <w:t>trict</w:t>
      </w:r>
      <w:r>
        <w:rPr>
          <w:i/>
          <w:iCs/>
        </w:rPr>
        <w:t xml:space="preserve"> or unfair</w:t>
      </w:r>
      <w:r w:rsidR="00E721C1">
        <w:rPr>
          <w:i/>
          <w:iCs/>
        </w:rPr>
        <w:t xml:space="preserve"> grading </w:t>
      </w:r>
    </w:p>
    <w:p w14:paraId="398A5244" w14:textId="1315D576" w:rsidR="00805156" w:rsidRPr="00805156" w:rsidRDefault="00E135A7" w:rsidP="00E721C1">
      <w:pPr>
        <w:pStyle w:val="Prrafodelista"/>
        <w:numPr>
          <w:ilvl w:val="0"/>
          <w:numId w:val="7"/>
        </w:numPr>
        <w:spacing w:line="480" w:lineRule="auto"/>
      </w:pPr>
      <w:r>
        <w:rPr>
          <w:i/>
          <w:iCs/>
        </w:rPr>
        <w:t>t</w:t>
      </w:r>
      <w:r w:rsidR="00E721C1">
        <w:rPr>
          <w:i/>
          <w:iCs/>
        </w:rPr>
        <w:t>eachers losing or returning assignments late</w:t>
      </w:r>
    </w:p>
    <w:p w14:paraId="280D0171" w14:textId="596DA8EA" w:rsidR="007B7916" w:rsidRDefault="00805156" w:rsidP="00805156">
      <w:pPr>
        <w:spacing w:line="480" w:lineRule="auto"/>
      </w:pPr>
      <w:r>
        <w:t xml:space="preserve">This characterization of </w:t>
      </w:r>
      <w:commentRangeStart w:id="50"/>
      <w:commentRangeStart w:id="51"/>
      <w:r>
        <w:t>language</w:t>
      </w:r>
      <w:commentRangeEnd w:id="50"/>
      <w:r w:rsidR="00D57863">
        <w:rPr>
          <w:rStyle w:val="Refdecomentario"/>
        </w:rPr>
        <w:commentReference w:id="50"/>
      </w:r>
      <w:commentRangeEnd w:id="51"/>
      <w:r w:rsidR="00EC1EFF">
        <w:rPr>
          <w:rStyle w:val="Refdecomentario"/>
        </w:rPr>
        <w:commentReference w:id="51"/>
      </w:r>
      <w:r>
        <w:t xml:space="preserve"> resulted in an int</w:t>
      </w:r>
      <w:r w:rsidR="00EC1EFF">
        <w:t>uitive</w:t>
      </w:r>
      <w:r>
        <w:t xml:space="preserve"> grouping of </w:t>
      </w:r>
      <w:r w:rsidR="00EC1EFF">
        <w:t>issues</w:t>
      </w:r>
      <w:commentRangeStart w:id="52"/>
      <w:r>
        <w:t>.</w:t>
      </w:r>
      <w:commentRangeEnd w:id="52"/>
      <w:r>
        <w:rPr>
          <w:rStyle w:val="Refdecomentario"/>
        </w:rPr>
        <w:commentReference w:id="52"/>
      </w:r>
      <w:r>
        <w:t xml:space="preserve"> In other words, teachers who lose assignments cannot provide feedback in time and students who feel they’ve </w:t>
      </w:r>
      <w:r>
        <w:lastRenderedPageBreak/>
        <w:t>been marked down point</w:t>
      </w:r>
      <w:ins w:id="53" w:author="Microsoft Office User" w:date="2021-01-28T12:04:00Z">
        <w:r w:rsidR="00D57863">
          <w:t>s</w:t>
        </w:r>
      </w:ins>
      <w:r>
        <w:t xml:space="preserve"> unfairly might reasonably complain about instructions, expectations, and preparation time.</w:t>
      </w:r>
    </w:p>
    <w:p w14:paraId="4D0D3110" w14:textId="392C5D98" w:rsidR="00805156" w:rsidRPr="00776155" w:rsidRDefault="00B36153" w:rsidP="00776155">
      <w:pPr>
        <w:pStyle w:val="Ttulo2"/>
        <w:pBdr>
          <w:top w:val="nil"/>
          <w:left w:val="nil"/>
          <w:bottom w:val="nil"/>
          <w:right w:val="nil"/>
          <w:between w:val="nil"/>
        </w:pBdr>
        <w:spacing w:before="200" w:line="480" w:lineRule="auto"/>
        <w:rPr>
          <w:sz w:val="24"/>
          <w:szCs w:val="24"/>
        </w:rPr>
      </w:pPr>
      <w:bookmarkStart w:id="54" w:name="_Toc62912012"/>
      <w:r w:rsidRPr="00776155">
        <w:rPr>
          <w:sz w:val="24"/>
          <w:szCs w:val="24"/>
        </w:rPr>
        <w:t>Topic 11 – Why even ask? (</w:t>
      </w:r>
      <w:r w:rsidR="00CD6E37">
        <w:rPr>
          <w:sz w:val="24"/>
          <w:szCs w:val="24"/>
        </w:rPr>
        <w:t>CS: 0.</w:t>
      </w:r>
      <w:r w:rsidR="00CD6E37">
        <w:rPr>
          <w:sz w:val="24"/>
          <w:szCs w:val="24"/>
        </w:rPr>
        <w:t>595;</w:t>
      </w:r>
      <w:r w:rsidR="00CD6E37" w:rsidRPr="00B83F44">
        <w:rPr>
          <w:sz w:val="24"/>
          <w:szCs w:val="24"/>
        </w:rPr>
        <w:t xml:space="preserve"> </w:t>
      </w:r>
      <w:r w:rsidR="00CD6E37">
        <w:rPr>
          <w:sz w:val="24"/>
          <w:szCs w:val="24"/>
        </w:rPr>
        <w:t>6.5</w:t>
      </w:r>
      <w:r w:rsidR="00CD6E37">
        <w:rPr>
          <w:sz w:val="24"/>
          <w:szCs w:val="24"/>
        </w:rPr>
        <w:t>% of reviews</w:t>
      </w:r>
      <w:r w:rsidRPr="00776155">
        <w:rPr>
          <w:sz w:val="24"/>
          <w:szCs w:val="24"/>
        </w:rPr>
        <w:t>)</w:t>
      </w:r>
      <w:bookmarkEnd w:id="54"/>
    </w:p>
    <w:p w14:paraId="07F24195" w14:textId="234ED021" w:rsidR="00B36153" w:rsidRDefault="00B36153" w:rsidP="00B36153">
      <w:pPr>
        <w:spacing w:line="480" w:lineRule="auto"/>
      </w:pPr>
      <w:r>
        <w:tab/>
        <w:t xml:space="preserve">The key words for Topic 11 suggested that reviews grouped here discussed classroom interactions, specifically asking questions. Sample reviews described a diversity of reasons why teachers failed to ask questions but one sentiment was obvious in the students writing these reviews: </w:t>
      </w:r>
    </w:p>
    <w:p w14:paraId="0450B3A0" w14:textId="77777777" w:rsidR="00B36153" w:rsidRPr="00B36153" w:rsidRDefault="00B36153" w:rsidP="00B36153">
      <w:pPr>
        <w:pStyle w:val="Prrafodelista"/>
        <w:numPr>
          <w:ilvl w:val="0"/>
          <w:numId w:val="7"/>
        </w:numPr>
        <w:spacing w:line="480" w:lineRule="auto"/>
      </w:pPr>
      <w:r>
        <w:rPr>
          <w:i/>
          <w:iCs/>
        </w:rPr>
        <w:t xml:space="preserve">They were discouraged to ask questions </w:t>
      </w:r>
    </w:p>
    <w:p w14:paraId="7682C212" w14:textId="6A29D32E" w:rsidR="00B36153" w:rsidRPr="00E721C1" w:rsidRDefault="00B36153" w:rsidP="00B36153">
      <w:pPr>
        <w:pStyle w:val="Prrafodelista"/>
        <w:numPr>
          <w:ilvl w:val="1"/>
          <w:numId w:val="7"/>
        </w:numPr>
        <w:spacing w:line="480" w:lineRule="auto"/>
      </w:pPr>
      <w:r>
        <w:rPr>
          <w:i/>
          <w:iCs/>
        </w:rPr>
        <w:t>because the teacher wouldn’t provide a helpful answer, or</w:t>
      </w:r>
    </w:p>
    <w:p w14:paraId="115C1834" w14:textId="7C059179" w:rsidR="00B36153" w:rsidRPr="00805156" w:rsidRDefault="00B36153" w:rsidP="00B36153">
      <w:pPr>
        <w:pStyle w:val="Prrafodelista"/>
        <w:numPr>
          <w:ilvl w:val="1"/>
          <w:numId w:val="7"/>
        </w:numPr>
        <w:spacing w:line="480" w:lineRule="auto"/>
      </w:pPr>
      <w:r>
        <w:rPr>
          <w:i/>
          <w:iCs/>
        </w:rPr>
        <w:t>because they felt hostility, that questions were unwelcome</w:t>
      </w:r>
    </w:p>
    <w:p w14:paraId="7885F9F6" w14:textId="5BFDC977" w:rsidR="00776155" w:rsidRPr="00776155" w:rsidRDefault="00B36153" w:rsidP="00776155">
      <w:pPr>
        <w:spacing w:line="480" w:lineRule="auto"/>
      </w:pPr>
      <w:r>
        <w:t xml:space="preserve">This was a small but very coherent topic which spoke to the importance of cultivating an open environment in the school. This was important enough to students that </w:t>
      </w:r>
      <w:r w:rsidR="00776155">
        <w:t xml:space="preserve">it motivated them to submit reviews, perhaps </w:t>
      </w:r>
      <w:r w:rsidR="00B83F44">
        <w:t>because of anger</w:t>
      </w:r>
      <w:r w:rsidR="00776155">
        <w:t xml:space="preserve">, sadness, or </w:t>
      </w:r>
      <w:del w:id="55" w:author="Microsoft Office User" w:date="2021-01-28T12:07:00Z">
        <w:r w:rsidR="00776155" w:rsidDel="00D57863">
          <w:delText>low simmer of</w:delText>
        </w:r>
      </w:del>
      <w:ins w:id="56" w:author="Microsoft Office User" w:date="2021-01-28T12:07:00Z">
        <w:r w:rsidR="00D57863">
          <w:t xml:space="preserve">simple </w:t>
        </w:r>
      </w:ins>
      <w:commentRangeStart w:id="57"/>
      <w:r w:rsidR="00776155">
        <w:t>disappointment</w:t>
      </w:r>
      <w:commentRangeEnd w:id="57"/>
      <w:r w:rsidR="00776155">
        <w:rPr>
          <w:rStyle w:val="Refdecomentario"/>
        </w:rPr>
        <w:commentReference w:id="57"/>
      </w:r>
      <w:r w:rsidR="00776155">
        <w:t xml:space="preserve">. </w:t>
      </w:r>
    </w:p>
    <w:p w14:paraId="061F7F7A" w14:textId="6DF983A4" w:rsidR="00776155" w:rsidRDefault="00776155" w:rsidP="00CD6E37">
      <w:pPr>
        <w:pStyle w:val="Ttulo2"/>
        <w:pBdr>
          <w:top w:val="nil"/>
          <w:left w:val="nil"/>
          <w:bottom w:val="nil"/>
          <w:right w:val="nil"/>
          <w:between w:val="nil"/>
        </w:pBdr>
        <w:spacing w:before="200" w:line="480" w:lineRule="auto"/>
      </w:pPr>
      <w:bookmarkStart w:id="58" w:name="_Toc62912013"/>
      <w:r w:rsidRPr="00776155">
        <w:rPr>
          <w:sz w:val="24"/>
          <w:szCs w:val="24"/>
        </w:rPr>
        <w:t>Topic 2</w:t>
      </w:r>
      <w:r>
        <w:rPr>
          <w:sz w:val="24"/>
          <w:szCs w:val="24"/>
        </w:rPr>
        <w:t xml:space="preserve"> -   Did Not Learn</w:t>
      </w:r>
      <w:bookmarkEnd w:id="58"/>
      <w:r w:rsidR="00CD6E37" w:rsidRPr="00776155">
        <w:rPr>
          <w:sz w:val="24"/>
          <w:szCs w:val="24"/>
        </w:rPr>
        <w:t xml:space="preserve"> (</w:t>
      </w:r>
      <w:r w:rsidR="00CD6E37">
        <w:rPr>
          <w:sz w:val="24"/>
          <w:szCs w:val="24"/>
        </w:rPr>
        <w:t>CS: 0.</w:t>
      </w:r>
      <w:r w:rsidR="007803E2">
        <w:rPr>
          <w:sz w:val="24"/>
          <w:szCs w:val="24"/>
        </w:rPr>
        <w:t>504</w:t>
      </w:r>
      <w:r w:rsidR="00CD6E37">
        <w:rPr>
          <w:sz w:val="24"/>
          <w:szCs w:val="24"/>
        </w:rPr>
        <w:t>;</w:t>
      </w:r>
      <w:r w:rsidR="00CD6E37" w:rsidRPr="00B83F44">
        <w:rPr>
          <w:sz w:val="24"/>
          <w:szCs w:val="24"/>
        </w:rPr>
        <w:t xml:space="preserve"> </w:t>
      </w:r>
      <w:r w:rsidR="007803E2">
        <w:rPr>
          <w:sz w:val="24"/>
          <w:szCs w:val="24"/>
        </w:rPr>
        <w:t>10.50</w:t>
      </w:r>
      <w:r w:rsidR="00CD6E37">
        <w:rPr>
          <w:sz w:val="24"/>
          <w:szCs w:val="24"/>
        </w:rPr>
        <w:t>% of reviews</w:t>
      </w:r>
      <w:r w:rsidR="00CD6E37" w:rsidRPr="00776155">
        <w:rPr>
          <w:sz w:val="24"/>
          <w:szCs w:val="24"/>
        </w:rPr>
        <w:t>)</w:t>
      </w:r>
    </w:p>
    <w:p w14:paraId="1EF0E736" w14:textId="77777777" w:rsidR="00226577" w:rsidRDefault="00776155" w:rsidP="00226577">
      <w:pPr>
        <w:spacing w:line="480" w:lineRule="auto"/>
      </w:pPr>
      <w:r>
        <w:tab/>
        <w:t>The key-words for Topic 2 suggested that students were complaining about learning outcomes but the sample reviews provided much needed contex</w:t>
      </w:r>
      <w:r w:rsidR="00226577">
        <w:t>t. What became clear was that students associated teaching with learning. Some consistent subjects appeared in students’ descriptions of the numerous ways their instructors “couldn’t teach”:</w:t>
      </w:r>
    </w:p>
    <w:p w14:paraId="09AC5CEA" w14:textId="47ECB5B2" w:rsidR="00226577" w:rsidRDefault="00E135A7" w:rsidP="00226577">
      <w:pPr>
        <w:pStyle w:val="Prrafodelista"/>
        <w:numPr>
          <w:ilvl w:val="0"/>
          <w:numId w:val="7"/>
        </w:numPr>
        <w:spacing w:line="480" w:lineRule="auto"/>
        <w:rPr>
          <w:i/>
          <w:iCs/>
        </w:rPr>
      </w:pPr>
      <w:r>
        <w:rPr>
          <w:i/>
          <w:iCs/>
        </w:rPr>
        <w:t>c</w:t>
      </w:r>
      <w:r w:rsidR="00226577">
        <w:rPr>
          <w:i/>
          <w:iCs/>
        </w:rPr>
        <w:t xml:space="preserve">oncern over how lack of learning </w:t>
      </w:r>
      <w:ins w:id="59" w:author="Microsoft Office User" w:date="2021-01-28T12:08:00Z">
        <w:r w:rsidR="00D57863">
          <w:rPr>
            <w:i/>
            <w:iCs/>
          </w:rPr>
          <w:t xml:space="preserve">affects </w:t>
        </w:r>
      </w:ins>
      <w:r w:rsidR="00226577">
        <w:rPr>
          <w:i/>
          <w:iCs/>
        </w:rPr>
        <w:t xml:space="preserve">current </w:t>
      </w:r>
      <w:r w:rsidR="00A05842">
        <w:rPr>
          <w:i/>
          <w:iCs/>
        </w:rPr>
        <w:t>and</w:t>
      </w:r>
      <w:r w:rsidR="00226577">
        <w:rPr>
          <w:i/>
          <w:iCs/>
        </w:rPr>
        <w:t xml:space="preserve"> future </w:t>
      </w:r>
      <w:r w:rsidR="00A05842">
        <w:rPr>
          <w:i/>
          <w:iCs/>
        </w:rPr>
        <w:t>grades</w:t>
      </w:r>
    </w:p>
    <w:p w14:paraId="2636B33E" w14:textId="27567AEF" w:rsidR="001A216E" w:rsidRPr="000E64EE" w:rsidRDefault="00E135A7" w:rsidP="00226577">
      <w:pPr>
        <w:pStyle w:val="Prrafodelista"/>
        <w:numPr>
          <w:ilvl w:val="0"/>
          <w:numId w:val="7"/>
        </w:numPr>
        <w:spacing w:line="480" w:lineRule="auto"/>
        <w:rPr>
          <w:i/>
          <w:iCs/>
        </w:rPr>
      </w:pPr>
      <w:r>
        <w:rPr>
          <w:i/>
          <w:iCs/>
        </w:rPr>
        <w:t>b</w:t>
      </w:r>
      <w:r w:rsidR="00226577">
        <w:rPr>
          <w:i/>
          <w:iCs/>
        </w:rPr>
        <w:t xml:space="preserve">usy work, book dependent; teacher-centered instruction </w:t>
      </w:r>
      <w:r w:rsidR="00226577">
        <w:t>(</w:t>
      </w:r>
      <w:ins w:id="60" w:author="Microsoft Office User" w:date="2021-01-28T12:08:00Z">
        <w:r w:rsidR="00D57863">
          <w:t xml:space="preserve">cf. </w:t>
        </w:r>
      </w:ins>
      <w:r w:rsidR="00226577">
        <w:rPr>
          <w:highlight w:val="white"/>
        </w:rPr>
        <w:t>Raufelder et at. 2016</w:t>
      </w:r>
      <w:r w:rsidR="00226577">
        <w:t>)</w:t>
      </w:r>
    </w:p>
    <w:p w14:paraId="55827286" w14:textId="3F0F4BFB" w:rsidR="000E64EE" w:rsidRPr="000E64EE" w:rsidRDefault="000E64EE" w:rsidP="000E64EE">
      <w:pPr>
        <w:spacing w:line="480" w:lineRule="auto"/>
        <w:rPr>
          <w:i/>
          <w:iCs/>
        </w:rPr>
      </w:pPr>
      <w:r>
        <w:t xml:space="preserve">The key-words </w:t>
      </w:r>
      <w:r>
        <w:rPr>
          <w:i/>
          <w:iCs/>
        </w:rPr>
        <w:t>test</w:t>
      </w:r>
      <w:r>
        <w:t xml:space="preserve"> and </w:t>
      </w:r>
      <w:r>
        <w:rPr>
          <w:i/>
          <w:iCs/>
        </w:rPr>
        <w:t>quiz</w:t>
      </w:r>
      <w:r>
        <w:t xml:space="preserve"> also appeared in only one other topic, Topic 7. This and the other key-words</w:t>
      </w:r>
      <w:ins w:id="61" w:author="Microsoft Office User" w:date="2021-01-28T12:09:00Z">
        <w:r w:rsidR="00D57863">
          <w:t xml:space="preserve"> associated with</w:t>
        </w:r>
      </w:ins>
      <w:r>
        <w:t xml:space="preserve"> each topic suggested that when students were preoccupied with evaluation, they associated </w:t>
      </w:r>
      <w:r w:rsidR="00A706D7">
        <w:t>it with the</w:t>
      </w:r>
      <w:r w:rsidR="00093E27">
        <w:t xml:space="preserve"> issues covered in these </w:t>
      </w:r>
      <w:ins w:id="62" w:author="Microsoft Office User" w:date="2021-01-28T12:09:00Z">
        <w:r w:rsidR="00D57863">
          <w:t xml:space="preserve">two </w:t>
        </w:r>
      </w:ins>
      <w:r w:rsidR="00093E27">
        <w:t>topics</w:t>
      </w:r>
      <w:r w:rsidR="00A706D7">
        <w:t xml:space="preserve">. </w:t>
      </w:r>
      <w:r>
        <w:rPr>
          <w:i/>
          <w:iCs/>
        </w:rPr>
        <w:t xml:space="preserve">  </w:t>
      </w:r>
    </w:p>
    <w:p w14:paraId="297AF8C6" w14:textId="69B0A894" w:rsidR="001A216E" w:rsidRDefault="001A216E" w:rsidP="001A216E">
      <w:pPr>
        <w:pStyle w:val="Ttulo2"/>
        <w:pBdr>
          <w:top w:val="nil"/>
          <w:left w:val="nil"/>
          <w:bottom w:val="nil"/>
          <w:right w:val="nil"/>
          <w:between w:val="nil"/>
        </w:pBdr>
        <w:spacing w:before="200" w:line="480" w:lineRule="auto"/>
        <w:rPr>
          <w:sz w:val="24"/>
          <w:szCs w:val="24"/>
        </w:rPr>
      </w:pPr>
      <w:bookmarkStart w:id="63" w:name="_Toc62912014"/>
      <w:r w:rsidRPr="004E1880">
        <w:rPr>
          <w:sz w:val="24"/>
          <w:szCs w:val="24"/>
        </w:rPr>
        <w:lastRenderedPageBreak/>
        <w:t>Topic</w:t>
      </w:r>
      <w:r w:rsidRPr="00776155">
        <w:rPr>
          <w:sz w:val="24"/>
          <w:szCs w:val="24"/>
        </w:rPr>
        <w:t xml:space="preserve"> </w:t>
      </w:r>
      <w:r>
        <w:rPr>
          <w:sz w:val="24"/>
          <w:szCs w:val="24"/>
        </w:rPr>
        <w:t xml:space="preserve">9 – </w:t>
      </w:r>
      <w:r w:rsidR="000E64EE">
        <w:rPr>
          <w:sz w:val="24"/>
          <w:szCs w:val="24"/>
        </w:rPr>
        <w:t>Lack of</w:t>
      </w:r>
      <w:r>
        <w:rPr>
          <w:sz w:val="24"/>
          <w:szCs w:val="24"/>
        </w:rPr>
        <w:t xml:space="preserve"> </w:t>
      </w:r>
      <w:proofErr w:type="gramStart"/>
      <w:r>
        <w:rPr>
          <w:sz w:val="24"/>
          <w:szCs w:val="24"/>
        </w:rPr>
        <w:t xml:space="preserve">Expertise </w:t>
      </w:r>
      <w:bookmarkEnd w:id="63"/>
      <w:r w:rsidR="007803E2" w:rsidRPr="00776155">
        <w:rPr>
          <w:sz w:val="24"/>
          <w:szCs w:val="24"/>
        </w:rPr>
        <w:t xml:space="preserve"> (</w:t>
      </w:r>
      <w:proofErr w:type="gramEnd"/>
      <w:r w:rsidR="007803E2">
        <w:rPr>
          <w:sz w:val="24"/>
          <w:szCs w:val="24"/>
        </w:rPr>
        <w:t>CS: 0.</w:t>
      </w:r>
      <w:r w:rsidR="007803E2">
        <w:rPr>
          <w:sz w:val="24"/>
          <w:szCs w:val="24"/>
        </w:rPr>
        <w:t>498</w:t>
      </w:r>
      <w:r w:rsidR="007803E2">
        <w:rPr>
          <w:sz w:val="24"/>
          <w:szCs w:val="24"/>
        </w:rPr>
        <w:t>;</w:t>
      </w:r>
      <w:r w:rsidR="007803E2" w:rsidRPr="00B83F44">
        <w:rPr>
          <w:sz w:val="24"/>
          <w:szCs w:val="24"/>
        </w:rPr>
        <w:t xml:space="preserve"> </w:t>
      </w:r>
      <w:r w:rsidR="007803E2">
        <w:rPr>
          <w:sz w:val="24"/>
          <w:szCs w:val="24"/>
        </w:rPr>
        <w:t>7</w:t>
      </w:r>
      <w:r w:rsidR="007803E2">
        <w:rPr>
          <w:sz w:val="24"/>
          <w:szCs w:val="24"/>
        </w:rPr>
        <w:t>.</w:t>
      </w:r>
      <w:r w:rsidR="007803E2">
        <w:rPr>
          <w:sz w:val="24"/>
          <w:szCs w:val="24"/>
        </w:rPr>
        <w:t>9</w:t>
      </w:r>
      <w:r w:rsidR="007803E2">
        <w:rPr>
          <w:sz w:val="24"/>
          <w:szCs w:val="24"/>
        </w:rPr>
        <w:t>% of reviews</w:t>
      </w:r>
      <w:r w:rsidR="007803E2" w:rsidRPr="00776155">
        <w:rPr>
          <w:sz w:val="24"/>
          <w:szCs w:val="24"/>
        </w:rPr>
        <w:t>)</w:t>
      </w:r>
    </w:p>
    <w:p w14:paraId="69C27190" w14:textId="5152E25D" w:rsidR="001A216E" w:rsidRDefault="000E64EE" w:rsidP="00226577">
      <w:pPr>
        <w:spacing w:line="480" w:lineRule="auto"/>
      </w:pPr>
      <w:r>
        <w:tab/>
        <w:t xml:space="preserve">The key words for Topic 9 were more general than for </w:t>
      </w:r>
      <w:ins w:id="64" w:author="Microsoft Office User" w:date="2021-01-28T12:09:00Z">
        <w:r w:rsidR="00D57863">
          <w:t xml:space="preserve">the </w:t>
        </w:r>
      </w:ins>
      <w:r>
        <w:t xml:space="preserve">topics </w:t>
      </w:r>
      <w:ins w:id="65" w:author="Microsoft Office User" w:date="2021-01-28T12:09:00Z">
        <w:r w:rsidR="00D57863">
          <w:t xml:space="preserve">described </w:t>
        </w:r>
      </w:ins>
      <w:r>
        <w:t>above</w:t>
      </w:r>
      <w:ins w:id="66" w:author="Microsoft Office User" w:date="2021-01-28T12:09:00Z">
        <w:r w:rsidR="00D57863">
          <w:t>,</w:t>
        </w:r>
      </w:ins>
      <w:r>
        <w:t xml:space="preserve"> but seemed to suggest a lack of expertise in teaching. </w:t>
      </w:r>
      <w:r w:rsidR="008D7129">
        <w:t xml:space="preserve">The sample reviews revealed two general but consistent complaints </w:t>
      </w:r>
    </w:p>
    <w:p w14:paraId="76FCFF39" w14:textId="78542882" w:rsidR="008D7129" w:rsidRPr="008D7129" w:rsidRDefault="00E135A7" w:rsidP="006928E4">
      <w:pPr>
        <w:pStyle w:val="Prrafodelista"/>
        <w:numPr>
          <w:ilvl w:val="0"/>
          <w:numId w:val="13"/>
        </w:numPr>
        <w:spacing w:line="480" w:lineRule="auto"/>
      </w:pPr>
      <w:r>
        <w:rPr>
          <w:i/>
          <w:iCs/>
        </w:rPr>
        <w:t>d</w:t>
      </w:r>
      <w:r w:rsidR="008D7129">
        <w:rPr>
          <w:i/>
          <w:iCs/>
        </w:rPr>
        <w:t xml:space="preserve">isorganized course or instructor </w:t>
      </w:r>
    </w:p>
    <w:p w14:paraId="637D9587" w14:textId="3AF58E39" w:rsidR="008D7129" w:rsidRPr="008D7129" w:rsidRDefault="00E135A7" w:rsidP="006928E4">
      <w:pPr>
        <w:pStyle w:val="Prrafodelista"/>
        <w:numPr>
          <w:ilvl w:val="0"/>
          <w:numId w:val="13"/>
        </w:numPr>
        <w:spacing w:line="480" w:lineRule="auto"/>
      </w:pPr>
      <w:r>
        <w:rPr>
          <w:i/>
          <w:iCs/>
        </w:rPr>
        <w:t>l</w:t>
      </w:r>
      <w:r w:rsidR="008D7129">
        <w:rPr>
          <w:i/>
          <w:iCs/>
        </w:rPr>
        <w:t>acking knowledge of subject matter</w:t>
      </w:r>
    </w:p>
    <w:p w14:paraId="55F3DFB1" w14:textId="55299FEB" w:rsidR="004E1880" w:rsidRPr="005424C8" w:rsidRDefault="00CE225E" w:rsidP="005424C8">
      <w:pPr>
        <w:spacing w:line="480" w:lineRule="auto"/>
        <w:ind w:firstLine="360"/>
      </w:pPr>
      <w:r>
        <w:t>However, at about the 600</w:t>
      </w:r>
      <w:r w:rsidRPr="004E1880">
        <w:t>th</w:t>
      </w:r>
      <w:r>
        <w:t xml:space="preserve"> sample review </w:t>
      </w:r>
      <w:ins w:id="67" w:author="Microsoft Office User" w:date="2021-01-28T12:10:00Z">
        <w:r w:rsidR="00D57863">
          <w:t xml:space="preserve">the commentaries </w:t>
        </w:r>
      </w:ins>
      <w:r>
        <w:t xml:space="preserve">began to diverge more often. Reviews described teachers as </w:t>
      </w:r>
      <w:r w:rsidRPr="004E1880">
        <w:t>imposing beliefs or opinions</w:t>
      </w:r>
      <w:r>
        <w:t xml:space="preserve">, </w:t>
      </w:r>
      <w:r w:rsidRPr="004E1880">
        <w:t>being biased</w:t>
      </w:r>
      <w:r>
        <w:t xml:space="preserve">, </w:t>
      </w:r>
      <w:ins w:id="68" w:author="Microsoft Office User" w:date="2021-01-28T12:11:00Z">
        <w:r w:rsidR="00E136DF">
          <w:t xml:space="preserve">and </w:t>
        </w:r>
      </w:ins>
      <w:r w:rsidRPr="004E1880">
        <w:t>playing favorites</w:t>
      </w:r>
      <w:ins w:id="69" w:author="Microsoft Office User" w:date="2021-01-28T12:11:00Z">
        <w:r w:rsidR="00E136DF">
          <w:t>.</w:t>
        </w:r>
      </w:ins>
      <w:r w:rsidRPr="004E1880">
        <w:t xml:space="preserve"> </w:t>
      </w:r>
      <w:del w:id="70" w:author="Microsoft Office User" w:date="2021-01-28T12:11:00Z">
        <w:r w:rsidDel="00E136DF">
          <w:delText xml:space="preserve">or </w:delText>
        </w:r>
      </w:del>
      <w:ins w:id="71" w:author="Microsoft Office User" w:date="2021-01-28T12:11:00Z">
        <w:r w:rsidR="00E136DF">
          <w:t xml:space="preserve">Or the reviews </w:t>
        </w:r>
      </w:ins>
      <w:r>
        <w:t>generally described the teacher’s temperament as unfit for teaching</w:t>
      </w:r>
      <w:ins w:id="72" w:author="Microsoft Office User" w:date="2021-01-28T12:11:00Z">
        <w:r w:rsidR="00E136DF">
          <w:t>,</w:t>
        </w:r>
      </w:ins>
      <w:r>
        <w:t xml:space="preserve"> and showed little consistency</w:t>
      </w:r>
      <w:ins w:id="73" w:author="Microsoft Office User" w:date="2021-01-28T12:12:00Z">
        <w:r w:rsidR="00E136DF">
          <w:t>.</w:t>
        </w:r>
      </w:ins>
      <w:del w:id="74" w:author="Microsoft Office User" w:date="2021-01-28T12:12:00Z">
        <w:r w:rsidDel="00E136DF">
          <w:delText>,</w:delText>
        </w:r>
      </w:del>
      <w:ins w:id="75" w:author="Microsoft Office User" w:date="2021-01-28T12:12:00Z">
        <w:r w:rsidR="00E136DF">
          <w:t xml:space="preserve"> D</w:t>
        </w:r>
      </w:ins>
      <w:del w:id="76" w:author="Microsoft Office User" w:date="2021-01-28T12:12:00Z">
        <w:r w:rsidDel="00E136DF">
          <w:delText xml:space="preserve"> with d</w:delText>
        </w:r>
      </w:del>
      <w:r>
        <w:t xml:space="preserve">isorganization and lack of subject matter expertise </w:t>
      </w:r>
      <w:r w:rsidR="00E5463B">
        <w:t>appear</w:t>
      </w:r>
      <w:ins w:id="77" w:author="Microsoft Office User" w:date="2021-01-28T12:12:00Z">
        <w:r w:rsidR="00E136DF">
          <w:t>ed</w:t>
        </w:r>
      </w:ins>
      <w:del w:id="78" w:author="Microsoft Office User" w:date="2021-01-28T12:12:00Z">
        <w:r w:rsidR="00E5463B" w:rsidDel="00E136DF">
          <w:delText>ing</w:delText>
        </w:r>
      </w:del>
      <w:r w:rsidR="00E5463B">
        <w:t xml:space="preserve"> less and less frequently</w:t>
      </w:r>
      <w:r w:rsidR="004E1880">
        <w:t>.</w:t>
      </w:r>
      <w:r w:rsidR="00E5463B">
        <w:t xml:space="preserve"> The topic’s coherence score suggested high consistency in the most representative reviews. </w:t>
      </w:r>
      <w:r w:rsidR="004E1880">
        <w:t xml:space="preserve"> </w:t>
      </w:r>
      <w:r>
        <w:t xml:space="preserve"> </w:t>
      </w:r>
      <w:r w:rsidRPr="004E1880">
        <w:t xml:space="preserve"> </w:t>
      </w:r>
    </w:p>
    <w:p w14:paraId="64811645" w14:textId="28E8CAE3" w:rsidR="005424C8" w:rsidRDefault="004E1880" w:rsidP="005424C8">
      <w:pPr>
        <w:pStyle w:val="Ttulo2"/>
        <w:pBdr>
          <w:top w:val="nil"/>
          <w:left w:val="nil"/>
          <w:bottom w:val="nil"/>
          <w:right w:val="nil"/>
          <w:between w:val="nil"/>
        </w:pBdr>
        <w:spacing w:before="200" w:line="480" w:lineRule="auto"/>
        <w:rPr>
          <w:sz w:val="24"/>
          <w:szCs w:val="24"/>
        </w:rPr>
      </w:pPr>
      <w:bookmarkStart w:id="79" w:name="_Toc62912015"/>
      <w:r w:rsidRPr="004E1880">
        <w:rPr>
          <w:sz w:val="24"/>
          <w:szCs w:val="24"/>
        </w:rPr>
        <w:t xml:space="preserve">Topic 6 </w:t>
      </w:r>
      <w:r w:rsidR="005424C8">
        <w:rPr>
          <w:sz w:val="24"/>
          <w:szCs w:val="24"/>
        </w:rPr>
        <w:t xml:space="preserve">– Wasting Time </w:t>
      </w:r>
      <w:bookmarkEnd w:id="79"/>
      <w:r w:rsidR="007803E2" w:rsidRPr="00776155">
        <w:rPr>
          <w:sz w:val="24"/>
          <w:szCs w:val="24"/>
        </w:rPr>
        <w:t>(</w:t>
      </w:r>
      <w:r w:rsidR="007803E2">
        <w:rPr>
          <w:sz w:val="24"/>
          <w:szCs w:val="24"/>
        </w:rPr>
        <w:t>CS: 0.</w:t>
      </w:r>
      <w:r w:rsidR="007803E2">
        <w:rPr>
          <w:sz w:val="24"/>
          <w:szCs w:val="24"/>
        </w:rPr>
        <w:t>480</w:t>
      </w:r>
      <w:r w:rsidR="007803E2">
        <w:rPr>
          <w:sz w:val="24"/>
          <w:szCs w:val="24"/>
        </w:rPr>
        <w:t>;</w:t>
      </w:r>
      <w:r w:rsidR="007803E2" w:rsidRPr="00B83F44">
        <w:rPr>
          <w:sz w:val="24"/>
          <w:szCs w:val="24"/>
        </w:rPr>
        <w:t xml:space="preserve"> </w:t>
      </w:r>
      <w:r w:rsidR="007803E2">
        <w:rPr>
          <w:sz w:val="24"/>
          <w:szCs w:val="24"/>
        </w:rPr>
        <w:t>9</w:t>
      </w:r>
      <w:r w:rsidR="007803E2">
        <w:rPr>
          <w:sz w:val="24"/>
          <w:szCs w:val="24"/>
        </w:rPr>
        <w:t>% of reviews</w:t>
      </w:r>
      <w:r w:rsidR="007803E2" w:rsidRPr="00776155">
        <w:rPr>
          <w:sz w:val="24"/>
          <w:szCs w:val="24"/>
        </w:rPr>
        <w:t>)</w:t>
      </w:r>
    </w:p>
    <w:p w14:paraId="58E3E636" w14:textId="37501426" w:rsidR="005424C8" w:rsidRDefault="005424C8" w:rsidP="005424C8">
      <w:pPr>
        <w:spacing w:line="480" w:lineRule="auto"/>
        <w:ind w:firstLine="360"/>
      </w:pPr>
      <w:r>
        <w:t xml:space="preserve">Key-words for Topic 6 suggested reviews that discussed things that happened in the classroom to waste time. </w:t>
      </w:r>
      <w:ins w:id="80" w:author="Microsoft Office User" w:date="2021-01-28T12:13:00Z">
        <w:r w:rsidR="00E136DF">
          <w:t>S</w:t>
        </w:r>
      </w:ins>
      <w:del w:id="81" w:author="Microsoft Office User" w:date="2021-01-28T12:13:00Z">
        <w:r w:rsidDel="00E136DF">
          <w:delText>s</w:delText>
        </w:r>
      </w:del>
      <w:r>
        <w:t xml:space="preserve">tudents were complaining about teachers who wasted time. The most frequent example </w:t>
      </w:r>
      <w:ins w:id="82" w:author="Microsoft Office User" w:date="2021-01-28T12:13:00Z">
        <w:r w:rsidR="00E136DF">
          <w:t xml:space="preserve">of </w:t>
        </w:r>
      </w:ins>
      <w:r>
        <w:t xml:space="preserve">wasting time were teachers who talked about themselves too much. Despite its lower coherence score, sample reviews for this topic were remarkably consistent. This suggests that the key-words were strong anchors for a diversity of complaints, and language such as </w:t>
      </w:r>
      <w:r>
        <w:rPr>
          <w:i/>
          <w:iCs/>
        </w:rPr>
        <w:t xml:space="preserve">waste </w:t>
      </w:r>
      <w:r>
        <w:t xml:space="preserve">or </w:t>
      </w:r>
      <w:r>
        <w:rPr>
          <w:i/>
          <w:iCs/>
        </w:rPr>
        <w:t>spent the whole period talking</w:t>
      </w:r>
      <w:r w:rsidR="00153FC0">
        <w:rPr>
          <w:i/>
          <w:iCs/>
        </w:rPr>
        <w:t xml:space="preserve"> </w:t>
      </w:r>
      <w:r w:rsidR="00153FC0">
        <w:t xml:space="preserve">was a typical description of this </w:t>
      </w:r>
      <w:ins w:id="83" w:author="Microsoft Office User" w:date="2021-01-28T12:14:00Z">
        <w:r w:rsidR="00E136DF">
          <w:t>topic</w:t>
        </w:r>
      </w:ins>
      <w:r w:rsidR="00153FC0">
        <w:t xml:space="preserve">. </w:t>
      </w:r>
    </w:p>
    <w:p w14:paraId="2F87C00E" w14:textId="48F4BC6C" w:rsidR="00153FC0" w:rsidRPr="00153FC0" w:rsidRDefault="00153FC0" w:rsidP="00153FC0">
      <w:pPr>
        <w:pStyle w:val="Ttulo2"/>
        <w:pBdr>
          <w:top w:val="nil"/>
          <w:left w:val="nil"/>
          <w:bottom w:val="nil"/>
          <w:right w:val="nil"/>
          <w:between w:val="nil"/>
        </w:pBdr>
        <w:spacing w:before="200" w:line="480" w:lineRule="auto"/>
        <w:rPr>
          <w:sz w:val="24"/>
          <w:szCs w:val="24"/>
        </w:rPr>
      </w:pPr>
      <w:bookmarkStart w:id="84" w:name="_Toc62912016"/>
      <w:r w:rsidRPr="00153FC0">
        <w:rPr>
          <w:sz w:val="24"/>
          <w:szCs w:val="24"/>
        </w:rPr>
        <w:t xml:space="preserve">Topic 5 – Ruining the </w:t>
      </w:r>
      <w:proofErr w:type="gramStart"/>
      <w:r w:rsidRPr="00153FC0">
        <w:rPr>
          <w:sz w:val="24"/>
          <w:szCs w:val="24"/>
        </w:rPr>
        <w:t xml:space="preserve">School </w:t>
      </w:r>
      <w:bookmarkEnd w:id="84"/>
      <w:r w:rsidR="003C2708" w:rsidRPr="00776155">
        <w:rPr>
          <w:sz w:val="24"/>
          <w:szCs w:val="24"/>
        </w:rPr>
        <w:t xml:space="preserve"> (</w:t>
      </w:r>
      <w:proofErr w:type="gramEnd"/>
      <w:r w:rsidR="003C2708">
        <w:rPr>
          <w:sz w:val="24"/>
          <w:szCs w:val="24"/>
        </w:rPr>
        <w:t>CS: 0.</w:t>
      </w:r>
      <w:r w:rsidR="003C2708">
        <w:rPr>
          <w:sz w:val="24"/>
          <w:szCs w:val="24"/>
        </w:rPr>
        <w:t>478</w:t>
      </w:r>
      <w:r w:rsidR="003C2708">
        <w:rPr>
          <w:sz w:val="24"/>
          <w:szCs w:val="24"/>
        </w:rPr>
        <w:t>;</w:t>
      </w:r>
      <w:r w:rsidR="003C2708" w:rsidRPr="00B83F44">
        <w:rPr>
          <w:sz w:val="24"/>
          <w:szCs w:val="24"/>
        </w:rPr>
        <w:t xml:space="preserve"> </w:t>
      </w:r>
      <w:r w:rsidR="003C2708">
        <w:rPr>
          <w:sz w:val="24"/>
          <w:szCs w:val="24"/>
        </w:rPr>
        <w:t>9</w:t>
      </w:r>
      <w:r w:rsidR="003C2708">
        <w:rPr>
          <w:sz w:val="24"/>
          <w:szCs w:val="24"/>
        </w:rPr>
        <w:t>.5% of reviews</w:t>
      </w:r>
      <w:r w:rsidR="003C2708" w:rsidRPr="00776155">
        <w:rPr>
          <w:sz w:val="24"/>
          <w:szCs w:val="24"/>
        </w:rPr>
        <w:t>)</w:t>
      </w:r>
    </w:p>
    <w:p w14:paraId="7F774172" w14:textId="263F6B9F" w:rsidR="00153FC0" w:rsidRDefault="00153FC0" w:rsidP="00153FC0">
      <w:pPr>
        <w:spacing w:line="480" w:lineRule="auto"/>
      </w:pPr>
      <w:r>
        <w:tab/>
      </w:r>
      <w:r w:rsidR="00F45B02">
        <w:t xml:space="preserve">Based on its key-words, </w:t>
      </w:r>
      <w:r>
        <w:t xml:space="preserve">Topic 5 </w:t>
      </w:r>
      <w:r w:rsidR="00F45B02">
        <w:t xml:space="preserve">appeared to group </w:t>
      </w:r>
      <w:r>
        <w:t xml:space="preserve">reviews written by </w:t>
      </w:r>
      <w:r w:rsidR="00F45B02">
        <w:t>parents</w:t>
      </w:r>
      <w:r>
        <w:t xml:space="preserve">. This was true of the most representative reviews. These complaints focused on administrators and instructors of extra-curricular activities who </w:t>
      </w:r>
      <w:ins w:id="85" w:author="Microsoft Office User" w:date="2021-01-28T12:14:00Z">
        <w:r w:rsidR="00E136DF">
          <w:t xml:space="preserve">were </w:t>
        </w:r>
      </w:ins>
      <w:r>
        <w:t>perceived to damage the school experience</w:t>
      </w:r>
      <w:r w:rsidR="00F45B02">
        <w:t xml:space="preserve"> or </w:t>
      </w:r>
      <w:ins w:id="86" w:author="Microsoft Office User" w:date="2021-01-28T12:15:00Z">
        <w:r w:rsidR="00E136DF">
          <w:lastRenderedPageBreak/>
          <w:t xml:space="preserve">its </w:t>
        </w:r>
      </w:ins>
      <w:r w:rsidR="00F45B02">
        <w:t>reputation. The broader pool of sample reviews included descriptions by students and staff who expressed complaints that were consistently similar.</w:t>
      </w:r>
      <w:r>
        <w:t xml:space="preserve"> </w:t>
      </w:r>
      <w:r w:rsidR="00F45B02">
        <w:t>Another subject that appeared less frequently were i</w:t>
      </w:r>
      <w:r>
        <w:t xml:space="preserve">nstructors who were </w:t>
      </w:r>
      <w:r w:rsidR="00F45B02">
        <w:t>judged</w:t>
      </w:r>
      <w:r>
        <w:t xml:space="preserve"> to be </w:t>
      </w:r>
      <w:r w:rsidR="00F45B02">
        <w:t>the worst in school</w:t>
      </w:r>
      <w:ins w:id="87" w:author="Microsoft Office User" w:date="2021-01-28T12:15:00Z">
        <w:r w:rsidR="00E136DF">
          <w:t>—thus ruining its repu</w:t>
        </w:r>
      </w:ins>
      <w:r w:rsidR="00AF0F7B">
        <w:t>t</w:t>
      </w:r>
      <w:ins w:id="88" w:author="Microsoft Office User" w:date="2021-01-28T12:15:00Z">
        <w:r w:rsidR="00E136DF">
          <w:t>ation</w:t>
        </w:r>
      </w:ins>
      <w:r w:rsidR="00F45B02">
        <w:t xml:space="preserve">. </w:t>
      </w:r>
    </w:p>
    <w:p w14:paraId="6E29AD33" w14:textId="3F1B221D" w:rsidR="00F97994" w:rsidRDefault="00F97994" w:rsidP="00F97994">
      <w:pPr>
        <w:pStyle w:val="Ttulo2"/>
        <w:pBdr>
          <w:top w:val="nil"/>
          <w:left w:val="nil"/>
          <w:bottom w:val="nil"/>
          <w:right w:val="nil"/>
          <w:between w:val="nil"/>
        </w:pBdr>
        <w:spacing w:before="200" w:line="480" w:lineRule="auto"/>
        <w:rPr>
          <w:sz w:val="24"/>
          <w:szCs w:val="24"/>
        </w:rPr>
      </w:pPr>
      <w:bookmarkStart w:id="89" w:name="_Toc62912017"/>
      <w:r w:rsidRPr="00F97994">
        <w:rPr>
          <w:sz w:val="24"/>
          <w:szCs w:val="24"/>
        </w:rPr>
        <w:t>Topic 8 – The Worst</w:t>
      </w:r>
      <w:bookmarkEnd w:id="89"/>
      <w:r w:rsidR="003C2708" w:rsidRPr="00776155">
        <w:rPr>
          <w:sz w:val="24"/>
          <w:szCs w:val="24"/>
        </w:rPr>
        <w:t xml:space="preserve"> (</w:t>
      </w:r>
      <w:r w:rsidR="003C2708">
        <w:rPr>
          <w:sz w:val="24"/>
          <w:szCs w:val="24"/>
        </w:rPr>
        <w:t>CS: 0.</w:t>
      </w:r>
      <w:r w:rsidR="003C2708">
        <w:rPr>
          <w:sz w:val="24"/>
          <w:szCs w:val="24"/>
        </w:rPr>
        <w:t>450</w:t>
      </w:r>
      <w:r w:rsidR="003C2708">
        <w:rPr>
          <w:sz w:val="24"/>
          <w:szCs w:val="24"/>
        </w:rPr>
        <w:t>;</w:t>
      </w:r>
      <w:r w:rsidR="003C2708" w:rsidRPr="00B83F44">
        <w:rPr>
          <w:sz w:val="24"/>
          <w:szCs w:val="24"/>
        </w:rPr>
        <w:t xml:space="preserve"> </w:t>
      </w:r>
      <w:r w:rsidR="003C2708">
        <w:rPr>
          <w:sz w:val="24"/>
          <w:szCs w:val="24"/>
        </w:rPr>
        <w:t>8</w:t>
      </w:r>
      <w:r w:rsidR="003C2708">
        <w:rPr>
          <w:sz w:val="24"/>
          <w:szCs w:val="24"/>
        </w:rPr>
        <w:t>.</w:t>
      </w:r>
      <w:r w:rsidR="003C2708">
        <w:rPr>
          <w:sz w:val="24"/>
          <w:szCs w:val="24"/>
        </w:rPr>
        <w:t>3</w:t>
      </w:r>
      <w:r w:rsidR="003C2708">
        <w:rPr>
          <w:sz w:val="24"/>
          <w:szCs w:val="24"/>
        </w:rPr>
        <w:t>% of reviews</w:t>
      </w:r>
      <w:r w:rsidR="003C2708" w:rsidRPr="00776155">
        <w:rPr>
          <w:sz w:val="24"/>
          <w:szCs w:val="24"/>
        </w:rPr>
        <w:t>)</w:t>
      </w:r>
    </w:p>
    <w:p w14:paraId="07794D92" w14:textId="08F572FF" w:rsidR="00F97994" w:rsidRPr="008A4F26" w:rsidRDefault="00F97994" w:rsidP="00F97994">
      <w:pPr>
        <w:spacing w:line="480" w:lineRule="auto"/>
      </w:pPr>
      <w:r>
        <w:tab/>
        <w:t xml:space="preserve">Both the key-words and sample reviews suggested </w:t>
      </w:r>
      <w:r w:rsidR="008A4F26">
        <w:t>that students had a</w:t>
      </w:r>
      <w:r>
        <w:t xml:space="preserve"> strong dislike of the teacher. </w:t>
      </w:r>
      <w:r w:rsidR="008A4F26">
        <w:t>We found</w:t>
      </w:r>
      <w:ins w:id="90" w:author="Microsoft Office User" w:date="2021-01-28T12:15:00Z">
        <w:r w:rsidR="00E136DF">
          <w:t xml:space="preserve"> it</w:t>
        </w:r>
      </w:ins>
      <w:r w:rsidR="008A4F26">
        <w:t xml:space="preserve"> interesting that reviews generally contained descriptions of situations rather than descriptions of the teachers or their teaching. The main subject of this topic was interpreted as </w:t>
      </w:r>
      <w:r w:rsidR="008A4F26">
        <w:rPr>
          <w:i/>
          <w:iCs/>
        </w:rPr>
        <w:t>stories about why they’re the worst</w:t>
      </w:r>
      <w:r w:rsidR="008A4F26">
        <w:t xml:space="preserve">. These </w:t>
      </w:r>
      <w:ins w:id="91" w:author="Microsoft Office User" w:date="2021-01-28T12:16:00Z">
        <w:r w:rsidR="00E136DF">
          <w:t xml:space="preserve">stories </w:t>
        </w:r>
      </w:ins>
      <w:r w:rsidR="008A4F26">
        <w:t xml:space="preserve">were, however, very varied and did not communicate any particular issue consistently. </w:t>
      </w:r>
    </w:p>
    <w:p w14:paraId="7D33C7B2" w14:textId="5DE84720" w:rsidR="00F97994" w:rsidRPr="00FE31C9" w:rsidRDefault="00F97994" w:rsidP="00FE31C9">
      <w:pPr>
        <w:pStyle w:val="Ttulo2"/>
        <w:pBdr>
          <w:top w:val="nil"/>
          <w:left w:val="nil"/>
          <w:bottom w:val="nil"/>
          <w:right w:val="nil"/>
          <w:between w:val="nil"/>
        </w:pBdr>
        <w:spacing w:before="200" w:line="480" w:lineRule="auto"/>
        <w:rPr>
          <w:sz w:val="24"/>
          <w:szCs w:val="24"/>
        </w:rPr>
      </w:pPr>
      <w:bookmarkStart w:id="92" w:name="_Toc62912018"/>
      <w:r w:rsidRPr="00FE31C9">
        <w:rPr>
          <w:sz w:val="24"/>
          <w:szCs w:val="24"/>
        </w:rPr>
        <w:t xml:space="preserve">Topic 3 – </w:t>
      </w:r>
      <w:r w:rsidR="00886922">
        <w:rPr>
          <w:sz w:val="24"/>
          <w:szCs w:val="24"/>
        </w:rPr>
        <w:t>Can’t Teach</w:t>
      </w:r>
      <w:bookmarkEnd w:id="92"/>
      <w:r w:rsidR="003C2708" w:rsidRPr="00776155">
        <w:rPr>
          <w:sz w:val="24"/>
          <w:szCs w:val="24"/>
        </w:rPr>
        <w:t xml:space="preserve"> (</w:t>
      </w:r>
      <w:r w:rsidR="003C2708">
        <w:rPr>
          <w:sz w:val="24"/>
          <w:szCs w:val="24"/>
        </w:rPr>
        <w:t>CS: 0.</w:t>
      </w:r>
      <w:r w:rsidR="003C2708">
        <w:rPr>
          <w:sz w:val="24"/>
          <w:szCs w:val="24"/>
        </w:rPr>
        <w:t>449</w:t>
      </w:r>
      <w:r w:rsidR="003C2708">
        <w:rPr>
          <w:sz w:val="24"/>
          <w:szCs w:val="24"/>
        </w:rPr>
        <w:t>;</w:t>
      </w:r>
      <w:r w:rsidR="003C2708" w:rsidRPr="00B83F44">
        <w:rPr>
          <w:sz w:val="24"/>
          <w:szCs w:val="24"/>
        </w:rPr>
        <w:t xml:space="preserve"> </w:t>
      </w:r>
      <w:r w:rsidR="003C2708">
        <w:rPr>
          <w:sz w:val="24"/>
          <w:szCs w:val="24"/>
        </w:rPr>
        <w:t>10.4</w:t>
      </w:r>
      <w:r w:rsidR="003C2708">
        <w:rPr>
          <w:sz w:val="24"/>
          <w:szCs w:val="24"/>
        </w:rPr>
        <w:t>% of reviews</w:t>
      </w:r>
      <w:r w:rsidR="003C2708" w:rsidRPr="00776155">
        <w:rPr>
          <w:sz w:val="24"/>
          <w:szCs w:val="24"/>
        </w:rPr>
        <w:t>)</w:t>
      </w:r>
    </w:p>
    <w:p w14:paraId="78DC5CAE" w14:textId="43B86D71" w:rsidR="004E732E" w:rsidRDefault="00F97994" w:rsidP="004E732E">
      <w:pPr>
        <w:spacing w:line="480" w:lineRule="auto"/>
        <w:jc w:val="both"/>
      </w:pPr>
      <w:r>
        <w:tab/>
      </w:r>
      <w:r w:rsidR="008A4F26">
        <w:t>T</w:t>
      </w:r>
      <w:r w:rsidR="00FE31C9">
        <w:t xml:space="preserve">he key-words </w:t>
      </w:r>
      <w:r w:rsidR="008A4F26">
        <w:t>in this topic that jumped out to us were</w:t>
      </w:r>
      <w:r w:rsidR="004E732E">
        <w:t xml:space="preserve"> </w:t>
      </w:r>
      <w:r w:rsidR="004E732E">
        <w:rPr>
          <w:i/>
          <w:iCs/>
        </w:rPr>
        <w:t>explain</w:t>
      </w:r>
      <w:r w:rsidR="004E732E">
        <w:t xml:space="preserve">, </w:t>
      </w:r>
      <w:r w:rsidR="00886922">
        <w:rPr>
          <w:i/>
          <w:iCs/>
        </w:rPr>
        <w:t xml:space="preserve">teach, </w:t>
      </w:r>
      <w:r w:rsidR="004E732E">
        <w:rPr>
          <w:i/>
          <w:iCs/>
        </w:rPr>
        <w:t>understand</w:t>
      </w:r>
      <w:r w:rsidR="004E732E">
        <w:t xml:space="preserve">, and </w:t>
      </w:r>
      <w:r w:rsidR="004E732E">
        <w:rPr>
          <w:i/>
          <w:iCs/>
        </w:rPr>
        <w:t>confuse</w:t>
      </w:r>
      <w:r w:rsidR="00FE31C9">
        <w:t>.</w:t>
      </w:r>
      <w:r w:rsidR="004E732E">
        <w:t xml:space="preserve"> </w:t>
      </w:r>
      <w:r w:rsidR="00FE31C9">
        <w:t xml:space="preserve">Sample reviews </w:t>
      </w:r>
      <w:r w:rsidR="004E732E">
        <w:t>often included</w:t>
      </w:r>
      <w:r w:rsidR="00FE31C9">
        <w:t xml:space="preserve"> subjects found in other topics</w:t>
      </w:r>
      <w:r w:rsidR="004E732E">
        <w:t xml:space="preserve"> which explained the low coherence scores. </w:t>
      </w:r>
      <w:ins w:id="93" w:author="Microsoft Office User" w:date="2021-01-28T12:16:00Z">
        <w:r w:rsidR="00E136DF">
          <w:t xml:space="preserve">The most </w:t>
        </w:r>
      </w:ins>
      <w:r w:rsidR="004E732E">
        <w:t>representative reviews described teachers as being unable to</w:t>
      </w:r>
      <w:ins w:id="94" w:author="Microsoft Office User" w:date="2021-01-28T12:17:00Z">
        <w:r w:rsidR="00E136DF">
          <w:t>,</w:t>
        </w:r>
      </w:ins>
      <w:r w:rsidR="004E732E">
        <w:t xml:space="preserve"> or simply </w:t>
      </w:r>
      <w:ins w:id="95" w:author="Microsoft Office User" w:date="2021-01-28T12:17:00Z">
        <w:r w:rsidR="00E136DF">
          <w:t xml:space="preserve">did </w:t>
        </w:r>
      </w:ins>
      <w:r w:rsidR="004E732E">
        <w:t>not explain</w:t>
      </w:r>
      <w:del w:id="96" w:author="Microsoft Office User" w:date="2021-01-28T12:17:00Z">
        <w:r w:rsidR="004E732E" w:rsidDel="00E136DF">
          <w:delText>ing</w:delText>
        </w:r>
      </w:del>
      <w:r w:rsidR="004E732E">
        <w:t xml:space="preserve"> material</w:t>
      </w:r>
      <w:ins w:id="97" w:author="Microsoft Office User" w:date="2021-01-28T12:17:00Z">
        <w:r w:rsidR="00E136DF">
          <w:t xml:space="preserve">. </w:t>
        </w:r>
      </w:ins>
      <w:del w:id="98" w:author="Microsoft Office User" w:date="2021-01-28T12:17:00Z">
        <w:r w:rsidR="004E732E" w:rsidDel="00E136DF">
          <w:delText>,</w:delText>
        </w:r>
      </w:del>
      <w:r w:rsidR="004E732E">
        <w:t xml:space="preserve"> </w:t>
      </w:r>
      <w:ins w:id="99" w:author="Microsoft Office User" w:date="2021-01-28T12:18:00Z">
        <w:r w:rsidR="00E136DF">
          <w:t>T</w:t>
        </w:r>
      </w:ins>
      <w:del w:id="100" w:author="Microsoft Office User" w:date="2021-01-28T12:18:00Z">
        <w:r w:rsidR="004E732E" w:rsidDel="00E136DF">
          <w:delText>t</w:delText>
        </w:r>
      </w:del>
      <w:r w:rsidR="004E732E">
        <w:t xml:space="preserve">he reviews often </w:t>
      </w:r>
      <w:r w:rsidR="00EC1EFF">
        <w:t xml:space="preserve">described </w:t>
      </w:r>
      <w:r w:rsidR="004E732E">
        <w:rPr>
          <w:i/>
          <w:iCs/>
        </w:rPr>
        <w:t>confusion</w:t>
      </w:r>
      <w:r w:rsidR="004E732E">
        <w:t xml:space="preserve"> or </w:t>
      </w:r>
      <w:r w:rsidR="004E732E">
        <w:rPr>
          <w:i/>
          <w:iCs/>
        </w:rPr>
        <w:t xml:space="preserve">not teaching </w:t>
      </w:r>
      <w:r w:rsidR="004E732E">
        <w:t xml:space="preserve">as issues. Interestingly, reviews in this topic captured positive language which could often be found in sentiments such as </w:t>
      </w:r>
      <w:r w:rsidR="004E732E">
        <w:rPr>
          <w:i/>
          <w:iCs/>
        </w:rPr>
        <w:t>nice person, but bad teacher</w:t>
      </w:r>
      <w:r w:rsidR="004E732E">
        <w:t>.</w:t>
      </w:r>
      <w:r w:rsidR="00FE31C9">
        <w:t xml:space="preserve"> </w:t>
      </w:r>
    </w:p>
    <w:p w14:paraId="13FCEEC5" w14:textId="77325F6A" w:rsidR="00FE31C9" w:rsidRDefault="00FE31C9" w:rsidP="00FE31C9">
      <w:pPr>
        <w:pStyle w:val="Ttulo2"/>
        <w:pBdr>
          <w:top w:val="nil"/>
          <w:left w:val="nil"/>
          <w:bottom w:val="nil"/>
          <w:right w:val="nil"/>
          <w:between w:val="nil"/>
        </w:pBdr>
        <w:spacing w:before="200" w:line="480" w:lineRule="auto"/>
        <w:rPr>
          <w:sz w:val="24"/>
          <w:szCs w:val="24"/>
        </w:rPr>
      </w:pPr>
      <w:bookmarkStart w:id="101" w:name="_Toc62912019"/>
      <w:r w:rsidRPr="00FE31C9">
        <w:rPr>
          <w:sz w:val="24"/>
          <w:szCs w:val="24"/>
        </w:rPr>
        <w:t xml:space="preserve">Topic 1 – </w:t>
      </w:r>
      <w:proofErr w:type="gramStart"/>
      <w:r>
        <w:rPr>
          <w:sz w:val="24"/>
          <w:szCs w:val="24"/>
        </w:rPr>
        <w:t>Boring</w:t>
      </w:r>
      <w:r w:rsidRPr="00FE31C9">
        <w:rPr>
          <w:sz w:val="24"/>
          <w:szCs w:val="24"/>
        </w:rPr>
        <w:t xml:space="preserve"> </w:t>
      </w:r>
      <w:bookmarkEnd w:id="101"/>
      <w:r w:rsidR="003C2708" w:rsidRPr="00776155">
        <w:rPr>
          <w:sz w:val="24"/>
          <w:szCs w:val="24"/>
        </w:rPr>
        <w:t xml:space="preserve"> (</w:t>
      </w:r>
      <w:proofErr w:type="gramEnd"/>
      <w:r w:rsidR="003C2708">
        <w:rPr>
          <w:sz w:val="24"/>
          <w:szCs w:val="24"/>
        </w:rPr>
        <w:t>CS: 0.</w:t>
      </w:r>
      <w:r w:rsidR="003C2708">
        <w:rPr>
          <w:sz w:val="24"/>
          <w:szCs w:val="24"/>
        </w:rPr>
        <w:t>427</w:t>
      </w:r>
      <w:r w:rsidR="003C2708">
        <w:rPr>
          <w:sz w:val="24"/>
          <w:szCs w:val="24"/>
        </w:rPr>
        <w:t>;</w:t>
      </w:r>
      <w:r w:rsidR="003C2708" w:rsidRPr="00B83F44">
        <w:rPr>
          <w:sz w:val="24"/>
          <w:szCs w:val="24"/>
        </w:rPr>
        <w:t xml:space="preserve"> </w:t>
      </w:r>
      <w:r w:rsidR="003C2708">
        <w:rPr>
          <w:sz w:val="24"/>
          <w:szCs w:val="24"/>
        </w:rPr>
        <w:t>11.6</w:t>
      </w:r>
      <w:r w:rsidR="003C2708">
        <w:rPr>
          <w:sz w:val="24"/>
          <w:szCs w:val="24"/>
        </w:rPr>
        <w:t>% of reviews</w:t>
      </w:r>
      <w:r w:rsidR="003C2708" w:rsidRPr="00776155">
        <w:rPr>
          <w:sz w:val="24"/>
          <w:szCs w:val="24"/>
        </w:rPr>
        <w:t>)</w:t>
      </w:r>
    </w:p>
    <w:p w14:paraId="243C776E" w14:textId="28943218" w:rsidR="00FE31C9" w:rsidRDefault="00FE31C9" w:rsidP="00FE31C9">
      <w:pPr>
        <w:spacing w:line="480" w:lineRule="auto"/>
      </w:pPr>
      <w:r>
        <w:tab/>
      </w:r>
      <w:r w:rsidR="00F00384">
        <w:t>This topic was rather incoherent, k</w:t>
      </w:r>
      <w:r>
        <w:t>ey-words and sample reviews suggested that Topic 1 focused on boring teachers</w:t>
      </w:r>
      <w:r w:rsidR="00F00384">
        <w:t xml:space="preserve"> and perhaps those that could not control their classrooms</w:t>
      </w:r>
      <w:r>
        <w:t xml:space="preserve">. While </w:t>
      </w:r>
      <w:r w:rsidR="00397E4A">
        <w:t xml:space="preserve">boredom </w:t>
      </w:r>
      <w:r w:rsidR="00F00384">
        <w:t xml:space="preserve">or </w:t>
      </w:r>
      <w:r w:rsidR="00F00384">
        <w:rPr>
          <w:i/>
          <w:iCs/>
        </w:rPr>
        <w:t xml:space="preserve">not being fun </w:t>
      </w:r>
      <w:r w:rsidR="00397E4A">
        <w:t xml:space="preserve">did appear to be the most consistent subject among the sample reviews, </w:t>
      </w:r>
      <w:r w:rsidR="00F00384">
        <w:t>a variety of other issues were frequently</w:t>
      </w:r>
      <w:r w:rsidR="00781447">
        <w:t xml:space="preserve"> raised</w:t>
      </w:r>
      <w:r w:rsidR="00397E4A">
        <w:t>.</w:t>
      </w:r>
      <w:r w:rsidR="00F00384">
        <w:t xml:space="preserve"> </w:t>
      </w:r>
    </w:p>
    <w:p w14:paraId="415B7D47" w14:textId="5071B58C" w:rsidR="00397E4A" w:rsidRPr="00E20148" w:rsidRDefault="00397E4A" w:rsidP="00E20148">
      <w:pPr>
        <w:pStyle w:val="Ttulo2"/>
        <w:pBdr>
          <w:top w:val="nil"/>
          <w:left w:val="nil"/>
          <w:bottom w:val="nil"/>
          <w:right w:val="nil"/>
          <w:between w:val="nil"/>
        </w:pBdr>
        <w:spacing w:before="200" w:line="480" w:lineRule="auto"/>
        <w:rPr>
          <w:sz w:val="24"/>
          <w:szCs w:val="24"/>
        </w:rPr>
      </w:pPr>
      <w:bookmarkStart w:id="102" w:name="_Toc62912020"/>
      <w:r w:rsidRPr="00E20148">
        <w:rPr>
          <w:sz w:val="24"/>
          <w:szCs w:val="24"/>
        </w:rPr>
        <w:lastRenderedPageBreak/>
        <w:t>Topic 4 – Mean</w:t>
      </w:r>
      <w:r w:rsidR="00E20148">
        <w:rPr>
          <w:sz w:val="24"/>
          <w:szCs w:val="24"/>
        </w:rPr>
        <w:t>,</w:t>
      </w:r>
      <w:r w:rsidRPr="00E20148">
        <w:rPr>
          <w:sz w:val="24"/>
          <w:szCs w:val="24"/>
        </w:rPr>
        <w:t xml:space="preserve"> Short Tempered </w:t>
      </w:r>
      <w:bookmarkEnd w:id="102"/>
      <w:r w:rsidR="003C2708" w:rsidRPr="00776155">
        <w:rPr>
          <w:sz w:val="24"/>
          <w:szCs w:val="24"/>
        </w:rPr>
        <w:t>(</w:t>
      </w:r>
      <w:r w:rsidR="003C2708">
        <w:rPr>
          <w:sz w:val="24"/>
          <w:szCs w:val="24"/>
        </w:rPr>
        <w:t>CS: 0.</w:t>
      </w:r>
      <w:r w:rsidR="003C2708">
        <w:rPr>
          <w:sz w:val="24"/>
          <w:szCs w:val="24"/>
        </w:rPr>
        <w:t>416</w:t>
      </w:r>
      <w:r w:rsidR="003C2708">
        <w:rPr>
          <w:sz w:val="24"/>
          <w:szCs w:val="24"/>
        </w:rPr>
        <w:t>;</w:t>
      </w:r>
      <w:r w:rsidR="003C2708" w:rsidRPr="00B83F44">
        <w:rPr>
          <w:sz w:val="24"/>
          <w:szCs w:val="24"/>
        </w:rPr>
        <w:t xml:space="preserve"> </w:t>
      </w:r>
      <w:r w:rsidR="003C2708">
        <w:rPr>
          <w:sz w:val="24"/>
          <w:szCs w:val="24"/>
        </w:rPr>
        <w:t>10.0</w:t>
      </w:r>
      <w:r w:rsidR="003C2708">
        <w:rPr>
          <w:sz w:val="24"/>
          <w:szCs w:val="24"/>
        </w:rPr>
        <w:t>% of reviews</w:t>
      </w:r>
      <w:r w:rsidR="003C2708" w:rsidRPr="00776155">
        <w:rPr>
          <w:sz w:val="24"/>
          <w:szCs w:val="24"/>
        </w:rPr>
        <w:t>)</w:t>
      </w:r>
    </w:p>
    <w:p w14:paraId="356B7EC4" w14:textId="71A96716" w:rsidR="00397E4A" w:rsidRDefault="00397E4A" w:rsidP="00FE31C9">
      <w:pPr>
        <w:spacing w:line="480" w:lineRule="auto"/>
      </w:pPr>
      <w:r>
        <w:tab/>
      </w:r>
      <w:r w:rsidR="00E20148">
        <w:t xml:space="preserve">The key-word that stood out in the Topic 4 was </w:t>
      </w:r>
      <w:r w:rsidR="00E20148" w:rsidRPr="004E732E">
        <w:rPr>
          <w:i/>
          <w:iCs/>
        </w:rPr>
        <w:t>mean</w:t>
      </w:r>
      <w:r w:rsidR="00E20148">
        <w:t xml:space="preserve">. While there were seemingly random reviews that made it into the sample, the majority of those we read described </w:t>
      </w:r>
      <w:r w:rsidR="00E20148">
        <w:rPr>
          <w:i/>
          <w:iCs/>
        </w:rPr>
        <w:t>relational aggression</w:t>
      </w:r>
      <w:r w:rsidR="00E20148">
        <w:t xml:space="preserve">. Only one other description appeared consistently under this topic, teachers who picked favorites. However, </w:t>
      </w:r>
      <w:r w:rsidR="00E20148">
        <w:rPr>
          <w:i/>
          <w:iCs/>
        </w:rPr>
        <w:t xml:space="preserve">favoritism </w:t>
      </w:r>
      <w:r w:rsidR="00E20148">
        <w:t xml:space="preserve">was also </w:t>
      </w:r>
      <w:r w:rsidR="00792274">
        <w:t>described</w:t>
      </w:r>
      <w:r w:rsidR="00E20148">
        <w:t xml:space="preserve"> in </w:t>
      </w:r>
      <w:r w:rsidR="00792274">
        <w:t xml:space="preserve">the </w:t>
      </w:r>
      <w:r w:rsidR="00E20148">
        <w:t>other topics</w:t>
      </w:r>
      <w:r w:rsidR="00792274">
        <w:t xml:space="preserve"> that </w:t>
      </w:r>
      <w:r w:rsidR="004E732E">
        <w:t>addressed</w:t>
      </w:r>
      <w:r w:rsidR="00792274">
        <w:t xml:space="preserve"> teachers</w:t>
      </w:r>
      <w:r w:rsidR="004E732E">
        <w:t>’</w:t>
      </w:r>
      <w:r w:rsidR="00792274">
        <w:t xml:space="preserve"> </w:t>
      </w:r>
      <w:r w:rsidR="004E732E">
        <w:t>character</w:t>
      </w:r>
      <w:r w:rsidR="00792274">
        <w:t xml:space="preserve"> such as topics 1, 3, and 8</w:t>
      </w:r>
      <w:r w:rsidR="00E20148">
        <w:t>.</w:t>
      </w:r>
    </w:p>
    <w:p w14:paraId="03EC350C" w14:textId="42A03627" w:rsidR="00792274" w:rsidRPr="0053786C" w:rsidRDefault="00792274" w:rsidP="0053786C">
      <w:pPr>
        <w:pStyle w:val="Ttulo2"/>
        <w:pBdr>
          <w:top w:val="nil"/>
          <w:left w:val="nil"/>
          <w:bottom w:val="nil"/>
          <w:right w:val="nil"/>
          <w:between w:val="nil"/>
        </w:pBdr>
        <w:spacing w:before="200" w:line="480" w:lineRule="auto"/>
        <w:rPr>
          <w:sz w:val="24"/>
          <w:szCs w:val="24"/>
        </w:rPr>
      </w:pPr>
      <w:bookmarkStart w:id="103" w:name="_Toc62912021"/>
      <w:r w:rsidRPr="0053786C">
        <w:rPr>
          <w:sz w:val="24"/>
          <w:szCs w:val="24"/>
        </w:rPr>
        <w:t xml:space="preserve">Topic 10 – In Need of </w:t>
      </w:r>
      <w:proofErr w:type="gramStart"/>
      <w:r w:rsidRPr="0053786C">
        <w:rPr>
          <w:sz w:val="24"/>
          <w:szCs w:val="24"/>
        </w:rPr>
        <w:t xml:space="preserve">Change </w:t>
      </w:r>
      <w:bookmarkEnd w:id="103"/>
      <w:r w:rsidR="003C2708" w:rsidRPr="00776155">
        <w:rPr>
          <w:sz w:val="24"/>
          <w:szCs w:val="24"/>
        </w:rPr>
        <w:t xml:space="preserve"> (</w:t>
      </w:r>
      <w:proofErr w:type="gramEnd"/>
      <w:r w:rsidR="003C2708">
        <w:rPr>
          <w:sz w:val="24"/>
          <w:szCs w:val="24"/>
        </w:rPr>
        <w:t>CS: 0.</w:t>
      </w:r>
      <w:r w:rsidR="003C2708">
        <w:rPr>
          <w:sz w:val="24"/>
          <w:szCs w:val="24"/>
        </w:rPr>
        <w:t>414</w:t>
      </w:r>
      <w:r w:rsidR="003C2708">
        <w:rPr>
          <w:sz w:val="24"/>
          <w:szCs w:val="24"/>
        </w:rPr>
        <w:t>;</w:t>
      </w:r>
      <w:r w:rsidR="003C2708" w:rsidRPr="00B83F44">
        <w:rPr>
          <w:sz w:val="24"/>
          <w:szCs w:val="24"/>
        </w:rPr>
        <w:t xml:space="preserve"> </w:t>
      </w:r>
      <w:r w:rsidR="003C2708">
        <w:rPr>
          <w:sz w:val="24"/>
          <w:szCs w:val="24"/>
        </w:rPr>
        <w:t>7.7</w:t>
      </w:r>
      <w:r w:rsidR="003C2708">
        <w:rPr>
          <w:sz w:val="24"/>
          <w:szCs w:val="24"/>
        </w:rPr>
        <w:t>% of reviews</w:t>
      </w:r>
      <w:r w:rsidR="003C2708" w:rsidRPr="00776155">
        <w:rPr>
          <w:sz w:val="24"/>
          <w:szCs w:val="24"/>
        </w:rPr>
        <w:t>)</w:t>
      </w:r>
      <w:r w:rsidR="0053786C" w:rsidRPr="0053786C">
        <w:rPr>
          <w:sz w:val="24"/>
          <w:szCs w:val="24"/>
        </w:rPr>
        <w:t xml:space="preserve"> </w:t>
      </w:r>
    </w:p>
    <w:p w14:paraId="0B7183E5" w14:textId="03E77A34" w:rsidR="0053786C" w:rsidRPr="0053786C" w:rsidRDefault="0053786C" w:rsidP="00FE31C9">
      <w:pPr>
        <w:spacing w:line="480" w:lineRule="auto"/>
        <w:sectPr w:rsidR="0053786C" w:rsidRPr="0053786C">
          <w:headerReference w:type="default" r:id="rId13"/>
          <w:pgSz w:w="12240" w:h="15840"/>
          <w:pgMar w:top="1440" w:right="1440" w:bottom="1440" w:left="1440" w:header="720" w:footer="720" w:gutter="0"/>
          <w:pgNumType w:start="1"/>
          <w:cols w:space="720"/>
        </w:sectPr>
      </w:pPr>
      <w:r>
        <w:tab/>
        <w:t xml:space="preserve">Topic 10 also discussed teachers’ temperament for teaching. </w:t>
      </w:r>
      <w:r>
        <w:rPr>
          <w:i/>
          <w:iCs/>
        </w:rPr>
        <w:t>Need</w:t>
      </w:r>
      <w:r>
        <w:t xml:space="preserve"> was a very curious key-word but the sample reviews made it clear that reviews grouped into this topic often suggested that teachers </w:t>
      </w:r>
      <w:r>
        <w:rPr>
          <w:i/>
          <w:iCs/>
        </w:rPr>
        <w:t xml:space="preserve">needed </w:t>
      </w:r>
      <w:r>
        <w:t xml:space="preserve">to change. Mostly, they needed to change their behavior. This </w:t>
      </w:r>
      <w:r w:rsidR="004E732E">
        <w:t>t</w:t>
      </w:r>
      <w:r>
        <w:t xml:space="preserve">opic captured a </w:t>
      </w:r>
      <w:r w:rsidR="004E732E">
        <w:t>variety of issues and examples</w:t>
      </w:r>
      <w:r>
        <w:t xml:space="preserve"> but expressed strong antipathy towards the teacher. </w:t>
      </w:r>
    </w:p>
    <w:tbl>
      <w:tblPr>
        <w:tblW w:w="12930" w:type="dxa"/>
        <w:tblBorders>
          <w:top w:val="double" w:sz="4" w:space="0" w:color="auto"/>
          <w:left w:val="double" w:sz="4" w:space="0" w:color="auto"/>
          <w:bottom w:val="double" w:sz="4" w:space="0" w:color="auto"/>
          <w:right w:val="double" w:sz="4" w:space="0" w:color="auto"/>
        </w:tblBorders>
        <w:tblCellMar>
          <w:left w:w="0" w:type="dxa"/>
          <w:right w:w="0" w:type="dxa"/>
        </w:tblCellMar>
        <w:tblLook w:val="04A0" w:firstRow="1" w:lastRow="0" w:firstColumn="1" w:lastColumn="0" w:noHBand="0" w:noVBand="1"/>
      </w:tblPr>
      <w:tblGrid>
        <w:gridCol w:w="705"/>
        <w:gridCol w:w="12225"/>
      </w:tblGrid>
      <w:tr w:rsidR="007B7916" w:rsidRPr="00C97CB2" w14:paraId="46E42042" w14:textId="77777777" w:rsidTr="00F5513A">
        <w:trPr>
          <w:trHeight w:val="315"/>
        </w:trPr>
        <w:tc>
          <w:tcPr>
            <w:tcW w:w="0" w:type="auto"/>
            <w:gridSpan w:val="2"/>
            <w:tcBorders>
              <w:top w:val="double" w:sz="4" w:space="0" w:color="auto"/>
              <w:bottom w:val="double" w:sz="4" w:space="0" w:color="auto"/>
            </w:tcBorders>
            <w:tcMar>
              <w:top w:w="30" w:type="dxa"/>
              <w:left w:w="45" w:type="dxa"/>
              <w:bottom w:w="30" w:type="dxa"/>
              <w:right w:w="45" w:type="dxa"/>
            </w:tcMar>
            <w:vAlign w:val="center"/>
            <w:hideMark/>
          </w:tcPr>
          <w:p w14:paraId="66041D47" w14:textId="7141A203" w:rsidR="007B7916" w:rsidRPr="00C97CB2" w:rsidRDefault="007B7916" w:rsidP="00B521A6">
            <w:pPr>
              <w:rPr>
                <w:b/>
                <w:bCs/>
                <w:i/>
                <w:iCs/>
                <w:sz w:val="20"/>
                <w:szCs w:val="20"/>
              </w:rPr>
            </w:pPr>
            <w:r w:rsidRPr="00C97CB2">
              <w:rPr>
                <w:b/>
                <w:bCs/>
                <w:i/>
                <w:iCs/>
                <w:sz w:val="20"/>
                <w:szCs w:val="20"/>
              </w:rPr>
              <w:lastRenderedPageBreak/>
              <w:t xml:space="preserve">Topic 7 </w:t>
            </w:r>
            <w:r w:rsidR="001A216E">
              <w:rPr>
                <w:b/>
                <w:bCs/>
                <w:i/>
                <w:iCs/>
                <w:sz w:val="20"/>
                <w:szCs w:val="20"/>
              </w:rPr>
              <w:t>–</w:t>
            </w:r>
            <w:r w:rsidRPr="00C97CB2">
              <w:rPr>
                <w:b/>
                <w:bCs/>
                <w:i/>
                <w:iCs/>
                <w:sz w:val="20"/>
                <w:szCs w:val="20"/>
              </w:rPr>
              <w:t xml:space="preserve"> Sample Reviews</w:t>
            </w:r>
          </w:p>
        </w:tc>
      </w:tr>
      <w:tr w:rsidR="007B7916" w:rsidRPr="00C97CB2" w14:paraId="5549121C" w14:textId="77777777" w:rsidTr="003C2708">
        <w:trPr>
          <w:trHeight w:val="315"/>
        </w:trPr>
        <w:tc>
          <w:tcPr>
            <w:tcW w:w="705" w:type="dxa"/>
            <w:tcBorders>
              <w:top w:val="double" w:sz="4" w:space="0" w:color="auto"/>
              <w:left w:val="single" w:sz="4" w:space="0" w:color="auto"/>
              <w:bottom w:val="nil"/>
            </w:tcBorders>
            <w:shd w:val="clear" w:color="auto" w:fill="FFFFFF"/>
            <w:tcMar>
              <w:top w:w="30" w:type="dxa"/>
              <w:left w:w="45" w:type="dxa"/>
              <w:bottom w:w="30" w:type="dxa"/>
              <w:right w:w="45" w:type="dxa"/>
            </w:tcMar>
            <w:vAlign w:val="center"/>
            <w:hideMark/>
          </w:tcPr>
          <w:p w14:paraId="38B65A4B" w14:textId="77777777" w:rsidR="007B7916" w:rsidRPr="00C97CB2" w:rsidRDefault="007B7916" w:rsidP="00B521A6">
            <w:pPr>
              <w:jc w:val="center"/>
              <w:rPr>
                <w:color w:val="000000"/>
                <w:sz w:val="20"/>
                <w:szCs w:val="20"/>
              </w:rPr>
            </w:pPr>
            <w:r w:rsidRPr="00C97CB2">
              <w:rPr>
                <w:color w:val="000000"/>
                <w:sz w:val="20"/>
                <w:szCs w:val="20"/>
              </w:rPr>
              <w:t>(18)</w:t>
            </w:r>
          </w:p>
        </w:tc>
        <w:tc>
          <w:tcPr>
            <w:tcW w:w="12225" w:type="dxa"/>
            <w:tcBorders>
              <w:top w:val="double" w:sz="4" w:space="0" w:color="auto"/>
              <w:bottom w:val="nil"/>
              <w:right w:val="single" w:sz="4" w:space="0" w:color="auto"/>
            </w:tcBorders>
            <w:tcMar>
              <w:top w:w="30" w:type="dxa"/>
              <w:left w:w="0" w:type="dxa"/>
              <w:bottom w:w="30" w:type="dxa"/>
              <w:right w:w="0" w:type="dxa"/>
            </w:tcMar>
            <w:vAlign w:val="bottom"/>
            <w:hideMark/>
          </w:tcPr>
          <w:p w14:paraId="46B2D2AD" w14:textId="05C19ADC" w:rsidR="007B7916" w:rsidRPr="003C2708" w:rsidRDefault="007B7916" w:rsidP="00B521A6">
            <w:pPr>
              <w:rPr>
                <w:color w:val="000000"/>
                <w:sz w:val="20"/>
                <w:szCs w:val="20"/>
              </w:rPr>
            </w:pPr>
            <w:r w:rsidRPr="003C2708">
              <w:rPr>
                <w:color w:val="000000"/>
                <w:sz w:val="20"/>
                <w:szCs w:val="20"/>
              </w:rPr>
              <w:t xml:space="preserve">Mr. </w:t>
            </w:r>
            <w:r w:rsidR="003C2708" w:rsidRPr="003C2708">
              <w:rPr>
                <w:color w:val="000000"/>
                <w:sz w:val="20"/>
                <w:szCs w:val="20"/>
              </w:rPr>
              <w:t xml:space="preserve">------ </w:t>
            </w:r>
            <w:r w:rsidRPr="003C2708">
              <w:rPr>
                <w:color w:val="000000"/>
                <w:sz w:val="20"/>
                <w:szCs w:val="20"/>
              </w:rPr>
              <w:t>was not a very good teacher. He didn't collect a lot of the assignments he assigned, so we would work hard to complete them and get no credit for it. Also, he would give us "grammar packets" without even going over what was inside and</w:t>
            </w:r>
          </w:p>
        </w:tc>
      </w:tr>
      <w:tr w:rsidR="007B7916" w:rsidRPr="00C97CB2" w14:paraId="555E02E4" w14:textId="77777777" w:rsidTr="003C2708">
        <w:trPr>
          <w:trHeight w:val="315"/>
        </w:trPr>
        <w:tc>
          <w:tcPr>
            <w:tcW w:w="705" w:type="dxa"/>
            <w:tcBorders>
              <w:top w:val="nil"/>
              <w:left w:val="single" w:sz="4" w:space="0" w:color="auto"/>
              <w:bottom w:val="nil"/>
            </w:tcBorders>
            <w:shd w:val="clear" w:color="auto" w:fill="FFFFFF"/>
            <w:tcMar>
              <w:top w:w="30" w:type="dxa"/>
              <w:left w:w="45" w:type="dxa"/>
              <w:bottom w:w="30" w:type="dxa"/>
              <w:right w:w="45" w:type="dxa"/>
            </w:tcMar>
            <w:vAlign w:val="center"/>
            <w:hideMark/>
          </w:tcPr>
          <w:p w14:paraId="6F489F26" w14:textId="77777777" w:rsidR="007B7916" w:rsidRPr="00C97CB2" w:rsidRDefault="007B7916" w:rsidP="00B521A6">
            <w:pPr>
              <w:jc w:val="center"/>
              <w:rPr>
                <w:color w:val="000000"/>
                <w:sz w:val="20"/>
                <w:szCs w:val="20"/>
              </w:rPr>
            </w:pPr>
            <w:r w:rsidRPr="00C97CB2">
              <w:rPr>
                <w:color w:val="000000"/>
                <w:sz w:val="20"/>
                <w:szCs w:val="20"/>
              </w:rPr>
              <w:t>(19)</w:t>
            </w:r>
          </w:p>
        </w:tc>
        <w:tc>
          <w:tcPr>
            <w:tcW w:w="12225" w:type="dxa"/>
            <w:tcBorders>
              <w:top w:val="nil"/>
              <w:bottom w:val="nil"/>
              <w:right w:val="single" w:sz="4" w:space="0" w:color="auto"/>
            </w:tcBorders>
            <w:tcMar>
              <w:top w:w="30" w:type="dxa"/>
              <w:left w:w="0" w:type="dxa"/>
              <w:bottom w:w="30" w:type="dxa"/>
              <w:right w:w="0" w:type="dxa"/>
            </w:tcMar>
            <w:vAlign w:val="bottom"/>
            <w:hideMark/>
          </w:tcPr>
          <w:p w14:paraId="500E72FC" w14:textId="77777777" w:rsidR="007B7916" w:rsidRPr="003C2708" w:rsidRDefault="007B7916" w:rsidP="00B521A6">
            <w:pPr>
              <w:rPr>
                <w:color w:val="000000"/>
                <w:sz w:val="20"/>
                <w:szCs w:val="20"/>
              </w:rPr>
            </w:pPr>
            <w:r w:rsidRPr="003C2708">
              <w:rPr>
                <w:color w:val="000000"/>
                <w:sz w:val="20"/>
                <w:szCs w:val="20"/>
              </w:rPr>
              <w:t>he only gives two out of three on homework and takes so much time going over homework we never get to finish the notes so you won't get the lesson until two days later after the homework a very bad teacher</w:t>
            </w:r>
          </w:p>
        </w:tc>
      </w:tr>
      <w:tr w:rsidR="007B7916" w:rsidRPr="00C97CB2" w14:paraId="6B7EEC5E" w14:textId="77777777" w:rsidTr="003C2708">
        <w:trPr>
          <w:trHeight w:val="315"/>
        </w:trPr>
        <w:tc>
          <w:tcPr>
            <w:tcW w:w="705" w:type="dxa"/>
            <w:tcBorders>
              <w:top w:val="nil"/>
              <w:left w:val="single" w:sz="4" w:space="0" w:color="auto"/>
              <w:bottom w:val="nil"/>
            </w:tcBorders>
            <w:shd w:val="clear" w:color="auto" w:fill="FFFFFF"/>
            <w:tcMar>
              <w:top w:w="30" w:type="dxa"/>
              <w:left w:w="45" w:type="dxa"/>
              <w:bottom w:w="30" w:type="dxa"/>
              <w:right w:w="45" w:type="dxa"/>
            </w:tcMar>
            <w:vAlign w:val="center"/>
            <w:hideMark/>
          </w:tcPr>
          <w:p w14:paraId="12A1BA66" w14:textId="77777777" w:rsidR="007B7916" w:rsidRPr="00C97CB2" w:rsidRDefault="007B7916" w:rsidP="00B521A6">
            <w:pPr>
              <w:jc w:val="center"/>
              <w:rPr>
                <w:color w:val="000000"/>
                <w:sz w:val="20"/>
                <w:szCs w:val="20"/>
              </w:rPr>
            </w:pPr>
            <w:r w:rsidRPr="00C97CB2">
              <w:rPr>
                <w:color w:val="000000"/>
                <w:sz w:val="20"/>
                <w:szCs w:val="20"/>
              </w:rPr>
              <w:t>(20)</w:t>
            </w:r>
          </w:p>
        </w:tc>
        <w:tc>
          <w:tcPr>
            <w:tcW w:w="12225" w:type="dxa"/>
            <w:tcBorders>
              <w:top w:val="nil"/>
              <w:bottom w:val="nil"/>
              <w:right w:val="single" w:sz="4" w:space="0" w:color="auto"/>
            </w:tcBorders>
            <w:tcMar>
              <w:top w:w="30" w:type="dxa"/>
              <w:left w:w="0" w:type="dxa"/>
              <w:bottom w:w="30" w:type="dxa"/>
              <w:right w:w="0" w:type="dxa"/>
            </w:tcMar>
            <w:vAlign w:val="bottom"/>
            <w:hideMark/>
          </w:tcPr>
          <w:p w14:paraId="61789F2A" w14:textId="77777777" w:rsidR="007B7916" w:rsidRPr="003C2708" w:rsidRDefault="007B7916" w:rsidP="00B521A6">
            <w:pPr>
              <w:rPr>
                <w:color w:val="000000"/>
                <w:sz w:val="20"/>
                <w:szCs w:val="20"/>
              </w:rPr>
            </w:pPr>
            <w:r w:rsidRPr="003C2708">
              <w:rPr>
                <w:color w:val="000000"/>
                <w:sz w:val="20"/>
                <w:szCs w:val="20"/>
              </w:rPr>
              <w:t>Very unclear about what is expected. Blames you for her mistakes, I was forced to redo a lab report of mine which she lost. Her ownership point system is ridiculous as well, and labs unhelpful.</w:t>
            </w:r>
          </w:p>
        </w:tc>
      </w:tr>
      <w:tr w:rsidR="007B7916" w:rsidRPr="00C97CB2" w14:paraId="49970797" w14:textId="77777777" w:rsidTr="003C2708">
        <w:trPr>
          <w:trHeight w:val="315"/>
        </w:trPr>
        <w:tc>
          <w:tcPr>
            <w:tcW w:w="705" w:type="dxa"/>
            <w:tcBorders>
              <w:top w:val="nil"/>
              <w:left w:val="single" w:sz="4" w:space="0" w:color="auto"/>
              <w:bottom w:val="nil"/>
            </w:tcBorders>
            <w:shd w:val="clear" w:color="auto" w:fill="FFFFFF"/>
            <w:tcMar>
              <w:top w:w="30" w:type="dxa"/>
              <w:left w:w="45" w:type="dxa"/>
              <w:bottom w:w="30" w:type="dxa"/>
              <w:right w:w="45" w:type="dxa"/>
            </w:tcMar>
            <w:vAlign w:val="center"/>
            <w:hideMark/>
          </w:tcPr>
          <w:p w14:paraId="7F3EB161" w14:textId="77777777" w:rsidR="007B7916" w:rsidRPr="00C97CB2" w:rsidRDefault="007B7916" w:rsidP="00B521A6">
            <w:pPr>
              <w:jc w:val="center"/>
              <w:rPr>
                <w:color w:val="000000"/>
                <w:sz w:val="20"/>
                <w:szCs w:val="20"/>
              </w:rPr>
            </w:pPr>
            <w:r w:rsidRPr="00C97CB2">
              <w:rPr>
                <w:color w:val="000000"/>
                <w:sz w:val="20"/>
                <w:szCs w:val="20"/>
              </w:rPr>
              <w:t>(99)</w:t>
            </w:r>
          </w:p>
        </w:tc>
        <w:tc>
          <w:tcPr>
            <w:tcW w:w="12225" w:type="dxa"/>
            <w:tcBorders>
              <w:top w:val="nil"/>
              <w:bottom w:val="nil"/>
              <w:right w:val="single" w:sz="4" w:space="0" w:color="auto"/>
            </w:tcBorders>
            <w:tcMar>
              <w:top w:w="30" w:type="dxa"/>
              <w:left w:w="0" w:type="dxa"/>
              <w:bottom w:w="30" w:type="dxa"/>
              <w:right w:w="0" w:type="dxa"/>
            </w:tcMar>
            <w:vAlign w:val="bottom"/>
            <w:hideMark/>
          </w:tcPr>
          <w:p w14:paraId="2327D159" w14:textId="77777777" w:rsidR="007B7916" w:rsidRPr="003C2708" w:rsidRDefault="007B7916" w:rsidP="00B521A6">
            <w:pPr>
              <w:rPr>
                <w:color w:val="000000"/>
                <w:sz w:val="20"/>
                <w:szCs w:val="20"/>
              </w:rPr>
            </w:pPr>
            <w:r w:rsidRPr="003C2708">
              <w:rPr>
                <w:color w:val="000000"/>
                <w:sz w:val="20"/>
                <w:szCs w:val="20"/>
              </w:rPr>
              <w:t>Unfair grading system for writing projects. Unrealistic reading expectations (12 books a trimester!!!!). Didn't like me at all.</w:t>
            </w:r>
          </w:p>
        </w:tc>
      </w:tr>
      <w:tr w:rsidR="007B7916" w:rsidRPr="00C97CB2" w14:paraId="3A54F310" w14:textId="77777777" w:rsidTr="003C2708">
        <w:trPr>
          <w:trHeight w:val="315"/>
        </w:trPr>
        <w:tc>
          <w:tcPr>
            <w:tcW w:w="705" w:type="dxa"/>
            <w:tcBorders>
              <w:top w:val="nil"/>
              <w:left w:val="single" w:sz="4" w:space="0" w:color="auto"/>
              <w:bottom w:val="nil"/>
            </w:tcBorders>
            <w:shd w:val="clear" w:color="auto" w:fill="FFFFFF"/>
            <w:tcMar>
              <w:top w:w="30" w:type="dxa"/>
              <w:left w:w="45" w:type="dxa"/>
              <w:bottom w:w="30" w:type="dxa"/>
              <w:right w:w="45" w:type="dxa"/>
            </w:tcMar>
            <w:vAlign w:val="center"/>
            <w:hideMark/>
          </w:tcPr>
          <w:p w14:paraId="420B17E7" w14:textId="77777777" w:rsidR="007B7916" w:rsidRPr="00C97CB2" w:rsidRDefault="007B7916" w:rsidP="00B521A6">
            <w:pPr>
              <w:jc w:val="center"/>
              <w:rPr>
                <w:color w:val="000000"/>
                <w:sz w:val="20"/>
                <w:szCs w:val="20"/>
              </w:rPr>
            </w:pPr>
            <w:r w:rsidRPr="00C97CB2">
              <w:rPr>
                <w:color w:val="000000"/>
                <w:sz w:val="20"/>
                <w:szCs w:val="20"/>
              </w:rPr>
              <w:t>(200)</w:t>
            </w:r>
          </w:p>
        </w:tc>
        <w:tc>
          <w:tcPr>
            <w:tcW w:w="12225" w:type="dxa"/>
            <w:tcBorders>
              <w:top w:val="nil"/>
              <w:bottom w:val="nil"/>
              <w:right w:val="single" w:sz="4" w:space="0" w:color="auto"/>
            </w:tcBorders>
            <w:tcMar>
              <w:top w:w="30" w:type="dxa"/>
              <w:left w:w="0" w:type="dxa"/>
              <w:bottom w:w="30" w:type="dxa"/>
              <w:right w:w="0" w:type="dxa"/>
            </w:tcMar>
            <w:vAlign w:val="bottom"/>
            <w:hideMark/>
          </w:tcPr>
          <w:p w14:paraId="3EA0CFE9" w14:textId="77777777" w:rsidR="007B7916" w:rsidRPr="003C2708" w:rsidRDefault="007B7916" w:rsidP="00B521A6">
            <w:pPr>
              <w:rPr>
                <w:color w:val="000000"/>
                <w:sz w:val="20"/>
                <w:szCs w:val="20"/>
              </w:rPr>
            </w:pPr>
            <w:r w:rsidRPr="003C2708">
              <w:rPr>
                <w:color w:val="000000"/>
                <w:sz w:val="20"/>
                <w:szCs w:val="20"/>
              </w:rPr>
              <w:t xml:space="preserve">all she does is makes us take notes... have a quiz/test on and then have a HUGE project. </w:t>
            </w:r>
            <w:proofErr w:type="spellStart"/>
            <w:r w:rsidRPr="003C2708">
              <w:rPr>
                <w:color w:val="000000"/>
                <w:sz w:val="20"/>
                <w:szCs w:val="20"/>
              </w:rPr>
              <w:t>its</w:t>
            </w:r>
            <w:proofErr w:type="spellEnd"/>
            <w:r w:rsidRPr="003C2708">
              <w:rPr>
                <w:color w:val="000000"/>
                <w:sz w:val="20"/>
                <w:szCs w:val="20"/>
              </w:rPr>
              <w:t xml:space="preserve"> so stressful...</w:t>
            </w:r>
          </w:p>
        </w:tc>
      </w:tr>
      <w:tr w:rsidR="007B7916" w:rsidRPr="00C97CB2" w14:paraId="63CC750F" w14:textId="77777777" w:rsidTr="003C2708">
        <w:trPr>
          <w:trHeight w:val="315"/>
        </w:trPr>
        <w:tc>
          <w:tcPr>
            <w:tcW w:w="705" w:type="dxa"/>
            <w:tcBorders>
              <w:top w:val="nil"/>
              <w:left w:val="single" w:sz="4" w:space="0" w:color="auto"/>
              <w:bottom w:val="nil"/>
            </w:tcBorders>
            <w:shd w:val="clear" w:color="auto" w:fill="FFFFFF"/>
            <w:tcMar>
              <w:top w:w="30" w:type="dxa"/>
              <w:left w:w="45" w:type="dxa"/>
              <w:bottom w:w="30" w:type="dxa"/>
              <w:right w:w="45" w:type="dxa"/>
            </w:tcMar>
            <w:vAlign w:val="center"/>
            <w:hideMark/>
          </w:tcPr>
          <w:p w14:paraId="67FD8959" w14:textId="77777777" w:rsidR="007B7916" w:rsidRPr="00C97CB2" w:rsidRDefault="007B7916" w:rsidP="00B521A6">
            <w:pPr>
              <w:jc w:val="center"/>
              <w:rPr>
                <w:color w:val="000000"/>
                <w:sz w:val="20"/>
                <w:szCs w:val="20"/>
              </w:rPr>
            </w:pPr>
            <w:r w:rsidRPr="00C97CB2">
              <w:rPr>
                <w:color w:val="000000"/>
                <w:sz w:val="20"/>
                <w:szCs w:val="20"/>
              </w:rPr>
              <w:t>(299)</w:t>
            </w:r>
          </w:p>
        </w:tc>
        <w:tc>
          <w:tcPr>
            <w:tcW w:w="12225" w:type="dxa"/>
            <w:tcBorders>
              <w:top w:val="nil"/>
              <w:bottom w:val="nil"/>
              <w:right w:val="single" w:sz="4" w:space="0" w:color="auto"/>
            </w:tcBorders>
            <w:tcMar>
              <w:top w:w="30" w:type="dxa"/>
              <w:left w:w="0" w:type="dxa"/>
              <w:bottom w:w="30" w:type="dxa"/>
              <w:right w:w="0" w:type="dxa"/>
            </w:tcMar>
            <w:vAlign w:val="bottom"/>
            <w:hideMark/>
          </w:tcPr>
          <w:p w14:paraId="048B01B0" w14:textId="77777777" w:rsidR="007B7916" w:rsidRPr="003C2708" w:rsidRDefault="007B7916" w:rsidP="00B521A6">
            <w:pPr>
              <w:rPr>
                <w:color w:val="000000"/>
                <w:sz w:val="20"/>
                <w:szCs w:val="20"/>
              </w:rPr>
            </w:pPr>
            <w:r w:rsidRPr="003C2708">
              <w:rPr>
                <w:color w:val="000000"/>
                <w:sz w:val="20"/>
                <w:szCs w:val="20"/>
              </w:rPr>
              <w:t xml:space="preserve">A very bad at Giving directions. Loses </w:t>
            </w:r>
            <w:proofErr w:type="spellStart"/>
            <w:r w:rsidRPr="003C2708">
              <w:rPr>
                <w:color w:val="000000"/>
                <w:sz w:val="20"/>
                <w:szCs w:val="20"/>
              </w:rPr>
              <w:t>alot</w:t>
            </w:r>
            <w:proofErr w:type="spellEnd"/>
            <w:r w:rsidRPr="003C2708">
              <w:rPr>
                <w:color w:val="000000"/>
                <w:sz w:val="20"/>
                <w:szCs w:val="20"/>
              </w:rPr>
              <w:t xml:space="preserve"> of students work. gives confusing study guides and hard test </w:t>
            </w:r>
            <w:proofErr w:type="spellStart"/>
            <w:r w:rsidRPr="003C2708">
              <w:rPr>
                <w:color w:val="000000"/>
                <w:sz w:val="20"/>
                <w:szCs w:val="20"/>
              </w:rPr>
              <w:t>oon</w:t>
            </w:r>
            <w:proofErr w:type="spellEnd"/>
            <w:r w:rsidRPr="003C2708">
              <w:rPr>
                <w:color w:val="000000"/>
                <w:sz w:val="20"/>
                <w:szCs w:val="20"/>
              </w:rPr>
              <w:t xml:space="preserve"> short notice</w:t>
            </w:r>
          </w:p>
        </w:tc>
      </w:tr>
      <w:tr w:rsidR="007B7916" w:rsidRPr="00C97CB2" w14:paraId="6CD7AA3D" w14:textId="77777777" w:rsidTr="003C2708">
        <w:trPr>
          <w:trHeight w:val="315"/>
        </w:trPr>
        <w:tc>
          <w:tcPr>
            <w:tcW w:w="705" w:type="dxa"/>
            <w:tcBorders>
              <w:top w:val="nil"/>
              <w:left w:val="single" w:sz="4" w:space="0" w:color="auto"/>
              <w:bottom w:val="nil"/>
            </w:tcBorders>
            <w:shd w:val="clear" w:color="auto" w:fill="FFFFFF"/>
            <w:tcMar>
              <w:top w:w="30" w:type="dxa"/>
              <w:left w:w="45" w:type="dxa"/>
              <w:bottom w:w="30" w:type="dxa"/>
              <w:right w:w="45" w:type="dxa"/>
            </w:tcMar>
            <w:vAlign w:val="center"/>
            <w:hideMark/>
          </w:tcPr>
          <w:p w14:paraId="35B39C2A" w14:textId="77777777" w:rsidR="007B7916" w:rsidRPr="00C97CB2" w:rsidRDefault="007B7916" w:rsidP="00B521A6">
            <w:pPr>
              <w:jc w:val="center"/>
              <w:rPr>
                <w:color w:val="000000"/>
                <w:sz w:val="20"/>
                <w:szCs w:val="20"/>
              </w:rPr>
            </w:pPr>
            <w:r w:rsidRPr="00C97CB2">
              <w:rPr>
                <w:color w:val="000000"/>
                <w:sz w:val="20"/>
                <w:szCs w:val="20"/>
              </w:rPr>
              <w:t>(400)</w:t>
            </w:r>
          </w:p>
        </w:tc>
        <w:tc>
          <w:tcPr>
            <w:tcW w:w="12225" w:type="dxa"/>
            <w:tcBorders>
              <w:top w:val="nil"/>
              <w:bottom w:val="nil"/>
              <w:right w:val="single" w:sz="4" w:space="0" w:color="auto"/>
            </w:tcBorders>
            <w:tcMar>
              <w:top w:w="30" w:type="dxa"/>
              <w:left w:w="0" w:type="dxa"/>
              <w:bottom w:w="30" w:type="dxa"/>
              <w:right w:w="0" w:type="dxa"/>
            </w:tcMar>
            <w:vAlign w:val="bottom"/>
            <w:hideMark/>
          </w:tcPr>
          <w:p w14:paraId="467AB752" w14:textId="77777777" w:rsidR="007B7916" w:rsidRPr="003C2708" w:rsidRDefault="007B7916" w:rsidP="00B521A6">
            <w:pPr>
              <w:rPr>
                <w:color w:val="000000"/>
                <w:sz w:val="20"/>
                <w:szCs w:val="20"/>
              </w:rPr>
            </w:pPr>
            <w:r w:rsidRPr="003C2708">
              <w:rPr>
                <w:color w:val="000000"/>
                <w:sz w:val="20"/>
                <w:szCs w:val="20"/>
              </w:rPr>
              <w:t xml:space="preserve">She can be funny at times, but she is usually strict. She also gives too much homework. Not to mention she has </w:t>
            </w:r>
            <w:proofErr w:type="spellStart"/>
            <w:r w:rsidRPr="003C2708">
              <w:rPr>
                <w:color w:val="000000"/>
                <w:sz w:val="20"/>
                <w:szCs w:val="20"/>
              </w:rPr>
              <w:t>asigned</w:t>
            </w:r>
            <w:proofErr w:type="spellEnd"/>
            <w:r w:rsidRPr="003C2708">
              <w:rPr>
                <w:color w:val="000000"/>
                <w:sz w:val="20"/>
                <w:szCs w:val="20"/>
              </w:rPr>
              <w:t xml:space="preserve"> a book report every month. it's a little much.</w:t>
            </w:r>
          </w:p>
        </w:tc>
      </w:tr>
      <w:tr w:rsidR="007B7916" w:rsidRPr="00C97CB2" w14:paraId="343B8C0C" w14:textId="77777777" w:rsidTr="003C2708">
        <w:trPr>
          <w:trHeight w:val="315"/>
        </w:trPr>
        <w:tc>
          <w:tcPr>
            <w:tcW w:w="705" w:type="dxa"/>
            <w:tcBorders>
              <w:top w:val="nil"/>
              <w:left w:val="single" w:sz="4" w:space="0" w:color="auto"/>
              <w:bottom w:val="nil"/>
            </w:tcBorders>
            <w:shd w:val="clear" w:color="auto" w:fill="FFFFFF"/>
            <w:tcMar>
              <w:top w:w="30" w:type="dxa"/>
              <w:left w:w="45" w:type="dxa"/>
              <w:bottom w:w="30" w:type="dxa"/>
              <w:right w:w="45" w:type="dxa"/>
            </w:tcMar>
            <w:vAlign w:val="center"/>
            <w:hideMark/>
          </w:tcPr>
          <w:p w14:paraId="28AAE41E" w14:textId="77777777" w:rsidR="007B7916" w:rsidRPr="00C97CB2" w:rsidRDefault="007B7916" w:rsidP="00B521A6">
            <w:pPr>
              <w:jc w:val="center"/>
              <w:rPr>
                <w:color w:val="000000"/>
                <w:sz w:val="20"/>
                <w:szCs w:val="20"/>
              </w:rPr>
            </w:pPr>
            <w:r w:rsidRPr="00C97CB2">
              <w:rPr>
                <w:color w:val="000000"/>
                <w:sz w:val="20"/>
                <w:szCs w:val="20"/>
              </w:rPr>
              <w:t>(800)</w:t>
            </w:r>
          </w:p>
        </w:tc>
        <w:tc>
          <w:tcPr>
            <w:tcW w:w="12225" w:type="dxa"/>
            <w:tcBorders>
              <w:top w:val="nil"/>
              <w:bottom w:val="nil"/>
              <w:right w:val="single" w:sz="4" w:space="0" w:color="auto"/>
            </w:tcBorders>
            <w:tcMar>
              <w:top w:w="30" w:type="dxa"/>
              <w:left w:w="0" w:type="dxa"/>
              <w:bottom w:w="30" w:type="dxa"/>
              <w:right w:w="0" w:type="dxa"/>
            </w:tcMar>
            <w:vAlign w:val="bottom"/>
            <w:hideMark/>
          </w:tcPr>
          <w:p w14:paraId="3EFE1369" w14:textId="77777777" w:rsidR="007B7916" w:rsidRPr="003C2708" w:rsidRDefault="007B7916" w:rsidP="00B521A6">
            <w:pPr>
              <w:rPr>
                <w:color w:val="000000"/>
                <w:sz w:val="20"/>
                <w:szCs w:val="20"/>
              </w:rPr>
            </w:pPr>
            <w:r w:rsidRPr="003C2708">
              <w:rPr>
                <w:color w:val="000000"/>
                <w:sz w:val="20"/>
                <w:szCs w:val="20"/>
              </w:rPr>
              <w:t xml:space="preserve">she </w:t>
            </w:r>
            <w:proofErr w:type="spellStart"/>
            <w:r w:rsidRPr="003C2708">
              <w:rPr>
                <w:color w:val="000000"/>
                <w:sz w:val="20"/>
                <w:szCs w:val="20"/>
              </w:rPr>
              <w:t>doesnt</w:t>
            </w:r>
            <w:proofErr w:type="spellEnd"/>
            <w:r w:rsidRPr="003C2708">
              <w:rPr>
                <w:color w:val="000000"/>
                <w:sz w:val="20"/>
                <w:szCs w:val="20"/>
              </w:rPr>
              <w:t xml:space="preserve"> teach just makes us read from the book </w:t>
            </w:r>
            <w:proofErr w:type="spellStart"/>
            <w:r w:rsidRPr="003C2708">
              <w:rPr>
                <w:color w:val="000000"/>
                <w:sz w:val="20"/>
                <w:szCs w:val="20"/>
              </w:rPr>
              <w:t>shes</w:t>
            </w:r>
            <w:proofErr w:type="spellEnd"/>
            <w:r w:rsidRPr="003C2708">
              <w:rPr>
                <w:color w:val="000000"/>
                <w:sz w:val="20"/>
                <w:szCs w:val="20"/>
              </w:rPr>
              <w:t xml:space="preserve"> super unorganized so one day </w:t>
            </w:r>
            <w:proofErr w:type="spellStart"/>
            <w:r w:rsidRPr="003C2708">
              <w:rPr>
                <w:color w:val="000000"/>
                <w:sz w:val="20"/>
                <w:szCs w:val="20"/>
              </w:rPr>
              <w:t>i</w:t>
            </w:r>
            <w:proofErr w:type="spellEnd"/>
            <w:r w:rsidRPr="003C2708">
              <w:rPr>
                <w:color w:val="000000"/>
                <w:sz w:val="20"/>
                <w:szCs w:val="20"/>
              </w:rPr>
              <w:t xml:space="preserve"> would have my hw and she </w:t>
            </w:r>
            <w:proofErr w:type="spellStart"/>
            <w:r w:rsidRPr="003C2708">
              <w:rPr>
                <w:color w:val="000000"/>
                <w:sz w:val="20"/>
                <w:szCs w:val="20"/>
              </w:rPr>
              <w:t>didnt</w:t>
            </w:r>
            <w:proofErr w:type="spellEnd"/>
            <w:r w:rsidRPr="003C2708">
              <w:rPr>
                <w:color w:val="000000"/>
                <w:sz w:val="20"/>
                <w:szCs w:val="20"/>
              </w:rPr>
              <w:t xml:space="preserve"> collect it so 4 days later she decides to collect it and </w:t>
            </w:r>
            <w:proofErr w:type="spellStart"/>
            <w:r w:rsidRPr="003C2708">
              <w:rPr>
                <w:color w:val="000000"/>
                <w:sz w:val="20"/>
                <w:szCs w:val="20"/>
              </w:rPr>
              <w:t>i</w:t>
            </w:r>
            <w:proofErr w:type="spellEnd"/>
            <w:r w:rsidRPr="003C2708">
              <w:rPr>
                <w:color w:val="000000"/>
                <w:sz w:val="20"/>
                <w:szCs w:val="20"/>
              </w:rPr>
              <w:t xml:space="preserve"> </w:t>
            </w:r>
            <w:proofErr w:type="spellStart"/>
            <w:r w:rsidRPr="003C2708">
              <w:rPr>
                <w:color w:val="000000"/>
                <w:sz w:val="20"/>
                <w:szCs w:val="20"/>
              </w:rPr>
              <w:t>dont</w:t>
            </w:r>
            <w:proofErr w:type="spellEnd"/>
            <w:r w:rsidRPr="003C2708">
              <w:rPr>
                <w:color w:val="000000"/>
                <w:sz w:val="20"/>
                <w:szCs w:val="20"/>
              </w:rPr>
              <w:t xml:space="preserve"> have it.</w:t>
            </w:r>
          </w:p>
        </w:tc>
      </w:tr>
      <w:tr w:rsidR="007B7916" w:rsidRPr="00C97CB2" w14:paraId="3F9A856E" w14:textId="77777777" w:rsidTr="003C2708">
        <w:trPr>
          <w:trHeight w:val="315"/>
        </w:trPr>
        <w:tc>
          <w:tcPr>
            <w:tcW w:w="705" w:type="dxa"/>
            <w:tcBorders>
              <w:top w:val="nil"/>
              <w:left w:val="single" w:sz="4" w:space="0" w:color="auto"/>
              <w:bottom w:val="nil"/>
            </w:tcBorders>
            <w:shd w:val="clear" w:color="auto" w:fill="FFFFFF"/>
            <w:tcMar>
              <w:top w:w="30" w:type="dxa"/>
              <w:left w:w="45" w:type="dxa"/>
              <w:bottom w:w="30" w:type="dxa"/>
              <w:right w:w="45" w:type="dxa"/>
            </w:tcMar>
            <w:vAlign w:val="center"/>
            <w:hideMark/>
          </w:tcPr>
          <w:p w14:paraId="6B786739" w14:textId="77777777" w:rsidR="007B7916" w:rsidRPr="00C97CB2" w:rsidRDefault="007B7916" w:rsidP="00B521A6">
            <w:pPr>
              <w:jc w:val="center"/>
              <w:rPr>
                <w:color w:val="000000"/>
                <w:sz w:val="20"/>
                <w:szCs w:val="20"/>
              </w:rPr>
            </w:pPr>
            <w:r w:rsidRPr="00C97CB2">
              <w:rPr>
                <w:color w:val="000000"/>
                <w:sz w:val="20"/>
                <w:szCs w:val="20"/>
              </w:rPr>
              <w:t>(999)</w:t>
            </w:r>
          </w:p>
        </w:tc>
        <w:tc>
          <w:tcPr>
            <w:tcW w:w="12225" w:type="dxa"/>
            <w:tcBorders>
              <w:top w:val="nil"/>
              <w:bottom w:val="nil"/>
              <w:right w:val="single" w:sz="4" w:space="0" w:color="auto"/>
            </w:tcBorders>
            <w:tcMar>
              <w:top w:w="30" w:type="dxa"/>
              <w:left w:w="0" w:type="dxa"/>
              <w:bottom w:w="30" w:type="dxa"/>
              <w:right w:w="0" w:type="dxa"/>
            </w:tcMar>
            <w:vAlign w:val="bottom"/>
            <w:hideMark/>
          </w:tcPr>
          <w:p w14:paraId="051CDEC3" w14:textId="0F2037EA" w:rsidR="007B7916" w:rsidRPr="003C2708" w:rsidRDefault="007B7916" w:rsidP="00B521A6">
            <w:pPr>
              <w:rPr>
                <w:color w:val="000000"/>
                <w:sz w:val="20"/>
                <w:szCs w:val="20"/>
              </w:rPr>
            </w:pPr>
            <w:r w:rsidRPr="003C2708">
              <w:rPr>
                <w:color w:val="000000"/>
                <w:sz w:val="20"/>
                <w:szCs w:val="20"/>
              </w:rPr>
              <w:t xml:space="preserve">I have Mrs. </w:t>
            </w:r>
            <w:r w:rsidR="003C2708" w:rsidRPr="003C2708">
              <w:rPr>
                <w:color w:val="000000"/>
                <w:sz w:val="20"/>
                <w:szCs w:val="20"/>
              </w:rPr>
              <w:t xml:space="preserve">------ </w:t>
            </w:r>
            <w:r w:rsidRPr="003C2708">
              <w:rPr>
                <w:color w:val="000000"/>
                <w:sz w:val="20"/>
                <w:szCs w:val="20"/>
              </w:rPr>
              <w:t xml:space="preserve">right now </w:t>
            </w:r>
            <w:proofErr w:type="gramStart"/>
            <w:r w:rsidRPr="003C2708">
              <w:rPr>
                <w:color w:val="000000"/>
                <w:sz w:val="20"/>
                <w:szCs w:val="20"/>
              </w:rPr>
              <w:t xml:space="preserve">at  </w:t>
            </w:r>
            <w:r w:rsidR="003C2708" w:rsidRPr="003C2708">
              <w:rPr>
                <w:color w:val="000000"/>
                <w:sz w:val="20"/>
                <w:szCs w:val="20"/>
              </w:rPr>
              <w:t>------</w:t>
            </w:r>
            <w:proofErr w:type="gramEnd"/>
            <w:r w:rsidR="003C2708" w:rsidRPr="003C2708">
              <w:rPr>
                <w:color w:val="000000"/>
                <w:sz w:val="20"/>
                <w:szCs w:val="20"/>
              </w:rPr>
              <w:t xml:space="preserve"> </w:t>
            </w:r>
            <w:r w:rsidRPr="003C2708">
              <w:rPr>
                <w:color w:val="000000"/>
                <w:sz w:val="20"/>
                <w:szCs w:val="20"/>
              </w:rPr>
              <w:t>She gives us too little time for assignments. She gives us too much work for one period, so you never finish.</w:t>
            </w:r>
          </w:p>
        </w:tc>
      </w:tr>
      <w:tr w:rsidR="007B7916" w:rsidRPr="00C97CB2" w14:paraId="56F10797" w14:textId="77777777" w:rsidTr="003C2708">
        <w:trPr>
          <w:trHeight w:val="315"/>
        </w:trPr>
        <w:tc>
          <w:tcPr>
            <w:tcW w:w="705" w:type="dxa"/>
            <w:tcBorders>
              <w:top w:val="nil"/>
              <w:left w:val="single" w:sz="4" w:space="0" w:color="auto"/>
              <w:bottom w:val="nil"/>
            </w:tcBorders>
            <w:shd w:val="clear" w:color="auto" w:fill="FFFFFF"/>
            <w:tcMar>
              <w:top w:w="30" w:type="dxa"/>
              <w:left w:w="45" w:type="dxa"/>
              <w:bottom w:w="30" w:type="dxa"/>
              <w:right w:w="45" w:type="dxa"/>
            </w:tcMar>
            <w:vAlign w:val="center"/>
            <w:hideMark/>
          </w:tcPr>
          <w:p w14:paraId="54F3A65C" w14:textId="77777777" w:rsidR="007B7916" w:rsidRPr="00C97CB2" w:rsidRDefault="007B7916" w:rsidP="00B521A6">
            <w:pPr>
              <w:jc w:val="center"/>
              <w:rPr>
                <w:color w:val="000000"/>
                <w:sz w:val="20"/>
                <w:szCs w:val="20"/>
              </w:rPr>
            </w:pPr>
            <w:r w:rsidRPr="00C97CB2">
              <w:rPr>
                <w:color w:val="000000"/>
                <w:sz w:val="20"/>
                <w:szCs w:val="20"/>
              </w:rPr>
              <w:t>(1300)</w:t>
            </w:r>
          </w:p>
        </w:tc>
        <w:tc>
          <w:tcPr>
            <w:tcW w:w="12225" w:type="dxa"/>
            <w:tcBorders>
              <w:top w:val="nil"/>
              <w:bottom w:val="nil"/>
              <w:right w:val="single" w:sz="4" w:space="0" w:color="auto"/>
            </w:tcBorders>
            <w:tcMar>
              <w:top w:w="30" w:type="dxa"/>
              <w:left w:w="0" w:type="dxa"/>
              <w:bottom w:w="30" w:type="dxa"/>
              <w:right w:w="0" w:type="dxa"/>
            </w:tcMar>
            <w:vAlign w:val="bottom"/>
            <w:hideMark/>
          </w:tcPr>
          <w:p w14:paraId="2241F216" w14:textId="77777777" w:rsidR="007B7916" w:rsidRPr="003C2708" w:rsidRDefault="007B7916" w:rsidP="00B521A6">
            <w:pPr>
              <w:rPr>
                <w:color w:val="000000"/>
                <w:sz w:val="20"/>
                <w:szCs w:val="20"/>
              </w:rPr>
            </w:pPr>
            <w:r w:rsidRPr="003C2708">
              <w:rPr>
                <w:color w:val="000000"/>
                <w:sz w:val="20"/>
                <w:szCs w:val="20"/>
              </w:rPr>
              <w:t xml:space="preserve">I didn't like you! You gave us too much homework and you gave us tests about stuff that we hadn't even learned about. </w:t>
            </w:r>
            <w:proofErr w:type="gramStart"/>
            <w:r w:rsidRPr="003C2708">
              <w:rPr>
                <w:color w:val="000000"/>
                <w:sz w:val="20"/>
                <w:szCs w:val="20"/>
              </w:rPr>
              <w:t>plus</w:t>
            </w:r>
            <w:proofErr w:type="gramEnd"/>
            <w:r w:rsidRPr="003C2708">
              <w:rPr>
                <w:color w:val="000000"/>
                <w:sz w:val="20"/>
                <w:szCs w:val="20"/>
              </w:rPr>
              <w:t xml:space="preserve"> there was a test every week minimum. good luck newbies.</w:t>
            </w:r>
          </w:p>
        </w:tc>
      </w:tr>
      <w:tr w:rsidR="007B7916" w:rsidRPr="00C97CB2" w14:paraId="7B057C87" w14:textId="77777777" w:rsidTr="003C2708">
        <w:trPr>
          <w:trHeight w:val="315"/>
        </w:trPr>
        <w:tc>
          <w:tcPr>
            <w:tcW w:w="705" w:type="dxa"/>
            <w:tcBorders>
              <w:top w:val="nil"/>
              <w:left w:val="single" w:sz="4" w:space="0" w:color="auto"/>
              <w:bottom w:val="nil"/>
            </w:tcBorders>
            <w:shd w:val="clear" w:color="auto" w:fill="FFFFFF"/>
            <w:tcMar>
              <w:top w:w="30" w:type="dxa"/>
              <w:left w:w="45" w:type="dxa"/>
              <w:bottom w:w="30" w:type="dxa"/>
              <w:right w:w="45" w:type="dxa"/>
            </w:tcMar>
            <w:vAlign w:val="center"/>
            <w:hideMark/>
          </w:tcPr>
          <w:p w14:paraId="77BCFE46" w14:textId="77777777" w:rsidR="007B7916" w:rsidRPr="00C97CB2" w:rsidRDefault="007B7916" w:rsidP="00B521A6">
            <w:pPr>
              <w:jc w:val="center"/>
              <w:rPr>
                <w:color w:val="000000"/>
                <w:sz w:val="20"/>
                <w:szCs w:val="20"/>
              </w:rPr>
            </w:pPr>
            <w:r w:rsidRPr="00C97CB2">
              <w:rPr>
                <w:color w:val="000000"/>
                <w:sz w:val="20"/>
                <w:szCs w:val="20"/>
              </w:rPr>
              <w:t>(1400)</w:t>
            </w:r>
          </w:p>
        </w:tc>
        <w:tc>
          <w:tcPr>
            <w:tcW w:w="12225" w:type="dxa"/>
            <w:tcBorders>
              <w:top w:val="nil"/>
              <w:bottom w:val="nil"/>
              <w:right w:val="single" w:sz="4" w:space="0" w:color="auto"/>
            </w:tcBorders>
            <w:tcMar>
              <w:top w:w="30" w:type="dxa"/>
              <w:left w:w="0" w:type="dxa"/>
              <w:bottom w:w="30" w:type="dxa"/>
              <w:right w:w="0" w:type="dxa"/>
            </w:tcMar>
            <w:vAlign w:val="bottom"/>
            <w:hideMark/>
          </w:tcPr>
          <w:p w14:paraId="2873BC24" w14:textId="77777777" w:rsidR="007B7916" w:rsidRPr="003C2708" w:rsidRDefault="007B7916" w:rsidP="00B521A6">
            <w:pPr>
              <w:rPr>
                <w:color w:val="000000"/>
                <w:sz w:val="20"/>
                <w:szCs w:val="20"/>
              </w:rPr>
            </w:pPr>
            <w:r w:rsidRPr="003C2708">
              <w:rPr>
                <w:color w:val="000000"/>
                <w:sz w:val="20"/>
                <w:szCs w:val="20"/>
              </w:rPr>
              <w:t>He gives more work and homework and without teaching. He is the Spanish teacher from Guatemala born and raised and always loses all of the work you turn in. I always turn in my work but he always loses the work I turn in</w:t>
            </w:r>
          </w:p>
        </w:tc>
      </w:tr>
      <w:tr w:rsidR="007B7916" w:rsidRPr="00C97CB2" w14:paraId="1C4B2301" w14:textId="77777777" w:rsidTr="003C2708">
        <w:trPr>
          <w:trHeight w:val="315"/>
        </w:trPr>
        <w:tc>
          <w:tcPr>
            <w:tcW w:w="705" w:type="dxa"/>
            <w:tcBorders>
              <w:top w:val="nil"/>
              <w:left w:val="single" w:sz="4" w:space="0" w:color="auto"/>
              <w:bottom w:val="nil"/>
            </w:tcBorders>
            <w:shd w:val="clear" w:color="auto" w:fill="FFFFFF"/>
            <w:tcMar>
              <w:top w:w="30" w:type="dxa"/>
              <w:left w:w="45" w:type="dxa"/>
              <w:bottom w:w="30" w:type="dxa"/>
              <w:right w:w="45" w:type="dxa"/>
            </w:tcMar>
            <w:vAlign w:val="center"/>
            <w:hideMark/>
          </w:tcPr>
          <w:p w14:paraId="1C8743E0" w14:textId="77777777" w:rsidR="007B7916" w:rsidRPr="00C97CB2" w:rsidRDefault="007B7916" w:rsidP="00B521A6">
            <w:pPr>
              <w:jc w:val="center"/>
              <w:rPr>
                <w:color w:val="000000"/>
                <w:sz w:val="20"/>
                <w:szCs w:val="20"/>
              </w:rPr>
            </w:pPr>
            <w:r w:rsidRPr="00C97CB2">
              <w:rPr>
                <w:color w:val="000000"/>
                <w:sz w:val="20"/>
                <w:szCs w:val="20"/>
              </w:rPr>
              <w:t>(1600)</w:t>
            </w:r>
          </w:p>
        </w:tc>
        <w:tc>
          <w:tcPr>
            <w:tcW w:w="12225" w:type="dxa"/>
            <w:tcBorders>
              <w:top w:val="nil"/>
              <w:bottom w:val="nil"/>
              <w:right w:val="single" w:sz="4" w:space="0" w:color="auto"/>
            </w:tcBorders>
            <w:tcMar>
              <w:top w:w="30" w:type="dxa"/>
              <w:left w:w="0" w:type="dxa"/>
              <w:bottom w:w="30" w:type="dxa"/>
              <w:right w:w="0" w:type="dxa"/>
            </w:tcMar>
            <w:vAlign w:val="bottom"/>
            <w:hideMark/>
          </w:tcPr>
          <w:p w14:paraId="0C43B388" w14:textId="77777777" w:rsidR="007B7916" w:rsidRPr="003C2708" w:rsidRDefault="007B7916" w:rsidP="00B521A6">
            <w:pPr>
              <w:rPr>
                <w:color w:val="000000"/>
                <w:sz w:val="20"/>
                <w:szCs w:val="20"/>
              </w:rPr>
            </w:pPr>
            <w:r w:rsidRPr="003C2708">
              <w:rPr>
                <w:color w:val="000000"/>
                <w:sz w:val="20"/>
                <w:szCs w:val="20"/>
              </w:rPr>
              <w:t>He grades unreasonably and does not allow enough time for you to understand what we're learning. He fails to be clear on when assignments are due.</w:t>
            </w:r>
          </w:p>
        </w:tc>
      </w:tr>
      <w:tr w:rsidR="007B7916" w:rsidRPr="00C97CB2" w14:paraId="5E051A47" w14:textId="77777777" w:rsidTr="003C2708">
        <w:trPr>
          <w:trHeight w:val="315"/>
        </w:trPr>
        <w:tc>
          <w:tcPr>
            <w:tcW w:w="705" w:type="dxa"/>
            <w:tcBorders>
              <w:top w:val="nil"/>
              <w:left w:val="single" w:sz="4" w:space="0" w:color="auto"/>
              <w:bottom w:val="single" w:sz="4" w:space="0" w:color="auto"/>
            </w:tcBorders>
            <w:shd w:val="clear" w:color="auto" w:fill="FFFFFF"/>
            <w:tcMar>
              <w:top w:w="30" w:type="dxa"/>
              <w:left w:w="45" w:type="dxa"/>
              <w:bottom w:w="30" w:type="dxa"/>
              <w:right w:w="45" w:type="dxa"/>
            </w:tcMar>
            <w:vAlign w:val="center"/>
            <w:hideMark/>
          </w:tcPr>
          <w:p w14:paraId="098A927E" w14:textId="77777777" w:rsidR="007B7916" w:rsidRPr="00C97CB2" w:rsidRDefault="007B7916" w:rsidP="00B521A6">
            <w:pPr>
              <w:jc w:val="center"/>
              <w:rPr>
                <w:color w:val="000000"/>
                <w:sz w:val="20"/>
                <w:szCs w:val="20"/>
              </w:rPr>
            </w:pPr>
            <w:r w:rsidRPr="00C97CB2">
              <w:rPr>
                <w:color w:val="000000"/>
                <w:sz w:val="20"/>
                <w:szCs w:val="20"/>
              </w:rPr>
              <w:t>(2100)</w:t>
            </w:r>
          </w:p>
        </w:tc>
        <w:tc>
          <w:tcPr>
            <w:tcW w:w="12225" w:type="dxa"/>
            <w:tcBorders>
              <w:top w:val="nil"/>
              <w:bottom w:val="single" w:sz="4" w:space="0" w:color="auto"/>
              <w:right w:val="single" w:sz="4" w:space="0" w:color="auto"/>
            </w:tcBorders>
            <w:tcMar>
              <w:top w:w="30" w:type="dxa"/>
              <w:left w:w="0" w:type="dxa"/>
              <w:bottom w:w="30" w:type="dxa"/>
              <w:right w:w="0" w:type="dxa"/>
            </w:tcMar>
            <w:vAlign w:val="bottom"/>
            <w:hideMark/>
          </w:tcPr>
          <w:p w14:paraId="242296EF" w14:textId="77777777" w:rsidR="007B7916" w:rsidRPr="003C2708" w:rsidRDefault="007B7916" w:rsidP="00B521A6">
            <w:pPr>
              <w:rPr>
                <w:color w:val="000000"/>
                <w:sz w:val="20"/>
                <w:szCs w:val="20"/>
              </w:rPr>
            </w:pPr>
            <w:r w:rsidRPr="003C2708">
              <w:rPr>
                <w:color w:val="000000"/>
                <w:sz w:val="20"/>
                <w:szCs w:val="20"/>
              </w:rPr>
              <w:t>She's an awesome person, but she's a horrible teacher. Honestly, having her for the second term is horrible. She is never clear on assignments, returns things late, assigns papers due within the next two days, meh.</w:t>
            </w:r>
          </w:p>
        </w:tc>
      </w:tr>
    </w:tbl>
    <w:p w14:paraId="13CB090E" w14:textId="77777777" w:rsidR="00F5513A" w:rsidRDefault="00F5513A">
      <w:pPr>
        <w:rPr>
          <w:i/>
          <w:sz w:val="20"/>
          <w:szCs w:val="20"/>
        </w:rPr>
      </w:pPr>
    </w:p>
    <w:tbl>
      <w:tblPr>
        <w:tblW w:w="12945"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712"/>
        <w:gridCol w:w="12233"/>
      </w:tblGrid>
      <w:tr w:rsidR="00F5513A" w:rsidRPr="005E3722" w14:paraId="4AC7FCBD" w14:textId="77777777" w:rsidTr="00CF627A">
        <w:trPr>
          <w:trHeight w:val="315"/>
        </w:trPr>
        <w:tc>
          <w:tcPr>
            <w:tcW w:w="12945" w:type="dxa"/>
            <w:gridSpan w:val="2"/>
            <w:tcBorders>
              <w:top w:val="double" w:sz="4" w:space="0" w:color="auto"/>
              <w:left w:val="double" w:sz="4" w:space="0" w:color="auto"/>
              <w:bottom w:val="double" w:sz="4" w:space="0" w:color="auto"/>
              <w:right w:val="double" w:sz="4" w:space="0" w:color="auto"/>
            </w:tcBorders>
            <w:tcMar>
              <w:top w:w="30" w:type="dxa"/>
              <w:left w:w="45" w:type="dxa"/>
              <w:bottom w:w="30" w:type="dxa"/>
              <w:right w:w="45" w:type="dxa"/>
            </w:tcMar>
            <w:vAlign w:val="center"/>
            <w:hideMark/>
          </w:tcPr>
          <w:p w14:paraId="6F271E72" w14:textId="2A54E180" w:rsidR="00F5513A" w:rsidRPr="005E3722" w:rsidRDefault="00F5513A" w:rsidP="00B521A6">
            <w:pPr>
              <w:rPr>
                <w:b/>
                <w:bCs/>
                <w:i/>
                <w:iCs/>
                <w:sz w:val="20"/>
                <w:szCs w:val="20"/>
              </w:rPr>
            </w:pPr>
            <w:r w:rsidRPr="005E3722">
              <w:rPr>
                <w:b/>
                <w:bCs/>
                <w:i/>
                <w:iCs/>
                <w:sz w:val="20"/>
                <w:szCs w:val="20"/>
              </w:rPr>
              <w:t>Topic 11 - Sample Reviews</w:t>
            </w:r>
          </w:p>
        </w:tc>
      </w:tr>
      <w:tr w:rsidR="00F5513A" w:rsidRPr="005E3722" w14:paraId="61E81CA8" w14:textId="77777777" w:rsidTr="00CF627A">
        <w:trPr>
          <w:trHeight w:val="315"/>
        </w:trPr>
        <w:tc>
          <w:tcPr>
            <w:tcW w:w="712" w:type="dxa"/>
            <w:tcBorders>
              <w:top w:val="double" w:sz="4" w:space="0" w:color="auto"/>
            </w:tcBorders>
            <w:tcMar>
              <w:top w:w="30" w:type="dxa"/>
              <w:left w:w="45" w:type="dxa"/>
              <w:bottom w:w="30" w:type="dxa"/>
              <w:right w:w="45" w:type="dxa"/>
            </w:tcMar>
            <w:vAlign w:val="center"/>
            <w:hideMark/>
          </w:tcPr>
          <w:p w14:paraId="7537CC47" w14:textId="77777777" w:rsidR="00F5513A" w:rsidRPr="005E3722" w:rsidRDefault="00F5513A" w:rsidP="00B521A6">
            <w:pPr>
              <w:jc w:val="center"/>
              <w:rPr>
                <w:sz w:val="20"/>
                <w:szCs w:val="20"/>
              </w:rPr>
            </w:pPr>
            <w:r w:rsidRPr="005E3722">
              <w:rPr>
                <w:sz w:val="20"/>
                <w:szCs w:val="20"/>
              </w:rPr>
              <w:t>(18)</w:t>
            </w:r>
          </w:p>
        </w:tc>
        <w:tc>
          <w:tcPr>
            <w:tcW w:w="12233" w:type="dxa"/>
            <w:tcBorders>
              <w:top w:val="double" w:sz="4" w:space="0" w:color="auto"/>
            </w:tcBorders>
            <w:tcMar>
              <w:top w:w="30" w:type="dxa"/>
              <w:left w:w="0" w:type="dxa"/>
              <w:bottom w:w="30" w:type="dxa"/>
              <w:right w:w="0" w:type="dxa"/>
            </w:tcMar>
            <w:vAlign w:val="center"/>
            <w:hideMark/>
          </w:tcPr>
          <w:p w14:paraId="78A4B607" w14:textId="77777777" w:rsidR="00F5513A" w:rsidRPr="005E3722" w:rsidRDefault="00F5513A" w:rsidP="00B521A6">
            <w:pPr>
              <w:rPr>
                <w:color w:val="000000"/>
                <w:sz w:val="20"/>
                <w:szCs w:val="20"/>
              </w:rPr>
            </w:pPr>
            <w:r w:rsidRPr="005E3722">
              <w:rPr>
                <w:color w:val="000000"/>
                <w:sz w:val="20"/>
                <w:szCs w:val="20"/>
              </w:rPr>
              <w:t xml:space="preserve">Hmmm....... that is the only way he </w:t>
            </w:r>
            <w:commentRangeStart w:id="104"/>
            <w:proofErr w:type="spellStart"/>
            <w:r w:rsidRPr="005E3722">
              <w:rPr>
                <w:color w:val="000000"/>
                <w:sz w:val="20"/>
                <w:szCs w:val="20"/>
              </w:rPr>
              <w:t>respnds</w:t>
            </w:r>
            <w:commentRangeEnd w:id="104"/>
            <w:proofErr w:type="spellEnd"/>
            <w:r w:rsidR="00E026E4">
              <w:rPr>
                <w:rStyle w:val="Refdecomentario"/>
              </w:rPr>
              <w:commentReference w:id="104"/>
            </w:r>
            <w:r w:rsidRPr="005E3722">
              <w:rPr>
                <w:color w:val="000000"/>
                <w:sz w:val="20"/>
                <w:szCs w:val="20"/>
              </w:rPr>
              <w:t xml:space="preserve"> to you. </w:t>
            </w:r>
            <w:proofErr w:type="spellStart"/>
            <w:r w:rsidRPr="005E3722">
              <w:rPr>
                <w:color w:val="000000"/>
                <w:sz w:val="20"/>
                <w:szCs w:val="20"/>
              </w:rPr>
              <w:t>Doesnt</w:t>
            </w:r>
            <w:proofErr w:type="spellEnd"/>
            <w:r w:rsidRPr="005E3722">
              <w:rPr>
                <w:color w:val="000000"/>
                <w:sz w:val="20"/>
                <w:szCs w:val="20"/>
              </w:rPr>
              <w:t xml:space="preserve"> explain </w:t>
            </w:r>
            <w:proofErr w:type="spellStart"/>
            <w:r w:rsidRPr="005E3722">
              <w:rPr>
                <w:color w:val="000000"/>
                <w:sz w:val="20"/>
                <w:szCs w:val="20"/>
              </w:rPr>
              <w:t>nuttin</w:t>
            </w:r>
            <w:proofErr w:type="spellEnd"/>
            <w:r w:rsidRPr="005E3722">
              <w:rPr>
                <w:color w:val="000000"/>
                <w:sz w:val="20"/>
                <w:szCs w:val="20"/>
              </w:rPr>
              <w:t>, all he says is look at the drawing. If you do not understand a drawing he will start accusing of cheating.</w:t>
            </w:r>
          </w:p>
        </w:tc>
      </w:tr>
      <w:tr w:rsidR="00F5513A" w:rsidRPr="005E3722" w14:paraId="52C3CD1A" w14:textId="77777777" w:rsidTr="00CF627A">
        <w:trPr>
          <w:trHeight w:val="315"/>
        </w:trPr>
        <w:tc>
          <w:tcPr>
            <w:tcW w:w="712" w:type="dxa"/>
            <w:tcMar>
              <w:top w:w="30" w:type="dxa"/>
              <w:left w:w="45" w:type="dxa"/>
              <w:bottom w:w="30" w:type="dxa"/>
              <w:right w:w="45" w:type="dxa"/>
            </w:tcMar>
            <w:vAlign w:val="center"/>
            <w:hideMark/>
          </w:tcPr>
          <w:p w14:paraId="20A04B73" w14:textId="77777777" w:rsidR="00F5513A" w:rsidRPr="005E3722" w:rsidRDefault="00F5513A" w:rsidP="00B521A6">
            <w:pPr>
              <w:jc w:val="center"/>
              <w:rPr>
                <w:sz w:val="20"/>
                <w:szCs w:val="20"/>
              </w:rPr>
            </w:pPr>
            <w:r w:rsidRPr="005E3722">
              <w:rPr>
                <w:sz w:val="20"/>
                <w:szCs w:val="20"/>
              </w:rPr>
              <w:t>(19)</w:t>
            </w:r>
          </w:p>
        </w:tc>
        <w:tc>
          <w:tcPr>
            <w:tcW w:w="12233" w:type="dxa"/>
            <w:tcMar>
              <w:top w:w="30" w:type="dxa"/>
              <w:left w:w="0" w:type="dxa"/>
              <w:bottom w:w="30" w:type="dxa"/>
              <w:right w:w="0" w:type="dxa"/>
            </w:tcMar>
            <w:vAlign w:val="center"/>
            <w:hideMark/>
          </w:tcPr>
          <w:p w14:paraId="407B3C44" w14:textId="4BFA6FFF" w:rsidR="00F5513A" w:rsidRPr="005E3722" w:rsidRDefault="00F5513A" w:rsidP="00B521A6">
            <w:pPr>
              <w:rPr>
                <w:color w:val="000000"/>
                <w:sz w:val="20"/>
                <w:szCs w:val="20"/>
              </w:rPr>
            </w:pPr>
            <w:r w:rsidRPr="005E3722">
              <w:rPr>
                <w:color w:val="000000"/>
                <w:sz w:val="20"/>
                <w:szCs w:val="20"/>
              </w:rPr>
              <w:t xml:space="preserve">Dr. </w:t>
            </w:r>
            <w:r w:rsidR="003C2708">
              <w:rPr>
                <w:color w:val="000000"/>
                <w:sz w:val="20"/>
                <w:szCs w:val="20"/>
              </w:rPr>
              <w:t>------</w:t>
            </w:r>
            <w:r w:rsidR="003C2708">
              <w:rPr>
                <w:i/>
                <w:iCs/>
                <w:color w:val="000000"/>
                <w:sz w:val="20"/>
                <w:szCs w:val="20"/>
              </w:rPr>
              <w:t xml:space="preserve"> </w:t>
            </w:r>
            <w:r w:rsidRPr="005E3722">
              <w:rPr>
                <w:color w:val="000000"/>
                <w:sz w:val="20"/>
                <w:szCs w:val="20"/>
              </w:rPr>
              <w:t>always says he's going to do something, but it never happens! He's a big talker. Never go to him with a problem he'll somehow make it your fault.</w:t>
            </w:r>
          </w:p>
        </w:tc>
      </w:tr>
      <w:tr w:rsidR="00F5513A" w:rsidRPr="005E3722" w14:paraId="2C9E8AC5" w14:textId="77777777" w:rsidTr="00CF627A">
        <w:trPr>
          <w:trHeight w:val="315"/>
        </w:trPr>
        <w:tc>
          <w:tcPr>
            <w:tcW w:w="712" w:type="dxa"/>
            <w:tcMar>
              <w:top w:w="30" w:type="dxa"/>
              <w:left w:w="45" w:type="dxa"/>
              <w:bottom w:w="30" w:type="dxa"/>
              <w:right w:w="45" w:type="dxa"/>
            </w:tcMar>
            <w:vAlign w:val="center"/>
            <w:hideMark/>
          </w:tcPr>
          <w:p w14:paraId="3CA03477" w14:textId="77777777" w:rsidR="00F5513A" w:rsidRPr="005E3722" w:rsidRDefault="00F5513A" w:rsidP="00B521A6">
            <w:pPr>
              <w:jc w:val="center"/>
              <w:rPr>
                <w:sz w:val="20"/>
                <w:szCs w:val="20"/>
              </w:rPr>
            </w:pPr>
            <w:r w:rsidRPr="005E3722">
              <w:rPr>
                <w:sz w:val="20"/>
                <w:szCs w:val="20"/>
              </w:rPr>
              <w:t>(20)</w:t>
            </w:r>
          </w:p>
        </w:tc>
        <w:tc>
          <w:tcPr>
            <w:tcW w:w="12233" w:type="dxa"/>
            <w:tcMar>
              <w:top w:w="30" w:type="dxa"/>
              <w:left w:w="0" w:type="dxa"/>
              <w:bottom w:w="30" w:type="dxa"/>
              <w:right w:w="0" w:type="dxa"/>
            </w:tcMar>
            <w:vAlign w:val="center"/>
            <w:hideMark/>
          </w:tcPr>
          <w:p w14:paraId="690980C9" w14:textId="77777777" w:rsidR="00F5513A" w:rsidRPr="005E3722" w:rsidRDefault="00F5513A" w:rsidP="00B521A6">
            <w:pPr>
              <w:rPr>
                <w:color w:val="000000"/>
                <w:sz w:val="20"/>
                <w:szCs w:val="20"/>
              </w:rPr>
            </w:pPr>
            <w:r w:rsidRPr="005E3722">
              <w:rPr>
                <w:color w:val="000000"/>
                <w:sz w:val="20"/>
                <w:szCs w:val="20"/>
              </w:rPr>
              <w:t xml:space="preserve">all you do is read pages from the textbook and highlight things, and if you ask a </w:t>
            </w:r>
            <w:proofErr w:type="gramStart"/>
            <w:r w:rsidRPr="005E3722">
              <w:rPr>
                <w:color w:val="000000"/>
                <w:sz w:val="20"/>
                <w:szCs w:val="20"/>
              </w:rPr>
              <w:t>question</w:t>
            </w:r>
            <w:proofErr w:type="gramEnd"/>
            <w:r w:rsidRPr="005E3722">
              <w:rPr>
                <w:color w:val="000000"/>
                <w:sz w:val="20"/>
                <w:szCs w:val="20"/>
              </w:rPr>
              <w:t xml:space="preserve"> she either doesn't answer or restates something that doesn't </w:t>
            </w:r>
            <w:proofErr w:type="spellStart"/>
            <w:r w:rsidRPr="005E3722">
              <w:rPr>
                <w:color w:val="000000"/>
                <w:sz w:val="20"/>
                <w:szCs w:val="20"/>
              </w:rPr>
              <w:t>anwser</w:t>
            </w:r>
            <w:proofErr w:type="spellEnd"/>
            <w:r w:rsidRPr="005E3722">
              <w:rPr>
                <w:color w:val="000000"/>
                <w:sz w:val="20"/>
                <w:szCs w:val="20"/>
              </w:rPr>
              <w:t xml:space="preserve"> the question</w:t>
            </w:r>
          </w:p>
        </w:tc>
      </w:tr>
      <w:tr w:rsidR="00F5513A" w:rsidRPr="005E3722" w14:paraId="0544585D" w14:textId="77777777" w:rsidTr="00CF627A">
        <w:trPr>
          <w:trHeight w:val="315"/>
        </w:trPr>
        <w:tc>
          <w:tcPr>
            <w:tcW w:w="712" w:type="dxa"/>
            <w:tcMar>
              <w:top w:w="30" w:type="dxa"/>
              <w:left w:w="45" w:type="dxa"/>
              <w:bottom w:w="30" w:type="dxa"/>
              <w:right w:w="45" w:type="dxa"/>
            </w:tcMar>
            <w:vAlign w:val="center"/>
            <w:hideMark/>
          </w:tcPr>
          <w:p w14:paraId="593E62AF" w14:textId="77777777" w:rsidR="00F5513A" w:rsidRPr="005E3722" w:rsidRDefault="00F5513A" w:rsidP="00B521A6">
            <w:pPr>
              <w:jc w:val="center"/>
              <w:rPr>
                <w:sz w:val="20"/>
                <w:szCs w:val="20"/>
              </w:rPr>
            </w:pPr>
            <w:r w:rsidRPr="005E3722">
              <w:rPr>
                <w:sz w:val="20"/>
                <w:szCs w:val="20"/>
              </w:rPr>
              <w:t>(98)</w:t>
            </w:r>
          </w:p>
        </w:tc>
        <w:tc>
          <w:tcPr>
            <w:tcW w:w="12233" w:type="dxa"/>
            <w:tcMar>
              <w:top w:w="30" w:type="dxa"/>
              <w:left w:w="0" w:type="dxa"/>
              <w:bottom w:w="30" w:type="dxa"/>
              <w:right w:w="0" w:type="dxa"/>
            </w:tcMar>
            <w:vAlign w:val="center"/>
            <w:hideMark/>
          </w:tcPr>
          <w:p w14:paraId="495CB97A" w14:textId="06454108" w:rsidR="00F5513A" w:rsidRPr="005E3722" w:rsidRDefault="00F5513A" w:rsidP="00B521A6">
            <w:pPr>
              <w:rPr>
                <w:color w:val="000000"/>
                <w:sz w:val="20"/>
                <w:szCs w:val="20"/>
              </w:rPr>
            </w:pPr>
            <w:r w:rsidRPr="005E3722">
              <w:rPr>
                <w:color w:val="000000"/>
                <w:sz w:val="20"/>
                <w:szCs w:val="20"/>
              </w:rPr>
              <w:t>You can't understand</w:t>
            </w:r>
            <w:r w:rsidR="003C2708">
              <w:rPr>
                <w:color w:val="000000"/>
                <w:sz w:val="20"/>
                <w:szCs w:val="20"/>
              </w:rPr>
              <w:t xml:space="preserve"> </w:t>
            </w:r>
            <w:r w:rsidR="003C2708">
              <w:rPr>
                <w:color w:val="000000"/>
                <w:sz w:val="20"/>
                <w:szCs w:val="20"/>
              </w:rPr>
              <w:t>------</w:t>
            </w:r>
            <w:r w:rsidR="003C2708">
              <w:rPr>
                <w:i/>
                <w:iCs/>
                <w:color w:val="000000"/>
                <w:sz w:val="20"/>
                <w:szCs w:val="20"/>
              </w:rPr>
              <w:t xml:space="preserve"> </w:t>
            </w:r>
            <w:r w:rsidRPr="005E3722">
              <w:rPr>
                <w:color w:val="000000"/>
                <w:sz w:val="20"/>
                <w:szCs w:val="20"/>
              </w:rPr>
              <w:t xml:space="preserve">at all. He doesn't follow the book and he doesn't answer </w:t>
            </w:r>
            <w:proofErr w:type="spellStart"/>
            <w:r w:rsidRPr="005E3722">
              <w:rPr>
                <w:color w:val="000000"/>
                <w:sz w:val="20"/>
                <w:szCs w:val="20"/>
              </w:rPr>
              <w:t>anyones</w:t>
            </w:r>
            <w:proofErr w:type="spellEnd"/>
            <w:r w:rsidRPr="005E3722">
              <w:rPr>
                <w:color w:val="000000"/>
                <w:sz w:val="20"/>
                <w:szCs w:val="20"/>
              </w:rPr>
              <w:t xml:space="preserve"> questions.</w:t>
            </w:r>
          </w:p>
        </w:tc>
      </w:tr>
      <w:tr w:rsidR="00F5513A" w:rsidRPr="005E3722" w14:paraId="4C2AFAA5" w14:textId="77777777" w:rsidTr="00CF627A">
        <w:trPr>
          <w:trHeight w:val="315"/>
        </w:trPr>
        <w:tc>
          <w:tcPr>
            <w:tcW w:w="712" w:type="dxa"/>
            <w:tcMar>
              <w:top w:w="30" w:type="dxa"/>
              <w:left w:w="45" w:type="dxa"/>
              <w:bottom w:w="30" w:type="dxa"/>
              <w:right w:w="45" w:type="dxa"/>
            </w:tcMar>
            <w:vAlign w:val="center"/>
            <w:hideMark/>
          </w:tcPr>
          <w:p w14:paraId="29FE8F80" w14:textId="77777777" w:rsidR="00F5513A" w:rsidRPr="005E3722" w:rsidRDefault="00F5513A" w:rsidP="00B521A6">
            <w:pPr>
              <w:jc w:val="center"/>
              <w:rPr>
                <w:sz w:val="20"/>
                <w:szCs w:val="20"/>
              </w:rPr>
            </w:pPr>
            <w:r w:rsidRPr="005E3722">
              <w:rPr>
                <w:sz w:val="20"/>
                <w:szCs w:val="20"/>
              </w:rPr>
              <w:lastRenderedPageBreak/>
              <w:t>(198)</w:t>
            </w:r>
          </w:p>
        </w:tc>
        <w:tc>
          <w:tcPr>
            <w:tcW w:w="12233" w:type="dxa"/>
            <w:tcMar>
              <w:top w:w="30" w:type="dxa"/>
              <w:left w:w="0" w:type="dxa"/>
              <w:bottom w:w="30" w:type="dxa"/>
              <w:right w:w="0" w:type="dxa"/>
            </w:tcMar>
            <w:vAlign w:val="center"/>
            <w:hideMark/>
          </w:tcPr>
          <w:p w14:paraId="25D3DF51" w14:textId="77777777" w:rsidR="00F5513A" w:rsidRPr="005E3722" w:rsidRDefault="00F5513A" w:rsidP="00B521A6">
            <w:pPr>
              <w:rPr>
                <w:color w:val="000000"/>
                <w:sz w:val="20"/>
                <w:szCs w:val="20"/>
              </w:rPr>
            </w:pPr>
            <w:r w:rsidRPr="005E3722">
              <w:rPr>
                <w:color w:val="000000"/>
                <w:sz w:val="20"/>
                <w:szCs w:val="20"/>
              </w:rPr>
              <w:t xml:space="preserve">He doesn't know </w:t>
            </w:r>
            <w:proofErr w:type="spellStart"/>
            <w:r w:rsidRPr="005E3722">
              <w:rPr>
                <w:color w:val="000000"/>
                <w:sz w:val="20"/>
                <w:szCs w:val="20"/>
              </w:rPr>
              <w:t>wht</w:t>
            </w:r>
            <w:proofErr w:type="spellEnd"/>
            <w:r w:rsidRPr="005E3722">
              <w:rPr>
                <w:color w:val="000000"/>
                <w:sz w:val="20"/>
                <w:szCs w:val="20"/>
              </w:rPr>
              <w:t xml:space="preserve"> he's talking about. He always gets problems wrong and we're always correcting him. He'll have the answer book in front of him and still get them wrong</w:t>
            </w:r>
          </w:p>
        </w:tc>
      </w:tr>
      <w:tr w:rsidR="00F5513A" w:rsidRPr="005E3722" w14:paraId="5BE9DDB8" w14:textId="77777777" w:rsidTr="00CF627A">
        <w:trPr>
          <w:trHeight w:val="315"/>
        </w:trPr>
        <w:tc>
          <w:tcPr>
            <w:tcW w:w="712" w:type="dxa"/>
            <w:tcMar>
              <w:top w:w="30" w:type="dxa"/>
              <w:left w:w="45" w:type="dxa"/>
              <w:bottom w:w="30" w:type="dxa"/>
              <w:right w:w="45" w:type="dxa"/>
            </w:tcMar>
            <w:vAlign w:val="center"/>
            <w:hideMark/>
          </w:tcPr>
          <w:p w14:paraId="27DE6C14" w14:textId="77777777" w:rsidR="00F5513A" w:rsidRPr="005E3722" w:rsidRDefault="00F5513A" w:rsidP="00B521A6">
            <w:pPr>
              <w:jc w:val="center"/>
              <w:rPr>
                <w:sz w:val="20"/>
                <w:szCs w:val="20"/>
              </w:rPr>
            </w:pPr>
            <w:r w:rsidRPr="005E3722">
              <w:rPr>
                <w:sz w:val="20"/>
                <w:szCs w:val="20"/>
              </w:rPr>
              <w:t>(300)</w:t>
            </w:r>
          </w:p>
        </w:tc>
        <w:tc>
          <w:tcPr>
            <w:tcW w:w="12233" w:type="dxa"/>
            <w:tcMar>
              <w:top w:w="30" w:type="dxa"/>
              <w:left w:w="0" w:type="dxa"/>
              <w:bottom w:w="30" w:type="dxa"/>
              <w:right w:w="0" w:type="dxa"/>
            </w:tcMar>
            <w:vAlign w:val="center"/>
            <w:hideMark/>
          </w:tcPr>
          <w:p w14:paraId="1AE4F078" w14:textId="1009C53F" w:rsidR="00F5513A" w:rsidRPr="005E3722" w:rsidRDefault="003C2708" w:rsidP="00B521A6">
            <w:pPr>
              <w:rPr>
                <w:color w:val="000000"/>
                <w:sz w:val="20"/>
                <w:szCs w:val="20"/>
              </w:rPr>
            </w:pPr>
            <w:proofErr w:type="spellStart"/>
            <w:r w:rsidRPr="005E3722">
              <w:rPr>
                <w:color w:val="000000"/>
                <w:sz w:val="20"/>
                <w:szCs w:val="20"/>
              </w:rPr>
              <w:t>M</w:t>
            </w:r>
            <w:r w:rsidR="00F5513A" w:rsidRPr="005E3722">
              <w:rPr>
                <w:color w:val="000000"/>
                <w:sz w:val="20"/>
                <w:szCs w:val="20"/>
              </w:rPr>
              <w:t>rs</w:t>
            </w:r>
            <w:proofErr w:type="spellEnd"/>
            <w:r>
              <w:rPr>
                <w:color w:val="000000"/>
                <w:sz w:val="20"/>
                <w:szCs w:val="20"/>
              </w:rPr>
              <w:t xml:space="preserve"> ------</w:t>
            </w:r>
            <w:r>
              <w:rPr>
                <w:i/>
                <w:iCs/>
                <w:color w:val="000000"/>
                <w:sz w:val="20"/>
                <w:szCs w:val="20"/>
              </w:rPr>
              <w:t xml:space="preserve"> </w:t>
            </w:r>
            <w:r w:rsidR="00F5513A" w:rsidRPr="005E3722">
              <w:rPr>
                <w:color w:val="000000"/>
                <w:sz w:val="20"/>
                <w:szCs w:val="20"/>
              </w:rPr>
              <w:t xml:space="preserve">is so oblivious...also she never answers you when you ask questions and when someone </w:t>
            </w:r>
            <w:proofErr w:type="spellStart"/>
            <w:r w:rsidR="00F5513A" w:rsidRPr="005E3722">
              <w:rPr>
                <w:color w:val="000000"/>
                <w:sz w:val="20"/>
                <w:szCs w:val="20"/>
              </w:rPr>
              <w:t>i</w:t>
            </w:r>
            <w:proofErr w:type="spellEnd"/>
            <w:r w:rsidR="00F5513A" w:rsidRPr="005E3722">
              <w:rPr>
                <w:color w:val="000000"/>
                <w:sz w:val="20"/>
                <w:szCs w:val="20"/>
              </w:rPr>
              <w:t xml:space="preserve"> know asked for help she just said no!!!</w:t>
            </w:r>
          </w:p>
        </w:tc>
      </w:tr>
      <w:tr w:rsidR="00F5513A" w:rsidRPr="005E3722" w14:paraId="507D034D" w14:textId="77777777" w:rsidTr="00CF627A">
        <w:trPr>
          <w:trHeight w:val="315"/>
        </w:trPr>
        <w:tc>
          <w:tcPr>
            <w:tcW w:w="712" w:type="dxa"/>
            <w:tcMar>
              <w:top w:w="30" w:type="dxa"/>
              <w:left w:w="45" w:type="dxa"/>
              <w:bottom w:w="30" w:type="dxa"/>
              <w:right w:w="45" w:type="dxa"/>
            </w:tcMar>
            <w:vAlign w:val="center"/>
            <w:hideMark/>
          </w:tcPr>
          <w:p w14:paraId="35EBC98A" w14:textId="77777777" w:rsidR="00F5513A" w:rsidRPr="005E3722" w:rsidRDefault="00F5513A" w:rsidP="00B521A6">
            <w:pPr>
              <w:jc w:val="center"/>
              <w:rPr>
                <w:sz w:val="20"/>
                <w:szCs w:val="20"/>
              </w:rPr>
            </w:pPr>
            <w:r w:rsidRPr="005E3722">
              <w:rPr>
                <w:sz w:val="20"/>
                <w:szCs w:val="20"/>
              </w:rPr>
              <w:t>(500)</w:t>
            </w:r>
          </w:p>
        </w:tc>
        <w:tc>
          <w:tcPr>
            <w:tcW w:w="12233" w:type="dxa"/>
            <w:tcMar>
              <w:top w:w="30" w:type="dxa"/>
              <w:left w:w="0" w:type="dxa"/>
              <w:bottom w:w="30" w:type="dxa"/>
              <w:right w:w="0" w:type="dxa"/>
            </w:tcMar>
            <w:vAlign w:val="center"/>
            <w:hideMark/>
          </w:tcPr>
          <w:p w14:paraId="319F89FA" w14:textId="77777777" w:rsidR="00F5513A" w:rsidRPr="005E3722" w:rsidRDefault="00F5513A" w:rsidP="00B521A6">
            <w:pPr>
              <w:rPr>
                <w:color w:val="000000"/>
                <w:sz w:val="20"/>
                <w:szCs w:val="20"/>
              </w:rPr>
            </w:pPr>
            <w:proofErr w:type="spellStart"/>
            <w:r w:rsidRPr="005E3722">
              <w:rPr>
                <w:color w:val="000000"/>
                <w:sz w:val="20"/>
                <w:szCs w:val="20"/>
              </w:rPr>
              <w:t>i</w:t>
            </w:r>
            <w:proofErr w:type="spellEnd"/>
            <w:r w:rsidRPr="005E3722">
              <w:rPr>
                <w:color w:val="000000"/>
                <w:sz w:val="20"/>
                <w:szCs w:val="20"/>
              </w:rPr>
              <w:t xml:space="preserve"> had him last year and he never answers the question you ask him but instead he says, "well you tell me?" and forgets that you asked a question.</w:t>
            </w:r>
          </w:p>
        </w:tc>
      </w:tr>
      <w:tr w:rsidR="00F5513A" w:rsidRPr="005E3722" w14:paraId="3FCCEE39" w14:textId="77777777" w:rsidTr="00CF627A">
        <w:trPr>
          <w:trHeight w:val="315"/>
        </w:trPr>
        <w:tc>
          <w:tcPr>
            <w:tcW w:w="712" w:type="dxa"/>
            <w:tcMar>
              <w:top w:w="30" w:type="dxa"/>
              <w:left w:w="45" w:type="dxa"/>
              <w:bottom w:w="30" w:type="dxa"/>
              <w:right w:w="45" w:type="dxa"/>
            </w:tcMar>
            <w:vAlign w:val="center"/>
            <w:hideMark/>
          </w:tcPr>
          <w:p w14:paraId="66F485C0" w14:textId="77777777" w:rsidR="00F5513A" w:rsidRPr="005E3722" w:rsidRDefault="00F5513A" w:rsidP="00B521A6">
            <w:pPr>
              <w:jc w:val="center"/>
              <w:rPr>
                <w:sz w:val="20"/>
                <w:szCs w:val="20"/>
              </w:rPr>
            </w:pPr>
            <w:r w:rsidRPr="005E3722">
              <w:rPr>
                <w:sz w:val="20"/>
                <w:szCs w:val="20"/>
              </w:rPr>
              <w:t>(600)</w:t>
            </w:r>
          </w:p>
        </w:tc>
        <w:tc>
          <w:tcPr>
            <w:tcW w:w="12233" w:type="dxa"/>
            <w:tcMar>
              <w:top w:w="30" w:type="dxa"/>
              <w:left w:w="0" w:type="dxa"/>
              <w:bottom w:w="30" w:type="dxa"/>
              <w:right w:w="0" w:type="dxa"/>
            </w:tcMar>
            <w:vAlign w:val="center"/>
            <w:hideMark/>
          </w:tcPr>
          <w:p w14:paraId="4DBBFC5A" w14:textId="77777777" w:rsidR="00F5513A" w:rsidRPr="005E3722" w:rsidRDefault="00F5513A" w:rsidP="00B521A6">
            <w:pPr>
              <w:rPr>
                <w:color w:val="000000"/>
                <w:sz w:val="20"/>
                <w:szCs w:val="20"/>
              </w:rPr>
            </w:pPr>
            <w:r w:rsidRPr="005E3722">
              <w:rPr>
                <w:color w:val="000000"/>
                <w:sz w:val="20"/>
                <w:szCs w:val="20"/>
              </w:rPr>
              <w:t xml:space="preserve">she ignores me when </w:t>
            </w:r>
            <w:proofErr w:type="spellStart"/>
            <w:r w:rsidRPr="005E3722">
              <w:rPr>
                <w:color w:val="000000"/>
                <w:sz w:val="20"/>
                <w:szCs w:val="20"/>
              </w:rPr>
              <w:t>i</w:t>
            </w:r>
            <w:proofErr w:type="spellEnd"/>
            <w:r w:rsidRPr="005E3722">
              <w:rPr>
                <w:color w:val="000000"/>
                <w:sz w:val="20"/>
                <w:szCs w:val="20"/>
              </w:rPr>
              <w:t xml:space="preserve"> have questions and goes as far as to get in people's faces whenever they do something wrong.</w:t>
            </w:r>
          </w:p>
        </w:tc>
      </w:tr>
      <w:tr w:rsidR="00F5513A" w:rsidRPr="005E3722" w14:paraId="4B948FE8" w14:textId="77777777" w:rsidTr="00CF627A">
        <w:trPr>
          <w:trHeight w:val="315"/>
        </w:trPr>
        <w:tc>
          <w:tcPr>
            <w:tcW w:w="712" w:type="dxa"/>
            <w:tcMar>
              <w:top w:w="30" w:type="dxa"/>
              <w:left w:w="45" w:type="dxa"/>
              <w:bottom w:w="30" w:type="dxa"/>
              <w:right w:w="45" w:type="dxa"/>
            </w:tcMar>
            <w:vAlign w:val="center"/>
            <w:hideMark/>
          </w:tcPr>
          <w:p w14:paraId="33DBDF45" w14:textId="77777777" w:rsidR="00F5513A" w:rsidRPr="005E3722" w:rsidRDefault="00F5513A" w:rsidP="00B521A6">
            <w:pPr>
              <w:jc w:val="center"/>
              <w:rPr>
                <w:sz w:val="20"/>
                <w:szCs w:val="20"/>
              </w:rPr>
            </w:pPr>
            <w:r w:rsidRPr="005E3722">
              <w:rPr>
                <w:sz w:val="20"/>
                <w:szCs w:val="20"/>
              </w:rPr>
              <w:t>(800)</w:t>
            </w:r>
          </w:p>
        </w:tc>
        <w:tc>
          <w:tcPr>
            <w:tcW w:w="12233" w:type="dxa"/>
            <w:tcMar>
              <w:top w:w="30" w:type="dxa"/>
              <w:left w:w="0" w:type="dxa"/>
              <w:bottom w:w="30" w:type="dxa"/>
              <w:right w:w="0" w:type="dxa"/>
            </w:tcMar>
            <w:vAlign w:val="center"/>
            <w:hideMark/>
          </w:tcPr>
          <w:p w14:paraId="15111663" w14:textId="77777777" w:rsidR="00F5513A" w:rsidRPr="005E3722" w:rsidRDefault="00F5513A" w:rsidP="00B521A6">
            <w:pPr>
              <w:rPr>
                <w:color w:val="000000"/>
                <w:sz w:val="20"/>
                <w:szCs w:val="20"/>
              </w:rPr>
            </w:pPr>
            <w:r w:rsidRPr="005E3722">
              <w:rPr>
                <w:color w:val="000000"/>
                <w:sz w:val="20"/>
                <w:szCs w:val="20"/>
              </w:rPr>
              <w:t>great at not answering your questions, and giving you round about answers to anything you ask</w:t>
            </w:r>
          </w:p>
        </w:tc>
      </w:tr>
      <w:tr w:rsidR="00F5513A" w:rsidRPr="005E3722" w14:paraId="3CB68FB8" w14:textId="77777777" w:rsidTr="00CF627A">
        <w:trPr>
          <w:trHeight w:val="315"/>
        </w:trPr>
        <w:tc>
          <w:tcPr>
            <w:tcW w:w="712" w:type="dxa"/>
            <w:tcMar>
              <w:top w:w="30" w:type="dxa"/>
              <w:left w:w="45" w:type="dxa"/>
              <w:bottom w:w="30" w:type="dxa"/>
              <w:right w:w="45" w:type="dxa"/>
            </w:tcMar>
            <w:vAlign w:val="center"/>
            <w:hideMark/>
          </w:tcPr>
          <w:p w14:paraId="1D619D1C" w14:textId="77777777" w:rsidR="00F5513A" w:rsidRPr="005E3722" w:rsidRDefault="00F5513A" w:rsidP="00B521A6">
            <w:pPr>
              <w:jc w:val="center"/>
              <w:rPr>
                <w:sz w:val="20"/>
                <w:szCs w:val="20"/>
              </w:rPr>
            </w:pPr>
            <w:r w:rsidRPr="005E3722">
              <w:rPr>
                <w:sz w:val="20"/>
                <w:szCs w:val="20"/>
              </w:rPr>
              <w:t>(900)</w:t>
            </w:r>
          </w:p>
        </w:tc>
        <w:tc>
          <w:tcPr>
            <w:tcW w:w="12233" w:type="dxa"/>
            <w:tcMar>
              <w:top w:w="30" w:type="dxa"/>
              <w:left w:w="0" w:type="dxa"/>
              <w:bottom w:w="30" w:type="dxa"/>
              <w:right w:w="0" w:type="dxa"/>
            </w:tcMar>
            <w:vAlign w:val="center"/>
            <w:hideMark/>
          </w:tcPr>
          <w:p w14:paraId="44D50F3E" w14:textId="77777777" w:rsidR="00F5513A" w:rsidRPr="005E3722" w:rsidRDefault="00F5513A" w:rsidP="00B521A6">
            <w:pPr>
              <w:rPr>
                <w:color w:val="000000"/>
                <w:sz w:val="20"/>
                <w:szCs w:val="20"/>
              </w:rPr>
            </w:pPr>
            <w:r w:rsidRPr="005E3722">
              <w:rPr>
                <w:color w:val="000000"/>
                <w:sz w:val="20"/>
                <w:szCs w:val="20"/>
              </w:rPr>
              <w:t xml:space="preserve">She is constantly getting mad over small things and every time you need </w:t>
            </w:r>
            <w:proofErr w:type="gramStart"/>
            <w:r w:rsidRPr="005E3722">
              <w:rPr>
                <w:color w:val="000000"/>
                <w:sz w:val="20"/>
                <w:szCs w:val="20"/>
              </w:rPr>
              <w:t>help</w:t>
            </w:r>
            <w:proofErr w:type="gramEnd"/>
            <w:r w:rsidRPr="005E3722">
              <w:rPr>
                <w:color w:val="000000"/>
                <w:sz w:val="20"/>
                <w:szCs w:val="20"/>
              </w:rPr>
              <w:t xml:space="preserve"> she just says look at your notes or "your mom" so honestly I don't think she knows what she is doing...?</w:t>
            </w:r>
          </w:p>
        </w:tc>
      </w:tr>
      <w:tr w:rsidR="00F5513A" w:rsidRPr="005E3722" w14:paraId="793DE3BB" w14:textId="77777777" w:rsidTr="00CF627A">
        <w:trPr>
          <w:trHeight w:val="315"/>
        </w:trPr>
        <w:tc>
          <w:tcPr>
            <w:tcW w:w="712" w:type="dxa"/>
            <w:tcMar>
              <w:top w:w="30" w:type="dxa"/>
              <w:left w:w="45" w:type="dxa"/>
              <w:bottom w:w="30" w:type="dxa"/>
              <w:right w:w="45" w:type="dxa"/>
            </w:tcMar>
            <w:vAlign w:val="center"/>
            <w:hideMark/>
          </w:tcPr>
          <w:p w14:paraId="42B469A6" w14:textId="77777777" w:rsidR="00F5513A" w:rsidRPr="005E3722" w:rsidRDefault="00F5513A" w:rsidP="00B521A6">
            <w:pPr>
              <w:jc w:val="center"/>
              <w:rPr>
                <w:sz w:val="20"/>
                <w:szCs w:val="20"/>
              </w:rPr>
            </w:pPr>
            <w:r w:rsidRPr="005E3722">
              <w:rPr>
                <w:sz w:val="20"/>
                <w:szCs w:val="20"/>
              </w:rPr>
              <w:t>(1198)</w:t>
            </w:r>
          </w:p>
        </w:tc>
        <w:tc>
          <w:tcPr>
            <w:tcW w:w="12233" w:type="dxa"/>
            <w:tcMar>
              <w:top w:w="30" w:type="dxa"/>
              <w:left w:w="0" w:type="dxa"/>
              <w:bottom w:w="30" w:type="dxa"/>
              <w:right w:w="0" w:type="dxa"/>
            </w:tcMar>
            <w:vAlign w:val="center"/>
            <w:hideMark/>
          </w:tcPr>
          <w:p w14:paraId="1E45DD0C" w14:textId="77777777" w:rsidR="00F5513A" w:rsidRPr="005E3722" w:rsidRDefault="00F5513A" w:rsidP="00B521A6">
            <w:pPr>
              <w:rPr>
                <w:color w:val="000000"/>
                <w:sz w:val="20"/>
                <w:szCs w:val="20"/>
              </w:rPr>
            </w:pPr>
            <w:r w:rsidRPr="005E3722">
              <w:rPr>
                <w:color w:val="000000"/>
                <w:sz w:val="20"/>
                <w:szCs w:val="20"/>
              </w:rPr>
              <w:t>Can't understand him, asking him for help is like talking to the wall. And if you ask for help his response: "Everyone else gets it" (laughing)</w:t>
            </w:r>
          </w:p>
        </w:tc>
      </w:tr>
      <w:tr w:rsidR="00F5513A" w:rsidRPr="005E3722" w14:paraId="29B2B072" w14:textId="77777777" w:rsidTr="00CF627A">
        <w:trPr>
          <w:trHeight w:val="315"/>
        </w:trPr>
        <w:tc>
          <w:tcPr>
            <w:tcW w:w="712" w:type="dxa"/>
            <w:tcMar>
              <w:top w:w="30" w:type="dxa"/>
              <w:left w:w="45" w:type="dxa"/>
              <w:bottom w:w="30" w:type="dxa"/>
              <w:right w:w="45" w:type="dxa"/>
            </w:tcMar>
            <w:vAlign w:val="center"/>
            <w:hideMark/>
          </w:tcPr>
          <w:p w14:paraId="56567CFC" w14:textId="77777777" w:rsidR="00F5513A" w:rsidRPr="005E3722" w:rsidRDefault="00F5513A" w:rsidP="00B521A6">
            <w:pPr>
              <w:jc w:val="center"/>
              <w:rPr>
                <w:sz w:val="20"/>
                <w:szCs w:val="20"/>
              </w:rPr>
            </w:pPr>
            <w:r w:rsidRPr="005E3722">
              <w:rPr>
                <w:sz w:val="20"/>
                <w:szCs w:val="20"/>
              </w:rPr>
              <w:t>(1199)</w:t>
            </w:r>
          </w:p>
        </w:tc>
        <w:tc>
          <w:tcPr>
            <w:tcW w:w="12233" w:type="dxa"/>
            <w:tcMar>
              <w:top w:w="30" w:type="dxa"/>
              <w:left w:w="0" w:type="dxa"/>
              <w:bottom w:w="30" w:type="dxa"/>
              <w:right w:w="0" w:type="dxa"/>
            </w:tcMar>
            <w:vAlign w:val="center"/>
            <w:hideMark/>
          </w:tcPr>
          <w:p w14:paraId="4F05B9B8" w14:textId="77777777" w:rsidR="00F5513A" w:rsidRPr="005E3722" w:rsidRDefault="00F5513A" w:rsidP="00B521A6">
            <w:pPr>
              <w:rPr>
                <w:color w:val="000000"/>
                <w:sz w:val="20"/>
                <w:szCs w:val="20"/>
              </w:rPr>
            </w:pPr>
            <w:r w:rsidRPr="005E3722">
              <w:rPr>
                <w:color w:val="000000"/>
                <w:sz w:val="20"/>
                <w:szCs w:val="20"/>
              </w:rPr>
              <w:t>She's really mean, doesn't make me feel comfortable asking a question. She always yells at me for not knowing the answer! I can't ask questions!!!</w:t>
            </w:r>
          </w:p>
        </w:tc>
      </w:tr>
      <w:tr w:rsidR="00F5513A" w:rsidRPr="005E3722" w14:paraId="35F1D3F7" w14:textId="77777777" w:rsidTr="00CF627A">
        <w:trPr>
          <w:trHeight w:val="315"/>
        </w:trPr>
        <w:tc>
          <w:tcPr>
            <w:tcW w:w="712" w:type="dxa"/>
            <w:tcMar>
              <w:top w:w="30" w:type="dxa"/>
              <w:left w:w="45" w:type="dxa"/>
              <w:bottom w:w="30" w:type="dxa"/>
              <w:right w:w="45" w:type="dxa"/>
            </w:tcMar>
            <w:vAlign w:val="center"/>
            <w:hideMark/>
          </w:tcPr>
          <w:p w14:paraId="4727CEC5" w14:textId="77777777" w:rsidR="00F5513A" w:rsidRPr="005E3722" w:rsidRDefault="00F5513A" w:rsidP="00B521A6">
            <w:pPr>
              <w:jc w:val="center"/>
              <w:rPr>
                <w:sz w:val="20"/>
                <w:szCs w:val="20"/>
              </w:rPr>
            </w:pPr>
            <w:r w:rsidRPr="005E3722">
              <w:rPr>
                <w:sz w:val="20"/>
                <w:szCs w:val="20"/>
              </w:rPr>
              <w:t>(1299)</w:t>
            </w:r>
          </w:p>
        </w:tc>
        <w:tc>
          <w:tcPr>
            <w:tcW w:w="12233" w:type="dxa"/>
            <w:tcMar>
              <w:top w:w="30" w:type="dxa"/>
              <w:left w:w="0" w:type="dxa"/>
              <w:bottom w:w="30" w:type="dxa"/>
              <w:right w:w="0" w:type="dxa"/>
            </w:tcMar>
            <w:vAlign w:val="center"/>
            <w:hideMark/>
          </w:tcPr>
          <w:p w14:paraId="5D342EBC" w14:textId="6964DA96" w:rsidR="00F5513A" w:rsidRPr="005E3722" w:rsidRDefault="003C2708" w:rsidP="00B521A6">
            <w:pPr>
              <w:rPr>
                <w:color w:val="000000"/>
                <w:sz w:val="20"/>
                <w:szCs w:val="20"/>
              </w:rPr>
            </w:pPr>
            <w:r>
              <w:rPr>
                <w:color w:val="000000"/>
                <w:sz w:val="20"/>
                <w:szCs w:val="20"/>
              </w:rPr>
              <w:t>------</w:t>
            </w:r>
            <w:r>
              <w:rPr>
                <w:i/>
                <w:iCs/>
                <w:color w:val="000000"/>
                <w:sz w:val="20"/>
                <w:szCs w:val="20"/>
              </w:rPr>
              <w:t xml:space="preserve"> </w:t>
            </w:r>
            <w:r w:rsidR="00F5513A" w:rsidRPr="005E3722">
              <w:rPr>
                <w:color w:val="000000"/>
                <w:sz w:val="20"/>
                <w:szCs w:val="20"/>
              </w:rPr>
              <w:t xml:space="preserve">get mad about all of the little things that should just be ignored. </w:t>
            </w:r>
            <w:proofErr w:type="spellStart"/>
            <w:r w:rsidR="00F5513A" w:rsidRPr="005E3722">
              <w:rPr>
                <w:color w:val="000000"/>
                <w:sz w:val="20"/>
                <w:szCs w:val="20"/>
              </w:rPr>
              <w:t>Se</w:t>
            </w:r>
            <w:proofErr w:type="spellEnd"/>
            <w:r w:rsidR="00F5513A" w:rsidRPr="005E3722">
              <w:rPr>
                <w:color w:val="000000"/>
                <w:sz w:val="20"/>
                <w:szCs w:val="20"/>
              </w:rPr>
              <w:t xml:space="preserve"> makes </w:t>
            </w:r>
            <w:proofErr w:type="spellStart"/>
            <w:r w:rsidR="00F5513A" w:rsidRPr="005E3722">
              <w:rPr>
                <w:color w:val="000000"/>
                <w:sz w:val="20"/>
                <w:szCs w:val="20"/>
              </w:rPr>
              <w:t>and</w:t>
            </w:r>
            <w:proofErr w:type="spellEnd"/>
            <w:r w:rsidR="00F5513A" w:rsidRPr="005E3722">
              <w:rPr>
                <w:color w:val="000000"/>
                <w:sz w:val="20"/>
                <w:szCs w:val="20"/>
              </w:rPr>
              <w:t xml:space="preserve"> example </w:t>
            </w:r>
            <w:proofErr w:type="spellStart"/>
            <w:r w:rsidR="00F5513A" w:rsidRPr="005E3722">
              <w:rPr>
                <w:color w:val="000000"/>
                <w:sz w:val="20"/>
                <w:szCs w:val="20"/>
              </w:rPr>
              <w:t>outof</w:t>
            </w:r>
            <w:proofErr w:type="spellEnd"/>
            <w:r w:rsidR="00F5513A" w:rsidRPr="005E3722">
              <w:rPr>
                <w:color w:val="000000"/>
                <w:sz w:val="20"/>
                <w:szCs w:val="20"/>
              </w:rPr>
              <w:t xml:space="preserve"> you </w:t>
            </w:r>
            <w:proofErr w:type="spellStart"/>
            <w:r w:rsidR="00F5513A" w:rsidRPr="005E3722">
              <w:rPr>
                <w:color w:val="000000"/>
                <w:sz w:val="20"/>
                <w:szCs w:val="20"/>
              </w:rPr>
              <w:t>evn</w:t>
            </w:r>
            <w:proofErr w:type="spellEnd"/>
            <w:r w:rsidR="00F5513A" w:rsidRPr="005E3722">
              <w:rPr>
                <w:color w:val="000000"/>
                <w:sz w:val="20"/>
                <w:szCs w:val="20"/>
              </w:rPr>
              <w:t xml:space="preserve"> if </w:t>
            </w:r>
            <w:proofErr w:type="spellStart"/>
            <w:r w:rsidR="00F5513A" w:rsidRPr="005E3722">
              <w:rPr>
                <w:color w:val="000000"/>
                <w:sz w:val="20"/>
                <w:szCs w:val="20"/>
              </w:rPr>
              <w:t>yu</w:t>
            </w:r>
            <w:proofErr w:type="spellEnd"/>
            <w:r w:rsidR="00F5513A" w:rsidRPr="005E3722">
              <w:rPr>
                <w:color w:val="000000"/>
                <w:sz w:val="20"/>
                <w:szCs w:val="20"/>
              </w:rPr>
              <w:t xml:space="preserve"> get an answer wrong.</w:t>
            </w:r>
          </w:p>
        </w:tc>
      </w:tr>
      <w:tr w:rsidR="00F5513A" w:rsidRPr="005E3722" w14:paraId="0C85E0C4" w14:textId="77777777" w:rsidTr="00CF627A">
        <w:trPr>
          <w:trHeight w:val="315"/>
        </w:trPr>
        <w:tc>
          <w:tcPr>
            <w:tcW w:w="712" w:type="dxa"/>
            <w:tcMar>
              <w:top w:w="30" w:type="dxa"/>
              <w:left w:w="45" w:type="dxa"/>
              <w:bottom w:w="30" w:type="dxa"/>
              <w:right w:w="45" w:type="dxa"/>
            </w:tcMar>
            <w:vAlign w:val="center"/>
            <w:hideMark/>
          </w:tcPr>
          <w:p w14:paraId="195D7344" w14:textId="77777777" w:rsidR="00F5513A" w:rsidRPr="005E3722" w:rsidRDefault="00F5513A" w:rsidP="00B521A6">
            <w:pPr>
              <w:jc w:val="center"/>
              <w:rPr>
                <w:sz w:val="20"/>
                <w:szCs w:val="20"/>
              </w:rPr>
            </w:pPr>
            <w:r w:rsidRPr="005E3722">
              <w:rPr>
                <w:sz w:val="20"/>
                <w:szCs w:val="20"/>
              </w:rPr>
              <w:t>(1798)</w:t>
            </w:r>
          </w:p>
        </w:tc>
        <w:tc>
          <w:tcPr>
            <w:tcW w:w="12233" w:type="dxa"/>
            <w:tcMar>
              <w:top w:w="30" w:type="dxa"/>
              <w:left w:w="0" w:type="dxa"/>
              <w:bottom w:w="30" w:type="dxa"/>
              <w:right w:w="0" w:type="dxa"/>
            </w:tcMar>
            <w:vAlign w:val="center"/>
            <w:hideMark/>
          </w:tcPr>
          <w:p w14:paraId="311BA496" w14:textId="77777777" w:rsidR="00F5513A" w:rsidRPr="005E3722" w:rsidRDefault="00F5513A" w:rsidP="00B521A6">
            <w:pPr>
              <w:rPr>
                <w:color w:val="000000"/>
                <w:sz w:val="20"/>
                <w:szCs w:val="20"/>
              </w:rPr>
            </w:pPr>
            <w:r w:rsidRPr="005E3722">
              <w:rPr>
                <w:color w:val="000000"/>
                <w:sz w:val="20"/>
                <w:szCs w:val="20"/>
              </w:rPr>
              <w:t xml:space="preserve">she never listens to what her students say and when you ask for </w:t>
            </w:r>
            <w:proofErr w:type="gramStart"/>
            <w:r w:rsidRPr="005E3722">
              <w:rPr>
                <w:color w:val="000000"/>
                <w:sz w:val="20"/>
                <w:szCs w:val="20"/>
              </w:rPr>
              <w:t>help</w:t>
            </w:r>
            <w:proofErr w:type="gramEnd"/>
            <w:r w:rsidRPr="005E3722">
              <w:rPr>
                <w:color w:val="000000"/>
                <w:sz w:val="20"/>
                <w:szCs w:val="20"/>
              </w:rPr>
              <w:t xml:space="preserve"> she doesn't give it. </w:t>
            </w:r>
            <w:proofErr w:type="gramStart"/>
            <w:r w:rsidRPr="005E3722">
              <w:rPr>
                <w:color w:val="000000"/>
                <w:sz w:val="20"/>
                <w:szCs w:val="20"/>
              </w:rPr>
              <w:t>also</w:t>
            </w:r>
            <w:proofErr w:type="gramEnd"/>
            <w:r w:rsidRPr="005E3722">
              <w:rPr>
                <w:color w:val="000000"/>
                <w:sz w:val="20"/>
                <w:szCs w:val="20"/>
              </w:rPr>
              <w:t xml:space="preserve"> if you </w:t>
            </w:r>
            <w:proofErr w:type="spellStart"/>
            <w:r w:rsidRPr="005E3722">
              <w:rPr>
                <w:color w:val="000000"/>
                <w:sz w:val="20"/>
                <w:szCs w:val="20"/>
              </w:rPr>
              <w:t>dont</w:t>
            </w:r>
            <w:proofErr w:type="spellEnd"/>
            <w:r w:rsidRPr="005E3722">
              <w:rPr>
                <w:color w:val="000000"/>
                <w:sz w:val="20"/>
                <w:szCs w:val="20"/>
              </w:rPr>
              <w:t xml:space="preserve"> know how to read music she makes you teach yourself.</w:t>
            </w:r>
          </w:p>
        </w:tc>
      </w:tr>
      <w:tr w:rsidR="00F5513A" w:rsidRPr="005E3722" w14:paraId="5F4088C8" w14:textId="77777777" w:rsidTr="00CF627A">
        <w:trPr>
          <w:trHeight w:val="315"/>
        </w:trPr>
        <w:tc>
          <w:tcPr>
            <w:tcW w:w="712" w:type="dxa"/>
            <w:tcMar>
              <w:top w:w="30" w:type="dxa"/>
              <w:left w:w="45" w:type="dxa"/>
              <w:bottom w:w="30" w:type="dxa"/>
              <w:right w:w="45" w:type="dxa"/>
            </w:tcMar>
            <w:vAlign w:val="center"/>
            <w:hideMark/>
          </w:tcPr>
          <w:p w14:paraId="070C839E" w14:textId="77777777" w:rsidR="00F5513A" w:rsidRPr="005E3722" w:rsidRDefault="00F5513A" w:rsidP="00B521A6">
            <w:pPr>
              <w:jc w:val="center"/>
              <w:rPr>
                <w:sz w:val="20"/>
                <w:szCs w:val="20"/>
              </w:rPr>
            </w:pPr>
            <w:r w:rsidRPr="005E3722">
              <w:rPr>
                <w:sz w:val="20"/>
                <w:szCs w:val="20"/>
              </w:rPr>
              <w:t>(2098)</w:t>
            </w:r>
          </w:p>
        </w:tc>
        <w:tc>
          <w:tcPr>
            <w:tcW w:w="12233" w:type="dxa"/>
            <w:tcMar>
              <w:top w:w="30" w:type="dxa"/>
              <w:left w:w="0" w:type="dxa"/>
              <w:bottom w:w="30" w:type="dxa"/>
              <w:right w:w="0" w:type="dxa"/>
            </w:tcMar>
            <w:vAlign w:val="center"/>
            <w:hideMark/>
          </w:tcPr>
          <w:p w14:paraId="0621F1A9" w14:textId="77777777" w:rsidR="00F5513A" w:rsidRPr="005E3722" w:rsidRDefault="00F5513A" w:rsidP="00B521A6">
            <w:pPr>
              <w:rPr>
                <w:color w:val="000000"/>
                <w:sz w:val="20"/>
                <w:szCs w:val="20"/>
              </w:rPr>
            </w:pPr>
            <w:r w:rsidRPr="005E3722">
              <w:rPr>
                <w:color w:val="000000"/>
                <w:sz w:val="20"/>
                <w:szCs w:val="20"/>
              </w:rPr>
              <w:t xml:space="preserve">yells all the time &amp; never lets you ask a question without interrupting, and </w:t>
            </w:r>
            <w:proofErr w:type="spellStart"/>
            <w:r w:rsidRPr="005E3722">
              <w:rPr>
                <w:color w:val="000000"/>
                <w:sz w:val="20"/>
                <w:szCs w:val="20"/>
              </w:rPr>
              <w:t>i</w:t>
            </w:r>
            <w:proofErr w:type="spellEnd"/>
            <w:r w:rsidRPr="005E3722">
              <w:rPr>
                <w:color w:val="000000"/>
                <w:sz w:val="20"/>
                <w:szCs w:val="20"/>
              </w:rPr>
              <w:t xml:space="preserve"> can quote her with this: "</w:t>
            </w:r>
            <w:proofErr w:type="spellStart"/>
            <w:r w:rsidRPr="005E3722">
              <w:rPr>
                <w:color w:val="000000"/>
                <w:sz w:val="20"/>
                <w:szCs w:val="20"/>
              </w:rPr>
              <w:t>i</w:t>
            </w:r>
            <w:proofErr w:type="spellEnd"/>
            <w:r w:rsidRPr="005E3722">
              <w:rPr>
                <w:color w:val="000000"/>
                <w:sz w:val="20"/>
                <w:szCs w:val="20"/>
              </w:rPr>
              <w:t xml:space="preserve"> just love children!" ok, sure, whatever</w:t>
            </w:r>
          </w:p>
        </w:tc>
      </w:tr>
    </w:tbl>
    <w:p w14:paraId="458D89BD" w14:textId="7CA179D9" w:rsidR="00CF627A" w:rsidRPr="00CF627A" w:rsidRDefault="00CF627A" w:rsidP="00CF627A">
      <w:pPr>
        <w:rPr>
          <w:iCs/>
          <w:sz w:val="20"/>
          <w:szCs w:val="20"/>
        </w:rPr>
      </w:pPr>
    </w:p>
    <w:tbl>
      <w:tblPr>
        <w:tblW w:w="0" w:type="dxa"/>
        <w:tblCellMar>
          <w:left w:w="0" w:type="dxa"/>
          <w:right w:w="0" w:type="dxa"/>
        </w:tblCellMar>
        <w:tblLook w:val="04A0" w:firstRow="1" w:lastRow="0" w:firstColumn="1" w:lastColumn="0" w:noHBand="0" w:noVBand="1"/>
      </w:tblPr>
      <w:tblGrid>
        <w:gridCol w:w="624"/>
        <w:gridCol w:w="12306"/>
      </w:tblGrid>
      <w:tr w:rsidR="00CF627A" w:rsidRPr="00BC16AD" w14:paraId="68BFB7B4" w14:textId="77777777" w:rsidTr="00B521A6">
        <w:trPr>
          <w:trHeight w:val="315"/>
        </w:trPr>
        <w:tc>
          <w:tcPr>
            <w:tcW w:w="0" w:type="auto"/>
            <w:gridSpan w:val="2"/>
            <w:tcBorders>
              <w:top w:val="double" w:sz="4" w:space="0" w:color="auto"/>
              <w:left w:val="double" w:sz="4" w:space="0" w:color="auto"/>
              <w:bottom w:val="double" w:sz="4" w:space="0" w:color="auto"/>
              <w:right w:val="double" w:sz="4" w:space="0" w:color="auto"/>
            </w:tcBorders>
            <w:tcMar>
              <w:top w:w="30" w:type="dxa"/>
              <w:left w:w="45" w:type="dxa"/>
              <w:bottom w:w="30" w:type="dxa"/>
              <w:right w:w="45" w:type="dxa"/>
            </w:tcMar>
            <w:vAlign w:val="center"/>
            <w:hideMark/>
          </w:tcPr>
          <w:p w14:paraId="61E9FDEF" w14:textId="77777777" w:rsidR="00CF627A" w:rsidRPr="00BC16AD" w:rsidRDefault="00CF627A" w:rsidP="00B521A6">
            <w:pPr>
              <w:rPr>
                <w:b/>
                <w:bCs/>
                <w:i/>
                <w:iCs/>
                <w:sz w:val="20"/>
                <w:szCs w:val="20"/>
              </w:rPr>
            </w:pPr>
            <w:r w:rsidRPr="00BC16AD">
              <w:rPr>
                <w:b/>
                <w:bCs/>
                <w:i/>
                <w:iCs/>
                <w:sz w:val="20"/>
                <w:szCs w:val="20"/>
              </w:rPr>
              <w:t>Topic 2 - Sample Reviews</w:t>
            </w:r>
          </w:p>
        </w:tc>
      </w:tr>
      <w:tr w:rsidR="00CF627A" w:rsidRPr="00BC16AD" w14:paraId="6CC89F73" w14:textId="77777777" w:rsidTr="00776155">
        <w:trPr>
          <w:trHeight w:val="315"/>
        </w:trPr>
        <w:tc>
          <w:tcPr>
            <w:tcW w:w="0" w:type="auto"/>
            <w:tcBorders>
              <w:top w:val="double" w:sz="4" w:space="0" w:color="auto"/>
              <w:left w:val="single" w:sz="4" w:space="0" w:color="auto"/>
            </w:tcBorders>
            <w:shd w:val="clear" w:color="auto" w:fill="FFFFFF"/>
            <w:tcMar>
              <w:top w:w="30" w:type="dxa"/>
              <w:left w:w="45" w:type="dxa"/>
              <w:bottom w:w="30" w:type="dxa"/>
              <w:right w:w="45" w:type="dxa"/>
            </w:tcMar>
            <w:vAlign w:val="center"/>
            <w:hideMark/>
          </w:tcPr>
          <w:p w14:paraId="1DF7543A" w14:textId="77777777" w:rsidR="00CF627A" w:rsidRPr="00BC16AD" w:rsidRDefault="00CF627A" w:rsidP="00776155">
            <w:pPr>
              <w:jc w:val="center"/>
              <w:rPr>
                <w:color w:val="000000"/>
                <w:sz w:val="20"/>
                <w:szCs w:val="20"/>
              </w:rPr>
            </w:pPr>
            <w:r w:rsidRPr="00BC16AD">
              <w:rPr>
                <w:color w:val="000000"/>
                <w:sz w:val="20"/>
                <w:szCs w:val="20"/>
              </w:rPr>
              <w:t>(18)</w:t>
            </w:r>
          </w:p>
        </w:tc>
        <w:tc>
          <w:tcPr>
            <w:tcW w:w="0" w:type="auto"/>
            <w:tcBorders>
              <w:top w:val="double" w:sz="4" w:space="0" w:color="auto"/>
              <w:right w:val="single" w:sz="4" w:space="0" w:color="auto"/>
            </w:tcBorders>
            <w:tcMar>
              <w:top w:w="30" w:type="dxa"/>
              <w:left w:w="0" w:type="dxa"/>
              <w:bottom w:w="30" w:type="dxa"/>
              <w:right w:w="0" w:type="dxa"/>
            </w:tcMar>
            <w:vAlign w:val="bottom"/>
            <w:hideMark/>
          </w:tcPr>
          <w:p w14:paraId="3466F4C3" w14:textId="77777777" w:rsidR="00CF627A" w:rsidRPr="00BC16AD" w:rsidRDefault="00CF627A" w:rsidP="00B521A6">
            <w:pPr>
              <w:rPr>
                <w:color w:val="000000"/>
                <w:sz w:val="20"/>
                <w:szCs w:val="20"/>
              </w:rPr>
            </w:pPr>
            <w:r w:rsidRPr="00BC16AD">
              <w:rPr>
                <w:color w:val="000000"/>
                <w:sz w:val="20"/>
                <w:szCs w:val="20"/>
              </w:rPr>
              <w:t xml:space="preserve">His class is way </w:t>
            </w:r>
            <w:proofErr w:type="spellStart"/>
            <w:r w:rsidRPr="00BC16AD">
              <w:rPr>
                <w:color w:val="000000"/>
                <w:sz w:val="20"/>
                <w:szCs w:val="20"/>
              </w:rPr>
              <w:t>toooooo</w:t>
            </w:r>
            <w:proofErr w:type="spellEnd"/>
            <w:r w:rsidRPr="00BC16AD">
              <w:rPr>
                <w:color w:val="000000"/>
                <w:sz w:val="20"/>
                <w:szCs w:val="20"/>
              </w:rPr>
              <w:t xml:space="preserve"> easy. You </w:t>
            </w:r>
            <w:proofErr w:type="spellStart"/>
            <w:r w:rsidRPr="00BC16AD">
              <w:rPr>
                <w:color w:val="000000"/>
                <w:sz w:val="20"/>
                <w:szCs w:val="20"/>
              </w:rPr>
              <w:t>dont</w:t>
            </w:r>
            <w:proofErr w:type="spellEnd"/>
            <w:r w:rsidRPr="00BC16AD">
              <w:rPr>
                <w:color w:val="000000"/>
                <w:sz w:val="20"/>
                <w:szCs w:val="20"/>
              </w:rPr>
              <w:t xml:space="preserve"> learn anything in his class, and you will fail in anything that has to do with that class. AP BIO, you will fail the AP Test. Easy A </w:t>
            </w:r>
            <w:proofErr w:type="spellStart"/>
            <w:r w:rsidRPr="00BC16AD">
              <w:rPr>
                <w:color w:val="000000"/>
                <w:sz w:val="20"/>
                <w:szCs w:val="20"/>
              </w:rPr>
              <w:t>tho</w:t>
            </w:r>
            <w:proofErr w:type="spellEnd"/>
            <w:r w:rsidRPr="00BC16AD">
              <w:rPr>
                <w:color w:val="000000"/>
                <w:sz w:val="20"/>
                <w:szCs w:val="20"/>
              </w:rPr>
              <w:t>.</w:t>
            </w:r>
          </w:p>
        </w:tc>
      </w:tr>
      <w:tr w:rsidR="00CF627A" w:rsidRPr="00BC16AD" w14:paraId="7FD19E23" w14:textId="77777777" w:rsidTr="00776155">
        <w:trPr>
          <w:trHeight w:val="315"/>
        </w:trPr>
        <w:tc>
          <w:tcPr>
            <w:tcW w:w="0" w:type="auto"/>
            <w:tcBorders>
              <w:left w:val="single" w:sz="4" w:space="0" w:color="auto"/>
            </w:tcBorders>
            <w:shd w:val="clear" w:color="auto" w:fill="FFFFFF"/>
            <w:tcMar>
              <w:top w:w="30" w:type="dxa"/>
              <w:left w:w="45" w:type="dxa"/>
              <w:bottom w:w="30" w:type="dxa"/>
              <w:right w:w="45" w:type="dxa"/>
            </w:tcMar>
            <w:vAlign w:val="center"/>
            <w:hideMark/>
          </w:tcPr>
          <w:p w14:paraId="6799EAF9" w14:textId="77777777" w:rsidR="00CF627A" w:rsidRPr="00BC16AD" w:rsidRDefault="00CF627A" w:rsidP="00776155">
            <w:pPr>
              <w:jc w:val="center"/>
              <w:rPr>
                <w:color w:val="000000"/>
                <w:sz w:val="20"/>
                <w:szCs w:val="20"/>
              </w:rPr>
            </w:pPr>
            <w:r w:rsidRPr="00BC16AD">
              <w:rPr>
                <w:color w:val="000000"/>
                <w:sz w:val="20"/>
                <w:szCs w:val="20"/>
              </w:rPr>
              <w:t>(19)</w:t>
            </w:r>
          </w:p>
        </w:tc>
        <w:tc>
          <w:tcPr>
            <w:tcW w:w="0" w:type="auto"/>
            <w:tcBorders>
              <w:right w:val="single" w:sz="4" w:space="0" w:color="auto"/>
            </w:tcBorders>
            <w:tcMar>
              <w:top w:w="30" w:type="dxa"/>
              <w:left w:w="0" w:type="dxa"/>
              <w:bottom w:w="30" w:type="dxa"/>
              <w:right w:w="0" w:type="dxa"/>
            </w:tcMar>
            <w:vAlign w:val="bottom"/>
            <w:hideMark/>
          </w:tcPr>
          <w:p w14:paraId="16D83763" w14:textId="77777777" w:rsidR="00CF627A" w:rsidRPr="00BC16AD" w:rsidRDefault="00CF627A" w:rsidP="00B521A6">
            <w:pPr>
              <w:rPr>
                <w:color w:val="000000"/>
                <w:sz w:val="20"/>
                <w:szCs w:val="20"/>
              </w:rPr>
            </w:pPr>
            <w:r w:rsidRPr="00BC16AD">
              <w:rPr>
                <w:color w:val="000000"/>
                <w:sz w:val="20"/>
                <w:szCs w:val="20"/>
              </w:rPr>
              <w:t>Seriously the worst history class ever. All he does is give us busy work and he lets us use our books on EVERY test and quiz we take. He is lazy and a horrible teacher.</w:t>
            </w:r>
          </w:p>
        </w:tc>
      </w:tr>
      <w:tr w:rsidR="00CF627A" w:rsidRPr="00BC16AD" w14:paraId="65226F3A" w14:textId="77777777" w:rsidTr="00776155">
        <w:trPr>
          <w:trHeight w:val="315"/>
        </w:trPr>
        <w:tc>
          <w:tcPr>
            <w:tcW w:w="0" w:type="auto"/>
            <w:tcBorders>
              <w:left w:val="single" w:sz="4" w:space="0" w:color="auto"/>
            </w:tcBorders>
            <w:shd w:val="clear" w:color="auto" w:fill="FFFFFF"/>
            <w:tcMar>
              <w:top w:w="30" w:type="dxa"/>
              <w:left w:w="45" w:type="dxa"/>
              <w:bottom w:w="30" w:type="dxa"/>
              <w:right w:w="45" w:type="dxa"/>
            </w:tcMar>
            <w:vAlign w:val="center"/>
            <w:hideMark/>
          </w:tcPr>
          <w:p w14:paraId="27ACA85E" w14:textId="77777777" w:rsidR="00CF627A" w:rsidRPr="00BC16AD" w:rsidRDefault="00CF627A" w:rsidP="00776155">
            <w:pPr>
              <w:jc w:val="center"/>
              <w:rPr>
                <w:color w:val="000000"/>
                <w:sz w:val="20"/>
                <w:szCs w:val="20"/>
              </w:rPr>
            </w:pPr>
            <w:r w:rsidRPr="00BC16AD">
              <w:rPr>
                <w:color w:val="000000"/>
                <w:sz w:val="20"/>
                <w:szCs w:val="20"/>
              </w:rPr>
              <w:t>(20)</w:t>
            </w:r>
          </w:p>
        </w:tc>
        <w:tc>
          <w:tcPr>
            <w:tcW w:w="0" w:type="auto"/>
            <w:tcBorders>
              <w:right w:val="single" w:sz="4" w:space="0" w:color="auto"/>
            </w:tcBorders>
            <w:tcMar>
              <w:top w:w="30" w:type="dxa"/>
              <w:left w:w="0" w:type="dxa"/>
              <w:bottom w:w="30" w:type="dxa"/>
              <w:right w:w="0" w:type="dxa"/>
            </w:tcMar>
            <w:vAlign w:val="bottom"/>
            <w:hideMark/>
          </w:tcPr>
          <w:p w14:paraId="25C3D72C" w14:textId="77777777" w:rsidR="00CF627A" w:rsidRPr="00BC16AD" w:rsidRDefault="00CF627A" w:rsidP="00B521A6">
            <w:pPr>
              <w:rPr>
                <w:color w:val="000000"/>
                <w:sz w:val="20"/>
                <w:szCs w:val="20"/>
              </w:rPr>
            </w:pPr>
            <w:r w:rsidRPr="00BC16AD">
              <w:rPr>
                <w:color w:val="000000"/>
                <w:sz w:val="20"/>
                <w:szCs w:val="20"/>
              </w:rPr>
              <w:t xml:space="preserve">This teacher is absolutely terrible she </w:t>
            </w:r>
            <w:proofErr w:type="spellStart"/>
            <w:r w:rsidRPr="00BC16AD">
              <w:rPr>
                <w:color w:val="000000"/>
                <w:sz w:val="20"/>
                <w:szCs w:val="20"/>
              </w:rPr>
              <w:t>doesn</w:t>
            </w:r>
            <w:proofErr w:type="spellEnd"/>
            <w:r w:rsidRPr="00BC16AD">
              <w:rPr>
                <w:color w:val="000000"/>
                <w:sz w:val="20"/>
                <w:szCs w:val="20"/>
              </w:rPr>
              <w:t>' even teach us anything. she just gives you a textbook and reads from slides. tests are horrible she never teaches us anything</w:t>
            </w:r>
          </w:p>
        </w:tc>
      </w:tr>
      <w:tr w:rsidR="00CF627A" w:rsidRPr="00BC16AD" w14:paraId="2D0813C8" w14:textId="77777777" w:rsidTr="00776155">
        <w:trPr>
          <w:trHeight w:val="315"/>
        </w:trPr>
        <w:tc>
          <w:tcPr>
            <w:tcW w:w="0" w:type="auto"/>
            <w:tcBorders>
              <w:left w:val="single" w:sz="4" w:space="0" w:color="auto"/>
            </w:tcBorders>
            <w:shd w:val="clear" w:color="auto" w:fill="FFFFFF"/>
            <w:tcMar>
              <w:top w:w="30" w:type="dxa"/>
              <w:left w:w="45" w:type="dxa"/>
              <w:bottom w:w="30" w:type="dxa"/>
              <w:right w:w="45" w:type="dxa"/>
            </w:tcMar>
            <w:vAlign w:val="center"/>
            <w:hideMark/>
          </w:tcPr>
          <w:p w14:paraId="7511DF68" w14:textId="77777777" w:rsidR="00CF627A" w:rsidRPr="00BC16AD" w:rsidRDefault="00CF627A" w:rsidP="00776155">
            <w:pPr>
              <w:jc w:val="center"/>
              <w:rPr>
                <w:color w:val="000000"/>
                <w:sz w:val="20"/>
                <w:szCs w:val="20"/>
              </w:rPr>
            </w:pPr>
            <w:r w:rsidRPr="00BC16AD">
              <w:rPr>
                <w:color w:val="000000"/>
                <w:sz w:val="20"/>
                <w:szCs w:val="20"/>
              </w:rPr>
              <w:t>(100)</w:t>
            </w:r>
          </w:p>
        </w:tc>
        <w:tc>
          <w:tcPr>
            <w:tcW w:w="0" w:type="auto"/>
            <w:tcBorders>
              <w:right w:val="single" w:sz="4" w:space="0" w:color="auto"/>
            </w:tcBorders>
            <w:tcMar>
              <w:top w:w="30" w:type="dxa"/>
              <w:left w:w="0" w:type="dxa"/>
              <w:bottom w:w="30" w:type="dxa"/>
              <w:right w:w="0" w:type="dxa"/>
            </w:tcMar>
            <w:vAlign w:val="bottom"/>
            <w:hideMark/>
          </w:tcPr>
          <w:p w14:paraId="49B482BB" w14:textId="77777777" w:rsidR="00CF627A" w:rsidRPr="00BC16AD" w:rsidRDefault="00CF627A" w:rsidP="00B521A6">
            <w:pPr>
              <w:rPr>
                <w:color w:val="000000"/>
                <w:sz w:val="20"/>
                <w:szCs w:val="20"/>
              </w:rPr>
            </w:pPr>
            <w:r w:rsidRPr="00BC16AD">
              <w:rPr>
                <w:color w:val="000000"/>
                <w:sz w:val="20"/>
                <w:szCs w:val="20"/>
              </w:rPr>
              <w:t>She does not teach us anything, she does not know how to teach. She is not teaching us to write essay's or anything. I will not know anything when I go to the High School next year.</w:t>
            </w:r>
          </w:p>
        </w:tc>
      </w:tr>
      <w:tr w:rsidR="00CF627A" w:rsidRPr="00BC16AD" w14:paraId="09D15C40" w14:textId="77777777" w:rsidTr="00776155">
        <w:trPr>
          <w:trHeight w:val="315"/>
        </w:trPr>
        <w:tc>
          <w:tcPr>
            <w:tcW w:w="0" w:type="auto"/>
            <w:tcBorders>
              <w:left w:val="single" w:sz="4" w:space="0" w:color="auto"/>
            </w:tcBorders>
            <w:shd w:val="clear" w:color="auto" w:fill="FFFFFF"/>
            <w:tcMar>
              <w:top w:w="30" w:type="dxa"/>
              <w:left w:w="45" w:type="dxa"/>
              <w:bottom w:w="30" w:type="dxa"/>
              <w:right w:w="45" w:type="dxa"/>
            </w:tcMar>
            <w:vAlign w:val="center"/>
            <w:hideMark/>
          </w:tcPr>
          <w:p w14:paraId="29EB9CF3" w14:textId="77777777" w:rsidR="00CF627A" w:rsidRPr="00BC16AD" w:rsidRDefault="00CF627A" w:rsidP="00776155">
            <w:pPr>
              <w:jc w:val="center"/>
              <w:rPr>
                <w:color w:val="000000"/>
                <w:sz w:val="20"/>
                <w:szCs w:val="20"/>
              </w:rPr>
            </w:pPr>
            <w:r w:rsidRPr="00BC16AD">
              <w:rPr>
                <w:color w:val="000000"/>
                <w:sz w:val="20"/>
                <w:szCs w:val="20"/>
              </w:rPr>
              <w:t>(199)</w:t>
            </w:r>
          </w:p>
        </w:tc>
        <w:tc>
          <w:tcPr>
            <w:tcW w:w="0" w:type="auto"/>
            <w:tcBorders>
              <w:right w:val="single" w:sz="4" w:space="0" w:color="auto"/>
            </w:tcBorders>
            <w:tcMar>
              <w:top w:w="30" w:type="dxa"/>
              <w:left w:w="0" w:type="dxa"/>
              <w:bottom w:w="30" w:type="dxa"/>
              <w:right w:w="0" w:type="dxa"/>
            </w:tcMar>
            <w:vAlign w:val="bottom"/>
            <w:hideMark/>
          </w:tcPr>
          <w:p w14:paraId="4EF0E015" w14:textId="77777777" w:rsidR="00CF627A" w:rsidRPr="00BC16AD" w:rsidRDefault="00CF627A" w:rsidP="00B521A6">
            <w:pPr>
              <w:rPr>
                <w:color w:val="000000"/>
                <w:sz w:val="20"/>
                <w:szCs w:val="20"/>
              </w:rPr>
            </w:pPr>
            <w:r w:rsidRPr="00BC16AD">
              <w:rPr>
                <w:color w:val="000000"/>
                <w:sz w:val="20"/>
                <w:szCs w:val="20"/>
              </w:rPr>
              <w:t xml:space="preserve">did anything but class topic... didn't learn anything in the </w:t>
            </w:r>
            <w:proofErr w:type="gramStart"/>
            <w:r w:rsidRPr="00BC16AD">
              <w:rPr>
                <w:color w:val="000000"/>
                <w:sz w:val="20"/>
                <w:szCs w:val="20"/>
              </w:rPr>
              <w:t>class..</w:t>
            </w:r>
            <w:proofErr w:type="gramEnd"/>
            <w:r w:rsidRPr="00BC16AD">
              <w:rPr>
                <w:color w:val="000000"/>
                <w:sz w:val="20"/>
                <w:szCs w:val="20"/>
              </w:rPr>
              <w:t xml:space="preserve"> doesn't teach </w:t>
            </w:r>
            <w:proofErr w:type="gramStart"/>
            <w:r w:rsidRPr="00BC16AD">
              <w:rPr>
                <w:color w:val="000000"/>
                <w:sz w:val="20"/>
                <w:szCs w:val="20"/>
              </w:rPr>
              <w:t>anything..</w:t>
            </w:r>
            <w:proofErr w:type="gramEnd"/>
            <w:r w:rsidRPr="00BC16AD">
              <w:rPr>
                <w:color w:val="000000"/>
                <w:sz w:val="20"/>
                <w:szCs w:val="20"/>
              </w:rPr>
              <w:t xml:space="preserve"> has you </w:t>
            </w:r>
            <w:proofErr w:type="gramStart"/>
            <w:r w:rsidRPr="00BC16AD">
              <w:rPr>
                <w:color w:val="000000"/>
                <w:sz w:val="20"/>
                <w:szCs w:val="20"/>
              </w:rPr>
              <w:t>do</w:t>
            </w:r>
            <w:proofErr w:type="gramEnd"/>
            <w:r w:rsidRPr="00BC16AD">
              <w:rPr>
                <w:color w:val="000000"/>
                <w:sz w:val="20"/>
                <w:szCs w:val="20"/>
              </w:rPr>
              <w:t xml:space="preserve"> random stuff!</w:t>
            </w:r>
          </w:p>
        </w:tc>
      </w:tr>
      <w:tr w:rsidR="00CF627A" w:rsidRPr="00BC16AD" w14:paraId="5BF06039" w14:textId="77777777" w:rsidTr="00776155">
        <w:trPr>
          <w:trHeight w:val="315"/>
        </w:trPr>
        <w:tc>
          <w:tcPr>
            <w:tcW w:w="0" w:type="auto"/>
            <w:tcBorders>
              <w:left w:val="single" w:sz="4" w:space="0" w:color="auto"/>
            </w:tcBorders>
            <w:shd w:val="clear" w:color="auto" w:fill="FFFFFF"/>
            <w:tcMar>
              <w:top w:w="30" w:type="dxa"/>
              <w:left w:w="45" w:type="dxa"/>
              <w:bottom w:w="30" w:type="dxa"/>
              <w:right w:w="45" w:type="dxa"/>
            </w:tcMar>
            <w:vAlign w:val="center"/>
            <w:hideMark/>
          </w:tcPr>
          <w:p w14:paraId="3FCCB5D4" w14:textId="77777777" w:rsidR="00CF627A" w:rsidRPr="00BC16AD" w:rsidRDefault="00CF627A" w:rsidP="00776155">
            <w:pPr>
              <w:jc w:val="center"/>
              <w:rPr>
                <w:color w:val="000000"/>
                <w:sz w:val="20"/>
                <w:szCs w:val="20"/>
              </w:rPr>
            </w:pPr>
            <w:r w:rsidRPr="00BC16AD">
              <w:rPr>
                <w:color w:val="000000"/>
                <w:sz w:val="20"/>
                <w:szCs w:val="20"/>
              </w:rPr>
              <w:t>(500)</w:t>
            </w:r>
          </w:p>
        </w:tc>
        <w:tc>
          <w:tcPr>
            <w:tcW w:w="0" w:type="auto"/>
            <w:tcBorders>
              <w:right w:val="single" w:sz="4" w:space="0" w:color="auto"/>
            </w:tcBorders>
            <w:tcMar>
              <w:top w:w="30" w:type="dxa"/>
              <w:left w:w="0" w:type="dxa"/>
              <w:bottom w:w="30" w:type="dxa"/>
              <w:right w:w="0" w:type="dxa"/>
            </w:tcMar>
            <w:vAlign w:val="bottom"/>
            <w:hideMark/>
          </w:tcPr>
          <w:p w14:paraId="2B6850CC" w14:textId="77777777" w:rsidR="00CF627A" w:rsidRPr="00BC16AD" w:rsidRDefault="00CF627A" w:rsidP="00B521A6">
            <w:pPr>
              <w:rPr>
                <w:color w:val="000000"/>
                <w:sz w:val="20"/>
                <w:szCs w:val="20"/>
              </w:rPr>
            </w:pPr>
            <w:r w:rsidRPr="00BC16AD">
              <w:rPr>
                <w:color w:val="000000"/>
                <w:sz w:val="20"/>
                <w:szCs w:val="20"/>
              </w:rPr>
              <w:t>Absolutely the most horrible teacher I've ever had, the only way I learned the material was by watching YouTube videos on the chapters</w:t>
            </w:r>
          </w:p>
        </w:tc>
      </w:tr>
      <w:tr w:rsidR="00CF627A" w:rsidRPr="00BC16AD" w14:paraId="4BB29453" w14:textId="77777777" w:rsidTr="00776155">
        <w:trPr>
          <w:trHeight w:val="315"/>
        </w:trPr>
        <w:tc>
          <w:tcPr>
            <w:tcW w:w="0" w:type="auto"/>
            <w:tcBorders>
              <w:left w:val="single" w:sz="4" w:space="0" w:color="auto"/>
            </w:tcBorders>
            <w:shd w:val="clear" w:color="auto" w:fill="FFFFFF"/>
            <w:tcMar>
              <w:top w:w="30" w:type="dxa"/>
              <w:left w:w="45" w:type="dxa"/>
              <w:bottom w:w="30" w:type="dxa"/>
              <w:right w:w="45" w:type="dxa"/>
            </w:tcMar>
            <w:vAlign w:val="center"/>
            <w:hideMark/>
          </w:tcPr>
          <w:p w14:paraId="2FA85ACD" w14:textId="77777777" w:rsidR="00CF627A" w:rsidRPr="00BC16AD" w:rsidRDefault="00CF627A" w:rsidP="00776155">
            <w:pPr>
              <w:jc w:val="center"/>
              <w:rPr>
                <w:color w:val="000000"/>
                <w:sz w:val="20"/>
                <w:szCs w:val="20"/>
              </w:rPr>
            </w:pPr>
            <w:r w:rsidRPr="00BC16AD">
              <w:rPr>
                <w:color w:val="000000"/>
                <w:sz w:val="20"/>
                <w:szCs w:val="20"/>
              </w:rPr>
              <w:t>(600)</w:t>
            </w:r>
          </w:p>
        </w:tc>
        <w:tc>
          <w:tcPr>
            <w:tcW w:w="0" w:type="auto"/>
            <w:tcBorders>
              <w:right w:val="single" w:sz="4" w:space="0" w:color="auto"/>
            </w:tcBorders>
            <w:tcMar>
              <w:top w:w="30" w:type="dxa"/>
              <w:left w:w="0" w:type="dxa"/>
              <w:bottom w:w="30" w:type="dxa"/>
              <w:right w:w="0" w:type="dxa"/>
            </w:tcMar>
            <w:vAlign w:val="bottom"/>
            <w:hideMark/>
          </w:tcPr>
          <w:p w14:paraId="68B03A1F" w14:textId="77777777" w:rsidR="00CF627A" w:rsidRPr="00BC16AD" w:rsidRDefault="00CF627A" w:rsidP="00B521A6">
            <w:pPr>
              <w:rPr>
                <w:color w:val="000000"/>
                <w:sz w:val="20"/>
                <w:szCs w:val="20"/>
              </w:rPr>
            </w:pPr>
            <w:r w:rsidRPr="00BC16AD">
              <w:rPr>
                <w:color w:val="000000"/>
                <w:sz w:val="20"/>
                <w:szCs w:val="20"/>
              </w:rPr>
              <w:t xml:space="preserve">so useless. she never knows what she's teaching so she literally reads everything from the book, which is unhelpful. her tests are nothing like her reviews </w:t>
            </w:r>
            <w:proofErr w:type="gramStart"/>
            <w:r w:rsidRPr="00BC16AD">
              <w:rPr>
                <w:color w:val="000000"/>
                <w:sz w:val="20"/>
                <w:szCs w:val="20"/>
              </w:rPr>
              <w:t>cause</w:t>
            </w:r>
            <w:proofErr w:type="gramEnd"/>
            <w:r w:rsidRPr="00BC16AD">
              <w:rPr>
                <w:color w:val="000000"/>
                <w:sz w:val="20"/>
                <w:szCs w:val="20"/>
              </w:rPr>
              <w:t xml:space="preserve"> she gets it all off the web. horrible teacher</w:t>
            </w:r>
          </w:p>
        </w:tc>
      </w:tr>
      <w:tr w:rsidR="00CF627A" w:rsidRPr="00BC16AD" w14:paraId="3045D9D4" w14:textId="77777777" w:rsidTr="00776155">
        <w:trPr>
          <w:trHeight w:val="315"/>
        </w:trPr>
        <w:tc>
          <w:tcPr>
            <w:tcW w:w="0" w:type="auto"/>
            <w:tcBorders>
              <w:left w:val="single" w:sz="4" w:space="0" w:color="auto"/>
            </w:tcBorders>
            <w:shd w:val="clear" w:color="auto" w:fill="FFFFFF"/>
            <w:tcMar>
              <w:top w:w="30" w:type="dxa"/>
              <w:left w:w="45" w:type="dxa"/>
              <w:bottom w:w="30" w:type="dxa"/>
              <w:right w:w="45" w:type="dxa"/>
            </w:tcMar>
            <w:vAlign w:val="center"/>
            <w:hideMark/>
          </w:tcPr>
          <w:p w14:paraId="1CF0FE8F" w14:textId="77777777" w:rsidR="00CF627A" w:rsidRPr="00BC16AD" w:rsidRDefault="00CF627A" w:rsidP="00776155">
            <w:pPr>
              <w:jc w:val="center"/>
              <w:rPr>
                <w:color w:val="000000"/>
                <w:sz w:val="20"/>
                <w:szCs w:val="20"/>
              </w:rPr>
            </w:pPr>
            <w:r w:rsidRPr="00BC16AD">
              <w:rPr>
                <w:color w:val="000000"/>
                <w:sz w:val="20"/>
                <w:szCs w:val="20"/>
              </w:rPr>
              <w:t>(700)</w:t>
            </w:r>
          </w:p>
        </w:tc>
        <w:tc>
          <w:tcPr>
            <w:tcW w:w="0" w:type="auto"/>
            <w:tcBorders>
              <w:right w:val="single" w:sz="4" w:space="0" w:color="auto"/>
            </w:tcBorders>
            <w:tcMar>
              <w:top w:w="30" w:type="dxa"/>
              <w:left w:w="0" w:type="dxa"/>
              <w:bottom w:w="30" w:type="dxa"/>
              <w:right w:w="0" w:type="dxa"/>
            </w:tcMar>
            <w:vAlign w:val="bottom"/>
            <w:hideMark/>
          </w:tcPr>
          <w:p w14:paraId="64627596" w14:textId="77777777" w:rsidR="00CF627A" w:rsidRPr="00BC16AD" w:rsidRDefault="00CF627A" w:rsidP="00B521A6">
            <w:pPr>
              <w:rPr>
                <w:color w:val="000000"/>
                <w:sz w:val="20"/>
                <w:szCs w:val="20"/>
              </w:rPr>
            </w:pPr>
            <w:r w:rsidRPr="00BC16AD">
              <w:rPr>
                <w:color w:val="000000"/>
                <w:sz w:val="20"/>
                <w:szCs w:val="20"/>
              </w:rPr>
              <w:t>we have tests almost every class and we fail every one of them.... we go through chapters in less than a week... how are we supposed to learn anything if she teaches too fast???</w:t>
            </w:r>
          </w:p>
        </w:tc>
      </w:tr>
      <w:tr w:rsidR="00CF627A" w:rsidRPr="00BC16AD" w14:paraId="6D269A6D" w14:textId="77777777" w:rsidTr="00776155">
        <w:trPr>
          <w:trHeight w:val="315"/>
        </w:trPr>
        <w:tc>
          <w:tcPr>
            <w:tcW w:w="0" w:type="auto"/>
            <w:tcBorders>
              <w:left w:val="single" w:sz="4" w:space="0" w:color="auto"/>
            </w:tcBorders>
            <w:shd w:val="clear" w:color="auto" w:fill="FFFFFF"/>
            <w:tcMar>
              <w:top w:w="30" w:type="dxa"/>
              <w:left w:w="45" w:type="dxa"/>
              <w:bottom w:w="30" w:type="dxa"/>
              <w:right w:w="45" w:type="dxa"/>
            </w:tcMar>
            <w:vAlign w:val="center"/>
            <w:hideMark/>
          </w:tcPr>
          <w:p w14:paraId="02C267CC" w14:textId="77777777" w:rsidR="00CF627A" w:rsidRPr="00BC16AD" w:rsidRDefault="00CF627A" w:rsidP="00776155">
            <w:pPr>
              <w:jc w:val="center"/>
              <w:rPr>
                <w:color w:val="000000"/>
                <w:sz w:val="20"/>
                <w:szCs w:val="20"/>
              </w:rPr>
            </w:pPr>
            <w:r w:rsidRPr="00BC16AD">
              <w:rPr>
                <w:color w:val="000000"/>
                <w:sz w:val="20"/>
                <w:szCs w:val="20"/>
              </w:rPr>
              <w:lastRenderedPageBreak/>
              <w:t>(800)</w:t>
            </w:r>
          </w:p>
        </w:tc>
        <w:tc>
          <w:tcPr>
            <w:tcW w:w="0" w:type="auto"/>
            <w:tcBorders>
              <w:right w:val="single" w:sz="4" w:space="0" w:color="auto"/>
            </w:tcBorders>
            <w:tcMar>
              <w:top w:w="30" w:type="dxa"/>
              <w:left w:w="0" w:type="dxa"/>
              <w:bottom w:w="30" w:type="dxa"/>
              <w:right w:w="0" w:type="dxa"/>
            </w:tcMar>
            <w:vAlign w:val="bottom"/>
            <w:hideMark/>
          </w:tcPr>
          <w:p w14:paraId="77149F0D" w14:textId="77777777" w:rsidR="00CF627A" w:rsidRPr="00BC16AD" w:rsidRDefault="00CF627A" w:rsidP="00B521A6">
            <w:pPr>
              <w:rPr>
                <w:color w:val="000000"/>
                <w:sz w:val="20"/>
                <w:szCs w:val="20"/>
              </w:rPr>
            </w:pPr>
            <w:r w:rsidRPr="00BC16AD">
              <w:rPr>
                <w:color w:val="000000"/>
                <w:sz w:val="20"/>
                <w:szCs w:val="20"/>
              </w:rPr>
              <w:t xml:space="preserve">she </w:t>
            </w:r>
            <w:proofErr w:type="spellStart"/>
            <w:r w:rsidRPr="00BC16AD">
              <w:rPr>
                <w:color w:val="000000"/>
                <w:sz w:val="20"/>
                <w:szCs w:val="20"/>
              </w:rPr>
              <w:t>doesnt</w:t>
            </w:r>
            <w:proofErr w:type="spellEnd"/>
            <w:r w:rsidRPr="00BC16AD">
              <w:rPr>
                <w:color w:val="000000"/>
                <w:sz w:val="20"/>
                <w:szCs w:val="20"/>
              </w:rPr>
              <w:t xml:space="preserve"> teach, and we do pointless activities in class. I never learned a </w:t>
            </w:r>
            <w:proofErr w:type="gramStart"/>
            <w:r w:rsidRPr="00BC16AD">
              <w:rPr>
                <w:color w:val="000000"/>
                <w:sz w:val="20"/>
                <w:szCs w:val="20"/>
              </w:rPr>
              <w:t>thing,</w:t>
            </w:r>
            <w:proofErr w:type="gramEnd"/>
            <w:r w:rsidRPr="00BC16AD">
              <w:rPr>
                <w:color w:val="000000"/>
                <w:sz w:val="20"/>
                <w:szCs w:val="20"/>
              </w:rPr>
              <w:t xml:space="preserve"> she makes it impossible to study </w:t>
            </w:r>
            <w:proofErr w:type="spellStart"/>
            <w:r w:rsidRPr="00BC16AD">
              <w:rPr>
                <w:color w:val="000000"/>
                <w:sz w:val="20"/>
                <w:szCs w:val="20"/>
              </w:rPr>
              <w:t>fot</w:t>
            </w:r>
            <w:proofErr w:type="spellEnd"/>
            <w:r w:rsidRPr="00BC16AD">
              <w:rPr>
                <w:color w:val="000000"/>
                <w:sz w:val="20"/>
                <w:szCs w:val="20"/>
              </w:rPr>
              <w:t xml:space="preserve"> tests.</w:t>
            </w:r>
          </w:p>
        </w:tc>
      </w:tr>
      <w:tr w:rsidR="00CF627A" w:rsidRPr="00BC16AD" w14:paraId="36BA3D16" w14:textId="77777777" w:rsidTr="00776155">
        <w:trPr>
          <w:trHeight w:val="315"/>
        </w:trPr>
        <w:tc>
          <w:tcPr>
            <w:tcW w:w="0" w:type="auto"/>
            <w:tcBorders>
              <w:left w:val="single" w:sz="4" w:space="0" w:color="auto"/>
            </w:tcBorders>
            <w:shd w:val="clear" w:color="auto" w:fill="FFFFFF"/>
            <w:tcMar>
              <w:top w:w="30" w:type="dxa"/>
              <w:left w:w="45" w:type="dxa"/>
              <w:bottom w:w="30" w:type="dxa"/>
              <w:right w:w="45" w:type="dxa"/>
            </w:tcMar>
            <w:vAlign w:val="center"/>
            <w:hideMark/>
          </w:tcPr>
          <w:p w14:paraId="7CFF3D4E" w14:textId="77777777" w:rsidR="00CF627A" w:rsidRPr="00BC16AD" w:rsidRDefault="00CF627A" w:rsidP="00776155">
            <w:pPr>
              <w:jc w:val="center"/>
              <w:rPr>
                <w:color w:val="000000"/>
                <w:sz w:val="20"/>
                <w:szCs w:val="20"/>
              </w:rPr>
            </w:pPr>
            <w:r w:rsidRPr="00BC16AD">
              <w:rPr>
                <w:color w:val="000000"/>
                <w:sz w:val="20"/>
                <w:szCs w:val="20"/>
              </w:rPr>
              <w:t>(1000)</w:t>
            </w:r>
          </w:p>
        </w:tc>
        <w:tc>
          <w:tcPr>
            <w:tcW w:w="0" w:type="auto"/>
            <w:tcBorders>
              <w:right w:val="single" w:sz="4" w:space="0" w:color="auto"/>
            </w:tcBorders>
            <w:tcMar>
              <w:top w:w="30" w:type="dxa"/>
              <w:left w:w="0" w:type="dxa"/>
              <w:bottom w:w="30" w:type="dxa"/>
              <w:right w:w="0" w:type="dxa"/>
            </w:tcMar>
            <w:vAlign w:val="bottom"/>
            <w:hideMark/>
          </w:tcPr>
          <w:p w14:paraId="66DFE753" w14:textId="7DC6D6D6" w:rsidR="00CF627A" w:rsidRPr="00BC16AD" w:rsidRDefault="00CF627A" w:rsidP="00B521A6">
            <w:pPr>
              <w:rPr>
                <w:color w:val="000000"/>
                <w:sz w:val="20"/>
                <w:szCs w:val="20"/>
              </w:rPr>
            </w:pPr>
            <w:r w:rsidRPr="00BC16AD">
              <w:rPr>
                <w:color w:val="000000"/>
                <w:sz w:val="20"/>
                <w:szCs w:val="20"/>
              </w:rPr>
              <w:t xml:space="preserve">Tests on things barely taught. Takes off for literally everything possible. Barely teaches to the point where anyone recognizes anything on the tests. Switch out immediately. You could have another teacher and not study, and do better than you could do with two hours of studying for Ms. </w:t>
            </w:r>
            <w:r w:rsidR="003C2708">
              <w:rPr>
                <w:color w:val="000000"/>
                <w:sz w:val="20"/>
                <w:szCs w:val="20"/>
              </w:rPr>
              <w:t>------</w:t>
            </w:r>
            <w:r w:rsidRPr="00BC16AD">
              <w:rPr>
                <w:color w:val="000000"/>
                <w:sz w:val="20"/>
                <w:szCs w:val="20"/>
              </w:rPr>
              <w:t>.</w:t>
            </w:r>
          </w:p>
        </w:tc>
      </w:tr>
      <w:tr w:rsidR="00CF627A" w:rsidRPr="00BC16AD" w14:paraId="5AC28A75" w14:textId="77777777" w:rsidTr="00776155">
        <w:trPr>
          <w:trHeight w:val="315"/>
        </w:trPr>
        <w:tc>
          <w:tcPr>
            <w:tcW w:w="0" w:type="auto"/>
            <w:tcBorders>
              <w:left w:val="single" w:sz="4" w:space="0" w:color="auto"/>
            </w:tcBorders>
            <w:shd w:val="clear" w:color="auto" w:fill="FFFFFF"/>
            <w:tcMar>
              <w:top w:w="30" w:type="dxa"/>
              <w:left w:w="45" w:type="dxa"/>
              <w:bottom w:w="30" w:type="dxa"/>
              <w:right w:w="45" w:type="dxa"/>
            </w:tcMar>
            <w:vAlign w:val="center"/>
            <w:hideMark/>
          </w:tcPr>
          <w:p w14:paraId="21C637FB" w14:textId="77777777" w:rsidR="00CF627A" w:rsidRPr="00BC16AD" w:rsidRDefault="00CF627A" w:rsidP="00776155">
            <w:pPr>
              <w:jc w:val="center"/>
              <w:rPr>
                <w:color w:val="000000"/>
                <w:sz w:val="20"/>
                <w:szCs w:val="20"/>
              </w:rPr>
            </w:pPr>
            <w:r w:rsidRPr="00BC16AD">
              <w:rPr>
                <w:color w:val="000000"/>
                <w:sz w:val="20"/>
                <w:szCs w:val="20"/>
              </w:rPr>
              <w:t>(1100)</w:t>
            </w:r>
          </w:p>
        </w:tc>
        <w:tc>
          <w:tcPr>
            <w:tcW w:w="0" w:type="auto"/>
            <w:tcBorders>
              <w:right w:val="single" w:sz="4" w:space="0" w:color="auto"/>
            </w:tcBorders>
            <w:tcMar>
              <w:top w:w="30" w:type="dxa"/>
              <w:left w:w="0" w:type="dxa"/>
              <w:bottom w:w="30" w:type="dxa"/>
              <w:right w:w="0" w:type="dxa"/>
            </w:tcMar>
            <w:vAlign w:val="bottom"/>
            <w:hideMark/>
          </w:tcPr>
          <w:p w14:paraId="4C5E5A7F" w14:textId="77777777" w:rsidR="00CF627A" w:rsidRPr="00BC16AD" w:rsidRDefault="00CF627A" w:rsidP="00B521A6">
            <w:pPr>
              <w:rPr>
                <w:color w:val="000000"/>
                <w:sz w:val="20"/>
                <w:szCs w:val="20"/>
              </w:rPr>
            </w:pPr>
            <w:r w:rsidRPr="00BC16AD">
              <w:rPr>
                <w:color w:val="000000"/>
                <w:sz w:val="20"/>
                <w:szCs w:val="20"/>
              </w:rPr>
              <w:t xml:space="preserve">All she ever does is give notes, and more notes, o </w:t>
            </w:r>
            <w:proofErr w:type="spellStart"/>
            <w:r w:rsidRPr="00BC16AD">
              <w:rPr>
                <w:color w:val="000000"/>
                <w:sz w:val="20"/>
                <w:szCs w:val="20"/>
              </w:rPr>
              <w:t>ya</w:t>
            </w:r>
            <w:proofErr w:type="spellEnd"/>
            <w:r w:rsidRPr="00BC16AD">
              <w:rPr>
                <w:color w:val="000000"/>
                <w:sz w:val="20"/>
                <w:szCs w:val="20"/>
              </w:rPr>
              <w:t xml:space="preserve">, AND MORE NOTES. She </w:t>
            </w:r>
            <w:proofErr w:type="spellStart"/>
            <w:r w:rsidRPr="00BC16AD">
              <w:rPr>
                <w:color w:val="000000"/>
                <w:sz w:val="20"/>
                <w:szCs w:val="20"/>
              </w:rPr>
              <w:t>dusnt</w:t>
            </w:r>
            <w:proofErr w:type="spellEnd"/>
            <w:r w:rsidRPr="00BC16AD">
              <w:rPr>
                <w:color w:val="000000"/>
                <w:sz w:val="20"/>
                <w:szCs w:val="20"/>
              </w:rPr>
              <w:t xml:space="preserve"> </w:t>
            </w:r>
            <w:proofErr w:type="spellStart"/>
            <w:r w:rsidRPr="00BC16AD">
              <w:rPr>
                <w:color w:val="000000"/>
                <w:sz w:val="20"/>
                <w:szCs w:val="20"/>
              </w:rPr>
              <w:t>xplain</w:t>
            </w:r>
            <w:proofErr w:type="spellEnd"/>
            <w:r w:rsidRPr="00BC16AD">
              <w:rPr>
                <w:color w:val="000000"/>
                <w:sz w:val="20"/>
                <w:szCs w:val="20"/>
              </w:rPr>
              <w:t xml:space="preserve"> </w:t>
            </w:r>
            <w:proofErr w:type="spellStart"/>
            <w:r w:rsidRPr="00BC16AD">
              <w:rPr>
                <w:color w:val="000000"/>
                <w:sz w:val="20"/>
                <w:szCs w:val="20"/>
              </w:rPr>
              <w:t>nothin</w:t>
            </w:r>
            <w:proofErr w:type="spellEnd"/>
            <w:r w:rsidRPr="00BC16AD">
              <w:rPr>
                <w:color w:val="000000"/>
                <w:sz w:val="20"/>
                <w:szCs w:val="20"/>
              </w:rPr>
              <w:t>, and then she expects u to ace her exam.</w:t>
            </w:r>
          </w:p>
        </w:tc>
      </w:tr>
      <w:tr w:rsidR="00CF627A" w:rsidRPr="00BC16AD" w14:paraId="2BC7A5E2" w14:textId="77777777" w:rsidTr="00776155">
        <w:trPr>
          <w:trHeight w:val="315"/>
        </w:trPr>
        <w:tc>
          <w:tcPr>
            <w:tcW w:w="0" w:type="auto"/>
            <w:tcBorders>
              <w:left w:val="single" w:sz="4" w:space="0" w:color="auto"/>
            </w:tcBorders>
            <w:shd w:val="clear" w:color="auto" w:fill="FFFFFF"/>
            <w:tcMar>
              <w:top w:w="30" w:type="dxa"/>
              <w:left w:w="45" w:type="dxa"/>
              <w:bottom w:w="30" w:type="dxa"/>
              <w:right w:w="45" w:type="dxa"/>
            </w:tcMar>
            <w:vAlign w:val="center"/>
            <w:hideMark/>
          </w:tcPr>
          <w:p w14:paraId="74469FEA" w14:textId="77777777" w:rsidR="00CF627A" w:rsidRPr="00BC16AD" w:rsidRDefault="00CF627A" w:rsidP="00776155">
            <w:pPr>
              <w:jc w:val="center"/>
              <w:rPr>
                <w:color w:val="000000"/>
                <w:sz w:val="20"/>
                <w:szCs w:val="20"/>
              </w:rPr>
            </w:pPr>
            <w:r w:rsidRPr="00BC16AD">
              <w:rPr>
                <w:color w:val="000000"/>
                <w:sz w:val="20"/>
                <w:szCs w:val="20"/>
              </w:rPr>
              <w:t>(1200)</w:t>
            </w:r>
          </w:p>
        </w:tc>
        <w:tc>
          <w:tcPr>
            <w:tcW w:w="0" w:type="auto"/>
            <w:tcBorders>
              <w:right w:val="single" w:sz="4" w:space="0" w:color="auto"/>
            </w:tcBorders>
            <w:tcMar>
              <w:top w:w="30" w:type="dxa"/>
              <w:left w:w="0" w:type="dxa"/>
              <w:bottom w:w="30" w:type="dxa"/>
              <w:right w:w="0" w:type="dxa"/>
            </w:tcMar>
            <w:vAlign w:val="bottom"/>
            <w:hideMark/>
          </w:tcPr>
          <w:p w14:paraId="5471C60C" w14:textId="77777777" w:rsidR="00CF627A" w:rsidRPr="00BC16AD" w:rsidRDefault="00CF627A" w:rsidP="00B521A6">
            <w:pPr>
              <w:rPr>
                <w:color w:val="000000"/>
                <w:sz w:val="20"/>
                <w:szCs w:val="20"/>
              </w:rPr>
            </w:pPr>
            <w:r w:rsidRPr="00BC16AD">
              <w:rPr>
                <w:color w:val="000000"/>
                <w:sz w:val="20"/>
                <w:szCs w:val="20"/>
              </w:rPr>
              <w:t xml:space="preserve">We had a sub half the year, and she </w:t>
            </w:r>
            <w:proofErr w:type="spellStart"/>
            <w:r w:rsidRPr="00BC16AD">
              <w:rPr>
                <w:color w:val="000000"/>
                <w:sz w:val="20"/>
                <w:szCs w:val="20"/>
              </w:rPr>
              <w:t>didnt</w:t>
            </w:r>
            <w:proofErr w:type="spellEnd"/>
            <w:r w:rsidRPr="00BC16AD">
              <w:rPr>
                <w:color w:val="000000"/>
                <w:sz w:val="20"/>
                <w:szCs w:val="20"/>
              </w:rPr>
              <w:t xml:space="preserve"> teach us anything, everything that was on the tests we had to learn from worksheets or fail.</w:t>
            </w:r>
          </w:p>
        </w:tc>
      </w:tr>
      <w:tr w:rsidR="00CF627A" w:rsidRPr="00BC16AD" w14:paraId="313DE873" w14:textId="77777777" w:rsidTr="00776155">
        <w:trPr>
          <w:trHeight w:val="315"/>
        </w:trPr>
        <w:tc>
          <w:tcPr>
            <w:tcW w:w="0" w:type="auto"/>
            <w:tcBorders>
              <w:left w:val="single" w:sz="4" w:space="0" w:color="auto"/>
            </w:tcBorders>
            <w:shd w:val="clear" w:color="auto" w:fill="FFFFFF"/>
            <w:tcMar>
              <w:top w:w="30" w:type="dxa"/>
              <w:left w:w="45" w:type="dxa"/>
              <w:bottom w:w="30" w:type="dxa"/>
              <w:right w:w="45" w:type="dxa"/>
            </w:tcMar>
            <w:vAlign w:val="center"/>
            <w:hideMark/>
          </w:tcPr>
          <w:p w14:paraId="25339BAE" w14:textId="77777777" w:rsidR="00CF627A" w:rsidRPr="00BC16AD" w:rsidRDefault="00CF627A" w:rsidP="00776155">
            <w:pPr>
              <w:jc w:val="center"/>
              <w:rPr>
                <w:color w:val="000000"/>
                <w:sz w:val="20"/>
                <w:szCs w:val="20"/>
              </w:rPr>
            </w:pPr>
            <w:r w:rsidRPr="00BC16AD">
              <w:rPr>
                <w:color w:val="000000"/>
                <w:sz w:val="20"/>
                <w:szCs w:val="20"/>
              </w:rPr>
              <w:t>(1700)</w:t>
            </w:r>
          </w:p>
        </w:tc>
        <w:tc>
          <w:tcPr>
            <w:tcW w:w="0" w:type="auto"/>
            <w:tcBorders>
              <w:right w:val="single" w:sz="4" w:space="0" w:color="auto"/>
            </w:tcBorders>
            <w:tcMar>
              <w:top w:w="30" w:type="dxa"/>
              <w:left w:w="0" w:type="dxa"/>
              <w:bottom w:w="30" w:type="dxa"/>
              <w:right w:w="0" w:type="dxa"/>
            </w:tcMar>
            <w:vAlign w:val="bottom"/>
            <w:hideMark/>
          </w:tcPr>
          <w:p w14:paraId="47E82E1D" w14:textId="0F9DE39F" w:rsidR="00CF627A" w:rsidRPr="00BC16AD" w:rsidRDefault="00CF627A" w:rsidP="00B521A6">
            <w:pPr>
              <w:rPr>
                <w:color w:val="000000"/>
                <w:sz w:val="20"/>
                <w:szCs w:val="20"/>
              </w:rPr>
            </w:pPr>
            <w:proofErr w:type="spellStart"/>
            <w:r w:rsidRPr="00BC16AD">
              <w:rPr>
                <w:color w:val="000000"/>
                <w:sz w:val="20"/>
                <w:szCs w:val="20"/>
              </w:rPr>
              <w:t>ms</w:t>
            </w:r>
            <w:proofErr w:type="spellEnd"/>
            <w:r w:rsidRPr="00BC16AD">
              <w:rPr>
                <w:color w:val="000000"/>
                <w:sz w:val="20"/>
                <w:szCs w:val="20"/>
              </w:rPr>
              <w:t xml:space="preserve"> </w:t>
            </w:r>
            <w:r w:rsidR="003C2708">
              <w:rPr>
                <w:color w:val="000000"/>
                <w:sz w:val="20"/>
                <w:szCs w:val="20"/>
              </w:rPr>
              <w:t>------</w:t>
            </w:r>
            <w:r w:rsidR="003C2708">
              <w:rPr>
                <w:i/>
                <w:iCs/>
                <w:color w:val="000000"/>
                <w:sz w:val="20"/>
                <w:szCs w:val="20"/>
              </w:rPr>
              <w:t xml:space="preserve"> </w:t>
            </w:r>
            <w:r w:rsidRPr="00BC16AD">
              <w:rPr>
                <w:color w:val="000000"/>
                <w:sz w:val="20"/>
                <w:szCs w:val="20"/>
              </w:rPr>
              <w:t xml:space="preserve">is the worst bio teacher </w:t>
            </w:r>
            <w:proofErr w:type="spellStart"/>
            <w:r w:rsidRPr="00BC16AD">
              <w:rPr>
                <w:color w:val="000000"/>
                <w:sz w:val="20"/>
                <w:szCs w:val="20"/>
              </w:rPr>
              <w:t>i</w:t>
            </w:r>
            <w:proofErr w:type="spellEnd"/>
            <w:r w:rsidRPr="00BC16AD">
              <w:rPr>
                <w:color w:val="000000"/>
                <w:sz w:val="20"/>
                <w:szCs w:val="20"/>
              </w:rPr>
              <w:t xml:space="preserve"> have ever had. she </w:t>
            </w:r>
            <w:proofErr w:type="spellStart"/>
            <w:proofErr w:type="gramStart"/>
            <w:r w:rsidRPr="00BC16AD">
              <w:rPr>
                <w:color w:val="000000"/>
                <w:sz w:val="20"/>
                <w:szCs w:val="20"/>
              </w:rPr>
              <w:t>cant</w:t>
            </w:r>
            <w:proofErr w:type="spellEnd"/>
            <w:proofErr w:type="gramEnd"/>
            <w:r w:rsidRPr="00BC16AD">
              <w:rPr>
                <w:color w:val="000000"/>
                <w:sz w:val="20"/>
                <w:szCs w:val="20"/>
              </w:rPr>
              <w:t xml:space="preserve"> teach and her tests are based on her lectures and only part of the material that she teaches you is in the book</w:t>
            </w:r>
          </w:p>
        </w:tc>
      </w:tr>
      <w:tr w:rsidR="00CF627A" w:rsidRPr="00BC16AD" w14:paraId="345A15AE" w14:textId="77777777" w:rsidTr="00776155">
        <w:trPr>
          <w:trHeight w:val="315"/>
        </w:trPr>
        <w:tc>
          <w:tcPr>
            <w:tcW w:w="0" w:type="auto"/>
            <w:tcBorders>
              <w:left w:val="single" w:sz="4" w:space="0" w:color="auto"/>
              <w:bottom w:val="single" w:sz="4" w:space="0" w:color="auto"/>
            </w:tcBorders>
            <w:shd w:val="clear" w:color="auto" w:fill="FFFFFF"/>
            <w:tcMar>
              <w:top w:w="30" w:type="dxa"/>
              <w:left w:w="45" w:type="dxa"/>
              <w:bottom w:w="30" w:type="dxa"/>
              <w:right w:w="45" w:type="dxa"/>
            </w:tcMar>
            <w:vAlign w:val="center"/>
            <w:hideMark/>
          </w:tcPr>
          <w:p w14:paraId="2F0B5C6B" w14:textId="77777777" w:rsidR="00CF627A" w:rsidRPr="00BC16AD" w:rsidRDefault="00CF627A" w:rsidP="00776155">
            <w:pPr>
              <w:jc w:val="center"/>
              <w:rPr>
                <w:color w:val="000000"/>
                <w:sz w:val="20"/>
                <w:szCs w:val="20"/>
              </w:rPr>
            </w:pPr>
            <w:r w:rsidRPr="00BC16AD">
              <w:rPr>
                <w:color w:val="000000"/>
                <w:sz w:val="20"/>
                <w:szCs w:val="20"/>
              </w:rPr>
              <w:t>(2100)</w:t>
            </w:r>
          </w:p>
        </w:tc>
        <w:tc>
          <w:tcPr>
            <w:tcW w:w="0" w:type="auto"/>
            <w:tcBorders>
              <w:bottom w:val="single" w:sz="4" w:space="0" w:color="auto"/>
              <w:right w:val="single" w:sz="4" w:space="0" w:color="auto"/>
            </w:tcBorders>
            <w:tcMar>
              <w:top w:w="30" w:type="dxa"/>
              <w:left w:w="0" w:type="dxa"/>
              <w:bottom w:w="30" w:type="dxa"/>
              <w:right w:w="0" w:type="dxa"/>
            </w:tcMar>
            <w:vAlign w:val="bottom"/>
            <w:hideMark/>
          </w:tcPr>
          <w:p w14:paraId="61E54A23" w14:textId="77777777" w:rsidR="00CF627A" w:rsidRPr="00BC16AD" w:rsidRDefault="00CF627A" w:rsidP="00B521A6">
            <w:pPr>
              <w:rPr>
                <w:color w:val="000000"/>
                <w:sz w:val="20"/>
                <w:szCs w:val="20"/>
              </w:rPr>
            </w:pPr>
            <w:r w:rsidRPr="00BC16AD">
              <w:rPr>
                <w:color w:val="000000"/>
                <w:sz w:val="20"/>
                <w:szCs w:val="20"/>
              </w:rPr>
              <w:t xml:space="preserve">She is definitely one of the worst teachers I've ever had. She never teaches in class and she expects us to get good grades anyways. She loses her temper so easily and can often be found yelling at a student. She expects us to know so much on stuff she hasn't covered at all. In our own research, she expects us to know everything that's going on even though we haven't learned about what to do. Worst teacher </w:t>
            </w:r>
            <w:proofErr w:type="spellStart"/>
            <w:r w:rsidRPr="00BC16AD">
              <w:rPr>
                <w:color w:val="000000"/>
                <w:sz w:val="20"/>
                <w:szCs w:val="20"/>
              </w:rPr>
              <w:t>everr</w:t>
            </w:r>
            <w:proofErr w:type="spellEnd"/>
            <w:r w:rsidRPr="00BC16AD">
              <w:rPr>
                <w:color w:val="000000"/>
                <w:sz w:val="20"/>
                <w:szCs w:val="20"/>
              </w:rPr>
              <w:t>.</w:t>
            </w:r>
          </w:p>
        </w:tc>
      </w:tr>
    </w:tbl>
    <w:p w14:paraId="03443150" w14:textId="77777777" w:rsidR="00CF627A" w:rsidRDefault="00CF627A" w:rsidP="00CF627A">
      <w:pPr>
        <w:rPr>
          <w:iCs/>
          <w:sz w:val="20"/>
          <w:szCs w:val="20"/>
        </w:rPr>
      </w:pPr>
    </w:p>
    <w:tbl>
      <w:tblPr>
        <w:tblW w:w="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524"/>
        <w:gridCol w:w="12406"/>
      </w:tblGrid>
      <w:tr w:rsidR="008D7129" w:rsidRPr="0080363B" w14:paraId="185F6A9F" w14:textId="77777777" w:rsidTr="005424C8">
        <w:trPr>
          <w:trHeight w:val="315"/>
        </w:trPr>
        <w:tc>
          <w:tcPr>
            <w:tcW w:w="0" w:type="auto"/>
            <w:gridSpan w:val="2"/>
            <w:tcBorders>
              <w:top w:val="double" w:sz="4" w:space="0" w:color="auto"/>
              <w:left w:val="double" w:sz="4" w:space="0" w:color="auto"/>
              <w:bottom w:val="double" w:sz="4" w:space="0" w:color="auto"/>
              <w:right w:val="double" w:sz="4" w:space="0" w:color="auto"/>
            </w:tcBorders>
            <w:tcMar>
              <w:top w:w="30" w:type="dxa"/>
              <w:left w:w="45" w:type="dxa"/>
              <w:bottom w:w="30" w:type="dxa"/>
              <w:right w:w="45" w:type="dxa"/>
            </w:tcMar>
            <w:vAlign w:val="center"/>
            <w:hideMark/>
          </w:tcPr>
          <w:p w14:paraId="220AEE29" w14:textId="77777777" w:rsidR="008D7129" w:rsidRPr="0080363B" w:rsidRDefault="008D7129" w:rsidP="005424C8">
            <w:pPr>
              <w:rPr>
                <w:b/>
                <w:bCs/>
                <w:i/>
                <w:iCs/>
                <w:sz w:val="20"/>
                <w:szCs w:val="20"/>
              </w:rPr>
            </w:pPr>
            <w:r w:rsidRPr="0080363B">
              <w:rPr>
                <w:b/>
                <w:bCs/>
                <w:i/>
                <w:iCs/>
                <w:sz w:val="20"/>
                <w:szCs w:val="20"/>
              </w:rPr>
              <w:t>Topic 9 - Sample Reviews</w:t>
            </w:r>
          </w:p>
        </w:tc>
      </w:tr>
      <w:tr w:rsidR="008D7129" w:rsidRPr="0080363B" w14:paraId="2CF317E6" w14:textId="77777777" w:rsidTr="005424C8">
        <w:trPr>
          <w:trHeight w:val="315"/>
        </w:trPr>
        <w:tc>
          <w:tcPr>
            <w:tcW w:w="0" w:type="auto"/>
            <w:tcBorders>
              <w:top w:val="double" w:sz="4" w:space="0" w:color="auto"/>
            </w:tcBorders>
            <w:shd w:val="clear" w:color="auto" w:fill="FFFFFF"/>
            <w:tcMar>
              <w:top w:w="30" w:type="dxa"/>
              <w:left w:w="45" w:type="dxa"/>
              <w:bottom w:w="30" w:type="dxa"/>
              <w:right w:w="45" w:type="dxa"/>
            </w:tcMar>
            <w:vAlign w:val="center"/>
            <w:hideMark/>
          </w:tcPr>
          <w:p w14:paraId="1F8A136E" w14:textId="77777777" w:rsidR="008D7129" w:rsidRPr="0080363B" w:rsidRDefault="008D7129" w:rsidP="005424C8">
            <w:pPr>
              <w:jc w:val="center"/>
              <w:rPr>
                <w:color w:val="000000"/>
                <w:sz w:val="20"/>
                <w:szCs w:val="20"/>
              </w:rPr>
            </w:pPr>
            <w:r w:rsidRPr="0080363B">
              <w:rPr>
                <w:color w:val="000000"/>
                <w:sz w:val="20"/>
                <w:szCs w:val="20"/>
              </w:rPr>
              <w:t>(18)</w:t>
            </w:r>
          </w:p>
        </w:tc>
        <w:tc>
          <w:tcPr>
            <w:tcW w:w="0" w:type="auto"/>
            <w:tcBorders>
              <w:top w:val="double" w:sz="4" w:space="0" w:color="auto"/>
            </w:tcBorders>
            <w:tcMar>
              <w:top w:w="30" w:type="dxa"/>
              <w:left w:w="0" w:type="dxa"/>
              <w:bottom w:w="30" w:type="dxa"/>
              <w:right w:w="0" w:type="dxa"/>
            </w:tcMar>
            <w:vAlign w:val="bottom"/>
            <w:hideMark/>
          </w:tcPr>
          <w:p w14:paraId="0F18293F" w14:textId="77777777" w:rsidR="008D7129" w:rsidRPr="0080363B" w:rsidRDefault="008D7129" w:rsidP="005424C8">
            <w:pPr>
              <w:rPr>
                <w:color w:val="000000"/>
                <w:sz w:val="20"/>
                <w:szCs w:val="20"/>
              </w:rPr>
            </w:pPr>
            <w:r w:rsidRPr="0080363B">
              <w:rPr>
                <w:color w:val="000000"/>
                <w:sz w:val="20"/>
                <w:szCs w:val="20"/>
              </w:rPr>
              <w:t>This teacher is very interested in her topic. However, she is unorganized, and her exams are extremely poor in design. She is also often unprepared for class, and cannot answer questions clearly.</w:t>
            </w:r>
          </w:p>
        </w:tc>
      </w:tr>
      <w:tr w:rsidR="008D7129" w:rsidRPr="0080363B" w14:paraId="29B8D9C1" w14:textId="77777777" w:rsidTr="005424C8">
        <w:trPr>
          <w:trHeight w:val="315"/>
        </w:trPr>
        <w:tc>
          <w:tcPr>
            <w:tcW w:w="0" w:type="auto"/>
            <w:shd w:val="clear" w:color="auto" w:fill="FFFFFF"/>
            <w:tcMar>
              <w:top w:w="30" w:type="dxa"/>
              <w:left w:w="45" w:type="dxa"/>
              <w:bottom w:w="30" w:type="dxa"/>
              <w:right w:w="45" w:type="dxa"/>
            </w:tcMar>
            <w:vAlign w:val="center"/>
            <w:hideMark/>
          </w:tcPr>
          <w:p w14:paraId="04E8AD5F" w14:textId="77777777" w:rsidR="008D7129" w:rsidRPr="0080363B" w:rsidRDefault="008D7129" w:rsidP="005424C8">
            <w:pPr>
              <w:jc w:val="center"/>
              <w:rPr>
                <w:color w:val="000000"/>
                <w:sz w:val="20"/>
                <w:szCs w:val="20"/>
              </w:rPr>
            </w:pPr>
            <w:r w:rsidRPr="0080363B">
              <w:rPr>
                <w:color w:val="000000"/>
                <w:sz w:val="20"/>
                <w:szCs w:val="20"/>
              </w:rPr>
              <w:t>(19)</w:t>
            </w:r>
          </w:p>
        </w:tc>
        <w:tc>
          <w:tcPr>
            <w:tcW w:w="0" w:type="auto"/>
            <w:tcMar>
              <w:top w:w="30" w:type="dxa"/>
              <w:left w:w="0" w:type="dxa"/>
              <w:bottom w:w="30" w:type="dxa"/>
              <w:right w:w="0" w:type="dxa"/>
            </w:tcMar>
            <w:vAlign w:val="bottom"/>
            <w:hideMark/>
          </w:tcPr>
          <w:p w14:paraId="6D4FCEAE" w14:textId="774DC5A9" w:rsidR="008D7129" w:rsidRPr="0080363B" w:rsidRDefault="008D7129" w:rsidP="005424C8">
            <w:pPr>
              <w:rPr>
                <w:color w:val="000000"/>
                <w:sz w:val="20"/>
                <w:szCs w:val="20"/>
              </w:rPr>
            </w:pPr>
            <w:r w:rsidRPr="0080363B">
              <w:rPr>
                <w:color w:val="000000"/>
                <w:sz w:val="20"/>
                <w:szCs w:val="20"/>
              </w:rPr>
              <w:t xml:space="preserve">Mrs. </w:t>
            </w:r>
            <w:r w:rsidR="003C2708">
              <w:rPr>
                <w:color w:val="000000"/>
                <w:sz w:val="20"/>
                <w:szCs w:val="20"/>
              </w:rPr>
              <w:t>------</w:t>
            </w:r>
            <w:r w:rsidR="003C2708">
              <w:rPr>
                <w:i/>
                <w:iCs/>
                <w:color w:val="000000"/>
                <w:sz w:val="20"/>
                <w:szCs w:val="20"/>
              </w:rPr>
              <w:t xml:space="preserve"> </w:t>
            </w:r>
            <w:r w:rsidRPr="0080363B">
              <w:rPr>
                <w:color w:val="000000"/>
                <w:sz w:val="20"/>
                <w:szCs w:val="20"/>
              </w:rPr>
              <w:t>isn't well qualified for teaching Chemistry AP. She makes many mistakes but won't admit it when students correct her. Her incompetence makes the class a waste of time.</w:t>
            </w:r>
          </w:p>
        </w:tc>
      </w:tr>
      <w:tr w:rsidR="008D7129" w:rsidRPr="0080363B" w14:paraId="22C1F413" w14:textId="77777777" w:rsidTr="005424C8">
        <w:trPr>
          <w:trHeight w:val="315"/>
        </w:trPr>
        <w:tc>
          <w:tcPr>
            <w:tcW w:w="0" w:type="auto"/>
            <w:shd w:val="clear" w:color="auto" w:fill="FFFFFF"/>
            <w:tcMar>
              <w:top w:w="30" w:type="dxa"/>
              <w:left w:w="45" w:type="dxa"/>
              <w:bottom w:w="30" w:type="dxa"/>
              <w:right w:w="45" w:type="dxa"/>
            </w:tcMar>
            <w:vAlign w:val="center"/>
            <w:hideMark/>
          </w:tcPr>
          <w:p w14:paraId="3386945C" w14:textId="77777777" w:rsidR="008D7129" w:rsidRPr="0080363B" w:rsidRDefault="008D7129" w:rsidP="005424C8">
            <w:pPr>
              <w:jc w:val="center"/>
              <w:rPr>
                <w:color w:val="000000"/>
                <w:sz w:val="20"/>
                <w:szCs w:val="20"/>
              </w:rPr>
            </w:pPr>
            <w:r w:rsidRPr="0080363B">
              <w:rPr>
                <w:color w:val="000000"/>
                <w:sz w:val="20"/>
                <w:szCs w:val="20"/>
              </w:rPr>
              <w:t>(20)</w:t>
            </w:r>
          </w:p>
        </w:tc>
        <w:tc>
          <w:tcPr>
            <w:tcW w:w="0" w:type="auto"/>
            <w:tcMar>
              <w:top w:w="30" w:type="dxa"/>
              <w:left w:w="0" w:type="dxa"/>
              <w:bottom w:w="30" w:type="dxa"/>
              <w:right w:w="0" w:type="dxa"/>
            </w:tcMar>
            <w:vAlign w:val="bottom"/>
            <w:hideMark/>
          </w:tcPr>
          <w:p w14:paraId="4CF65FB1" w14:textId="77777777" w:rsidR="008D7129" w:rsidRPr="0080363B" w:rsidRDefault="008D7129" w:rsidP="005424C8">
            <w:pPr>
              <w:rPr>
                <w:color w:val="000000"/>
                <w:sz w:val="20"/>
                <w:szCs w:val="20"/>
              </w:rPr>
            </w:pPr>
            <w:r w:rsidRPr="0080363B">
              <w:rPr>
                <w:color w:val="000000"/>
                <w:sz w:val="20"/>
                <w:szCs w:val="20"/>
              </w:rPr>
              <w:t>Great person and personality but unclear teacher. I also believe a reason for the lack of clarity could be the fact that TPSP is a fairly new class/subject and the curriculum is not developed yet.</w:t>
            </w:r>
          </w:p>
        </w:tc>
      </w:tr>
      <w:tr w:rsidR="008D7129" w:rsidRPr="0080363B" w14:paraId="4D759921" w14:textId="77777777" w:rsidTr="005424C8">
        <w:trPr>
          <w:trHeight w:val="315"/>
        </w:trPr>
        <w:tc>
          <w:tcPr>
            <w:tcW w:w="0" w:type="auto"/>
            <w:shd w:val="clear" w:color="auto" w:fill="FFFFFF"/>
            <w:tcMar>
              <w:top w:w="30" w:type="dxa"/>
              <w:left w:w="45" w:type="dxa"/>
              <w:bottom w:w="30" w:type="dxa"/>
              <w:right w:w="45" w:type="dxa"/>
            </w:tcMar>
            <w:vAlign w:val="center"/>
            <w:hideMark/>
          </w:tcPr>
          <w:p w14:paraId="05BD5087" w14:textId="77777777" w:rsidR="008D7129" w:rsidRPr="0080363B" w:rsidRDefault="008D7129" w:rsidP="005424C8">
            <w:pPr>
              <w:jc w:val="center"/>
              <w:rPr>
                <w:color w:val="000000"/>
                <w:sz w:val="20"/>
                <w:szCs w:val="20"/>
              </w:rPr>
            </w:pPr>
            <w:r w:rsidRPr="0080363B">
              <w:rPr>
                <w:color w:val="000000"/>
                <w:sz w:val="20"/>
                <w:szCs w:val="20"/>
              </w:rPr>
              <w:t>(98)</w:t>
            </w:r>
          </w:p>
        </w:tc>
        <w:tc>
          <w:tcPr>
            <w:tcW w:w="0" w:type="auto"/>
            <w:tcMar>
              <w:top w:w="30" w:type="dxa"/>
              <w:left w:w="0" w:type="dxa"/>
              <w:bottom w:w="30" w:type="dxa"/>
              <w:right w:w="0" w:type="dxa"/>
            </w:tcMar>
            <w:vAlign w:val="bottom"/>
            <w:hideMark/>
          </w:tcPr>
          <w:p w14:paraId="4AC6F36E" w14:textId="77777777" w:rsidR="008D7129" w:rsidRPr="0080363B" w:rsidRDefault="008D7129" w:rsidP="005424C8">
            <w:pPr>
              <w:rPr>
                <w:color w:val="000000"/>
                <w:sz w:val="20"/>
                <w:szCs w:val="20"/>
              </w:rPr>
            </w:pPr>
            <w:proofErr w:type="gramStart"/>
            <w:r w:rsidRPr="0080363B">
              <w:rPr>
                <w:color w:val="000000"/>
                <w:sz w:val="20"/>
                <w:szCs w:val="20"/>
              </w:rPr>
              <w:t>Overall</w:t>
            </w:r>
            <w:proofErr w:type="gramEnd"/>
            <w:r w:rsidRPr="0080363B">
              <w:rPr>
                <w:color w:val="000000"/>
                <w:sz w:val="20"/>
                <w:szCs w:val="20"/>
              </w:rPr>
              <w:t xml:space="preserve"> he made me my opinion on my favorite subject change due to his poor teaching and lack of knowledge.</w:t>
            </w:r>
          </w:p>
        </w:tc>
      </w:tr>
      <w:tr w:rsidR="008D7129" w:rsidRPr="0080363B" w14:paraId="735519AA" w14:textId="77777777" w:rsidTr="005424C8">
        <w:trPr>
          <w:trHeight w:val="315"/>
        </w:trPr>
        <w:tc>
          <w:tcPr>
            <w:tcW w:w="0" w:type="auto"/>
            <w:shd w:val="clear" w:color="auto" w:fill="FFFFFF"/>
            <w:tcMar>
              <w:top w:w="30" w:type="dxa"/>
              <w:left w:w="45" w:type="dxa"/>
              <w:bottom w:w="30" w:type="dxa"/>
              <w:right w:w="45" w:type="dxa"/>
            </w:tcMar>
            <w:vAlign w:val="center"/>
            <w:hideMark/>
          </w:tcPr>
          <w:p w14:paraId="33805C7C" w14:textId="77777777" w:rsidR="008D7129" w:rsidRPr="0080363B" w:rsidRDefault="008D7129" w:rsidP="005424C8">
            <w:pPr>
              <w:jc w:val="center"/>
              <w:rPr>
                <w:color w:val="000000"/>
                <w:sz w:val="20"/>
                <w:szCs w:val="20"/>
              </w:rPr>
            </w:pPr>
            <w:r w:rsidRPr="0080363B">
              <w:rPr>
                <w:color w:val="000000"/>
                <w:sz w:val="20"/>
                <w:szCs w:val="20"/>
              </w:rPr>
              <w:t>(100)</w:t>
            </w:r>
          </w:p>
        </w:tc>
        <w:tc>
          <w:tcPr>
            <w:tcW w:w="0" w:type="auto"/>
            <w:tcMar>
              <w:top w:w="30" w:type="dxa"/>
              <w:left w:w="0" w:type="dxa"/>
              <w:bottom w:w="30" w:type="dxa"/>
              <w:right w:w="0" w:type="dxa"/>
            </w:tcMar>
            <w:vAlign w:val="bottom"/>
            <w:hideMark/>
          </w:tcPr>
          <w:p w14:paraId="5E68BE30" w14:textId="77777777" w:rsidR="008D7129" w:rsidRPr="0080363B" w:rsidRDefault="008D7129" w:rsidP="005424C8">
            <w:pPr>
              <w:rPr>
                <w:color w:val="000000"/>
                <w:sz w:val="20"/>
                <w:szCs w:val="20"/>
              </w:rPr>
            </w:pPr>
            <w:r w:rsidRPr="0080363B">
              <w:rPr>
                <w:color w:val="000000"/>
                <w:sz w:val="20"/>
                <w:szCs w:val="20"/>
              </w:rPr>
              <w:t>Inflexible. Uncaring. Presents material, but doesn't lead students to understanding. Avoid. Avoid. Avoid.</w:t>
            </w:r>
          </w:p>
        </w:tc>
      </w:tr>
      <w:tr w:rsidR="008D7129" w:rsidRPr="0080363B" w14:paraId="0F43E071" w14:textId="77777777" w:rsidTr="005424C8">
        <w:trPr>
          <w:trHeight w:val="315"/>
        </w:trPr>
        <w:tc>
          <w:tcPr>
            <w:tcW w:w="0" w:type="auto"/>
            <w:shd w:val="clear" w:color="auto" w:fill="FFFFFF"/>
            <w:tcMar>
              <w:top w:w="30" w:type="dxa"/>
              <w:left w:w="45" w:type="dxa"/>
              <w:bottom w:w="30" w:type="dxa"/>
              <w:right w:w="45" w:type="dxa"/>
            </w:tcMar>
            <w:vAlign w:val="center"/>
            <w:hideMark/>
          </w:tcPr>
          <w:p w14:paraId="22C693FC" w14:textId="77777777" w:rsidR="008D7129" w:rsidRPr="0080363B" w:rsidRDefault="008D7129" w:rsidP="005424C8">
            <w:pPr>
              <w:jc w:val="center"/>
              <w:rPr>
                <w:color w:val="000000"/>
                <w:sz w:val="20"/>
                <w:szCs w:val="20"/>
              </w:rPr>
            </w:pPr>
            <w:r w:rsidRPr="0080363B">
              <w:rPr>
                <w:color w:val="000000"/>
                <w:sz w:val="20"/>
                <w:szCs w:val="20"/>
              </w:rPr>
              <w:t>(200)</w:t>
            </w:r>
          </w:p>
        </w:tc>
        <w:tc>
          <w:tcPr>
            <w:tcW w:w="0" w:type="auto"/>
            <w:tcMar>
              <w:top w:w="30" w:type="dxa"/>
              <w:left w:w="0" w:type="dxa"/>
              <w:bottom w:w="30" w:type="dxa"/>
              <w:right w:w="0" w:type="dxa"/>
            </w:tcMar>
            <w:vAlign w:val="bottom"/>
            <w:hideMark/>
          </w:tcPr>
          <w:p w14:paraId="3727DC86" w14:textId="77777777" w:rsidR="008D7129" w:rsidRPr="0080363B" w:rsidRDefault="008D7129" w:rsidP="005424C8">
            <w:pPr>
              <w:rPr>
                <w:color w:val="000000"/>
                <w:sz w:val="20"/>
                <w:szCs w:val="20"/>
              </w:rPr>
            </w:pPr>
            <w:r w:rsidRPr="0080363B">
              <w:rPr>
                <w:color w:val="000000"/>
                <w:sz w:val="20"/>
                <w:szCs w:val="20"/>
              </w:rPr>
              <w:t>Very disorganized. Made a lot of mistakes. Did not own up to her mistakes and misinterpretations. Did not seem to have a good working knowledge of the program.</w:t>
            </w:r>
          </w:p>
        </w:tc>
      </w:tr>
      <w:tr w:rsidR="008D7129" w:rsidRPr="0080363B" w14:paraId="01642838" w14:textId="77777777" w:rsidTr="005424C8">
        <w:trPr>
          <w:trHeight w:val="315"/>
        </w:trPr>
        <w:tc>
          <w:tcPr>
            <w:tcW w:w="0" w:type="auto"/>
            <w:shd w:val="clear" w:color="auto" w:fill="FFFFFF"/>
            <w:tcMar>
              <w:top w:w="30" w:type="dxa"/>
              <w:left w:w="45" w:type="dxa"/>
              <w:bottom w:w="30" w:type="dxa"/>
              <w:right w:w="45" w:type="dxa"/>
            </w:tcMar>
            <w:vAlign w:val="center"/>
            <w:hideMark/>
          </w:tcPr>
          <w:p w14:paraId="3A0607C6" w14:textId="77777777" w:rsidR="008D7129" w:rsidRPr="0080363B" w:rsidRDefault="008D7129" w:rsidP="005424C8">
            <w:pPr>
              <w:jc w:val="center"/>
              <w:rPr>
                <w:color w:val="000000"/>
                <w:sz w:val="20"/>
                <w:szCs w:val="20"/>
              </w:rPr>
            </w:pPr>
            <w:r w:rsidRPr="0080363B">
              <w:rPr>
                <w:color w:val="000000"/>
                <w:sz w:val="20"/>
                <w:szCs w:val="20"/>
              </w:rPr>
              <w:t>(299)</w:t>
            </w:r>
          </w:p>
        </w:tc>
        <w:tc>
          <w:tcPr>
            <w:tcW w:w="0" w:type="auto"/>
            <w:tcMar>
              <w:top w:w="30" w:type="dxa"/>
              <w:left w:w="0" w:type="dxa"/>
              <w:bottom w:w="30" w:type="dxa"/>
              <w:right w:w="0" w:type="dxa"/>
            </w:tcMar>
            <w:vAlign w:val="bottom"/>
            <w:hideMark/>
          </w:tcPr>
          <w:p w14:paraId="1464FDAA" w14:textId="77777777" w:rsidR="008D7129" w:rsidRPr="0080363B" w:rsidRDefault="008D7129" w:rsidP="005424C8">
            <w:pPr>
              <w:rPr>
                <w:color w:val="000000"/>
                <w:sz w:val="20"/>
                <w:szCs w:val="20"/>
              </w:rPr>
            </w:pPr>
            <w:r w:rsidRPr="0080363B">
              <w:rPr>
                <w:color w:val="000000"/>
                <w:sz w:val="20"/>
                <w:szCs w:val="20"/>
              </w:rPr>
              <w:t>If you are not a strong science student, then switch out. She does not teach, nor is she able to keep her political/religious views out of the classroom, making it very uncomfortable for students who do not agree with her views. DOESNT TEACH!</w:t>
            </w:r>
          </w:p>
        </w:tc>
      </w:tr>
      <w:tr w:rsidR="008D7129" w:rsidRPr="0080363B" w14:paraId="497FC70D" w14:textId="77777777" w:rsidTr="005424C8">
        <w:trPr>
          <w:trHeight w:val="315"/>
        </w:trPr>
        <w:tc>
          <w:tcPr>
            <w:tcW w:w="0" w:type="auto"/>
            <w:shd w:val="clear" w:color="auto" w:fill="FFFFFF"/>
            <w:tcMar>
              <w:top w:w="30" w:type="dxa"/>
              <w:left w:w="45" w:type="dxa"/>
              <w:bottom w:w="30" w:type="dxa"/>
              <w:right w:w="45" w:type="dxa"/>
            </w:tcMar>
            <w:vAlign w:val="center"/>
            <w:hideMark/>
          </w:tcPr>
          <w:p w14:paraId="7A67AE6D" w14:textId="77777777" w:rsidR="008D7129" w:rsidRPr="0080363B" w:rsidRDefault="008D7129" w:rsidP="005424C8">
            <w:pPr>
              <w:jc w:val="center"/>
              <w:rPr>
                <w:color w:val="000000"/>
                <w:sz w:val="20"/>
                <w:szCs w:val="20"/>
              </w:rPr>
            </w:pPr>
            <w:r w:rsidRPr="0080363B">
              <w:rPr>
                <w:color w:val="000000"/>
                <w:sz w:val="20"/>
                <w:szCs w:val="20"/>
              </w:rPr>
              <w:t>(300)</w:t>
            </w:r>
          </w:p>
        </w:tc>
        <w:tc>
          <w:tcPr>
            <w:tcW w:w="0" w:type="auto"/>
            <w:tcMar>
              <w:top w:w="30" w:type="dxa"/>
              <w:left w:w="0" w:type="dxa"/>
              <w:bottom w:w="30" w:type="dxa"/>
              <w:right w:w="0" w:type="dxa"/>
            </w:tcMar>
            <w:vAlign w:val="bottom"/>
            <w:hideMark/>
          </w:tcPr>
          <w:p w14:paraId="769B93BE" w14:textId="77777777" w:rsidR="008D7129" w:rsidRPr="0080363B" w:rsidRDefault="008D7129" w:rsidP="005424C8">
            <w:pPr>
              <w:rPr>
                <w:color w:val="000000"/>
                <w:sz w:val="20"/>
                <w:szCs w:val="20"/>
              </w:rPr>
            </w:pPr>
            <w:r w:rsidRPr="0080363B">
              <w:rPr>
                <w:color w:val="000000"/>
                <w:sz w:val="20"/>
                <w:szCs w:val="20"/>
              </w:rPr>
              <w:t>she doesn't structure her classes very well and is disorganized...She did offer could insight on books that would've worked better in a Philosophy class rather than English.</w:t>
            </w:r>
          </w:p>
        </w:tc>
      </w:tr>
      <w:tr w:rsidR="008D7129" w:rsidRPr="0080363B" w14:paraId="4EC5127E" w14:textId="77777777" w:rsidTr="005424C8">
        <w:trPr>
          <w:trHeight w:val="315"/>
        </w:trPr>
        <w:tc>
          <w:tcPr>
            <w:tcW w:w="0" w:type="auto"/>
            <w:shd w:val="clear" w:color="auto" w:fill="FFFFFF"/>
            <w:tcMar>
              <w:top w:w="30" w:type="dxa"/>
              <w:left w:w="45" w:type="dxa"/>
              <w:bottom w:w="30" w:type="dxa"/>
              <w:right w:w="45" w:type="dxa"/>
            </w:tcMar>
            <w:vAlign w:val="center"/>
            <w:hideMark/>
          </w:tcPr>
          <w:p w14:paraId="46040E45" w14:textId="77777777" w:rsidR="008D7129" w:rsidRPr="0080363B" w:rsidRDefault="008D7129" w:rsidP="005424C8">
            <w:pPr>
              <w:jc w:val="center"/>
              <w:rPr>
                <w:color w:val="000000"/>
                <w:sz w:val="20"/>
                <w:szCs w:val="20"/>
              </w:rPr>
            </w:pPr>
            <w:r w:rsidRPr="0080363B">
              <w:rPr>
                <w:color w:val="000000"/>
                <w:sz w:val="20"/>
                <w:szCs w:val="20"/>
              </w:rPr>
              <w:t>(399)</w:t>
            </w:r>
          </w:p>
        </w:tc>
        <w:tc>
          <w:tcPr>
            <w:tcW w:w="0" w:type="auto"/>
            <w:tcMar>
              <w:top w:w="30" w:type="dxa"/>
              <w:left w:w="0" w:type="dxa"/>
              <w:bottom w:w="30" w:type="dxa"/>
              <w:right w:w="0" w:type="dxa"/>
            </w:tcMar>
            <w:vAlign w:val="bottom"/>
            <w:hideMark/>
          </w:tcPr>
          <w:p w14:paraId="24A45106" w14:textId="77777777" w:rsidR="008D7129" w:rsidRPr="0080363B" w:rsidRDefault="008D7129" w:rsidP="005424C8">
            <w:pPr>
              <w:rPr>
                <w:color w:val="000000"/>
                <w:sz w:val="20"/>
                <w:szCs w:val="20"/>
              </w:rPr>
            </w:pPr>
            <w:r w:rsidRPr="0080363B">
              <w:rPr>
                <w:color w:val="000000"/>
                <w:sz w:val="20"/>
                <w:szCs w:val="20"/>
              </w:rPr>
              <w:t xml:space="preserve">He's my current English teacher, and I believe much too laid back. I prefer intense, </w:t>
            </w:r>
            <w:proofErr w:type="gramStart"/>
            <w:r w:rsidRPr="0080363B">
              <w:rPr>
                <w:color w:val="000000"/>
                <w:sz w:val="20"/>
                <w:szCs w:val="20"/>
              </w:rPr>
              <w:t>research based</w:t>
            </w:r>
            <w:proofErr w:type="gramEnd"/>
            <w:r w:rsidRPr="0080363B">
              <w:rPr>
                <w:color w:val="000000"/>
                <w:sz w:val="20"/>
                <w:szCs w:val="20"/>
              </w:rPr>
              <w:t xml:space="preserve"> classes; his is one of analysis.</w:t>
            </w:r>
          </w:p>
        </w:tc>
      </w:tr>
      <w:tr w:rsidR="008D7129" w:rsidRPr="0080363B" w14:paraId="32CB1CFF" w14:textId="77777777" w:rsidTr="005424C8">
        <w:trPr>
          <w:trHeight w:val="315"/>
        </w:trPr>
        <w:tc>
          <w:tcPr>
            <w:tcW w:w="0" w:type="auto"/>
            <w:shd w:val="clear" w:color="auto" w:fill="FFFFFF"/>
            <w:tcMar>
              <w:top w:w="30" w:type="dxa"/>
              <w:left w:w="45" w:type="dxa"/>
              <w:bottom w:w="30" w:type="dxa"/>
              <w:right w:w="45" w:type="dxa"/>
            </w:tcMar>
            <w:vAlign w:val="center"/>
            <w:hideMark/>
          </w:tcPr>
          <w:p w14:paraId="79635844" w14:textId="77777777" w:rsidR="008D7129" w:rsidRPr="0080363B" w:rsidRDefault="008D7129" w:rsidP="005424C8">
            <w:pPr>
              <w:jc w:val="center"/>
              <w:rPr>
                <w:color w:val="000000"/>
                <w:sz w:val="20"/>
                <w:szCs w:val="20"/>
              </w:rPr>
            </w:pPr>
            <w:r w:rsidRPr="0080363B">
              <w:rPr>
                <w:color w:val="000000"/>
                <w:sz w:val="20"/>
                <w:szCs w:val="20"/>
              </w:rPr>
              <w:t>(400)</w:t>
            </w:r>
          </w:p>
        </w:tc>
        <w:tc>
          <w:tcPr>
            <w:tcW w:w="0" w:type="auto"/>
            <w:tcMar>
              <w:top w:w="30" w:type="dxa"/>
              <w:left w:w="0" w:type="dxa"/>
              <w:bottom w:w="30" w:type="dxa"/>
              <w:right w:w="0" w:type="dxa"/>
            </w:tcMar>
            <w:vAlign w:val="bottom"/>
            <w:hideMark/>
          </w:tcPr>
          <w:p w14:paraId="733E2981" w14:textId="77777777" w:rsidR="008D7129" w:rsidRPr="0080363B" w:rsidRDefault="008D7129" w:rsidP="005424C8">
            <w:pPr>
              <w:rPr>
                <w:color w:val="000000"/>
                <w:sz w:val="20"/>
                <w:szCs w:val="20"/>
              </w:rPr>
            </w:pPr>
            <w:r w:rsidRPr="0080363B">
              <w:rPr>
                <w:color w:val="000000"/>
                <w:sz w:val="20"/>
                <w:szCs w:val="20"/>
              </w:rPr>
              <w:t>Expresses HIS opinions on the subject and not the facts about the subject. He consistently was improvising on psychology theories that you could tell he clearly wasn't up to date with. Humor is sub-par but makes class interesting a lot of the times</w:t>
            </w:r>
          </w:p>
        </w:tc>
      </w:tr>
      <w:tr w:rsidR="008D7129" w:rsidRPr="0080363B" w14:paraId="30228127" w14:textId="77777777" w:rsidTr="005424C8">
        <w:trPr>
          <w:trHeight w:val="315"/>
        </w:trPr>
        <w:tc>
          <w:tcPr>
            <w:tcW w:w="0" w:type="auto"/>
            <w:shd w:val="clear" w:color="auto" w:fill="FFFFFF"/>
            <w:tcMar>
              <w:top w:w="30" w:type="dxa"/>
              <w:left w:w="45" w:type="dxa"/>
              <w:bottom w:w="30" w:type="dxa"/>
              <w:right w:w="45" w:type="dxa"/>
            </w:tcMar>
            <w:vAlign w:val="center"/>
            <w:hideMark/>
          </w:tcPr>
          <w:p w14:paraId="3524221A" w14:textId="77777777" w:rsidR="008D7129" w:rsidRPr="0080363B" w:rsidRDefault="008D7129" w:rsidP="005424C8">
            <w:pPr>
              <w:jc w:val="center"/>
              <w:rPr>
                <w:color w:val="000000"/>
                <w:sz w:val="20"/>
                <w:szCs w:val="20"/>
              </w:rPr>
            </w:pPr>
            <w:r w:rsidRPr="0080363B">
              <w:rPr>
                <w:color w:val="000000"/>
                <w:sz w:val="20"/>
                <w:szCs w:val="20"/>
              </w:rPr>
              <w:t>(499)</w:t>
            </w:r>
          </w:p>
        </w:tc>
        <w:tc>
          <w:tcPr>
            <w:tcW w:w="0" w:type="auto"/>
            <w:tcMar>
              <w:top w:w="30" w:type="dxa"/>
              <w:left w:w="0" w:type="dxa"/>
              <w:bottom w:w="30" w:type="dxa"/>
              <w:right w:w="0" w:type="dxa"/>
            </w:tcMar>
            <w:vAlign w:val="bottom"/>
            <w:hideMark/>
          </w:tcPr>
          <w:p w14:paraId="463D1384" w14:textId="21785FEE" w:rsidR="008D7129" w:rsidRPr="0080363B" w:rsidRDefault="008D7129" w:rsidP="005424C8">
            <w:pPr>
              <w:rPr>
                <w:color w:val="000000"/>
                <w:sz w:val="20"/>
                <w:szCs w:val="20"/>
              </w:rPr>
            </w:pPr>
            <w:r w:rsidRPr="0080363B">
              <w:rPr>
                <w:color w:val="000000"/>
                <w:sz w:val="20"/>
                <w:szCs w:val="20"/>
              </w:rPr>
              <w:t xml:space="preserve">Mrs. </w:t>
            </w:r>
            <w:r w:rsidR="003C2708">
              <w:rPr>
                <w:color w:val="000000"/>
                <w:sz w:val="20"/>
                <w:szCs w:val="20"/>
              </w:rPr>
              <w:t>------</w:t>
            </w:r>
            <w:r w:rsidR="003C2708">
              <w:rPr>
                <w:i/>
                <w:iCs/>
                <w:color w:val="000000"/>
                <w:sz w:val="20"/>
                <w:szCs w:val="20"/>
              </w:rPr>
              <w:t xml:space="preserve"> </w:t>
            </w:r>
            <w:r w:rsidRPr="0080363B">
              <w:rPr>
                <w:color w:val="000000"/>
                <w:sz w:val="20"/>
                <w:szCs w:val="20"/>
              </w:rPr>
              <w:t>is a lovely human being I'm sure, but her knowledge, experience, and general ability to teach is severely lacking. DO NOT TAKE AP ECONOMICS if you value your current GPA. You will not le</w:t>
            </w:r>
          </w:p>
        </w:tc>
      </w:tr>
      <w:tr w:rsidR="008D7129" w:rsidRPr="0080363B" w14:paraId="34A18AE2" w14:textId="77777777" w:rsidTr="005424C8">
        <w:trPr>
          <w:trHeight w:val="315"/>
        </w:trPr>
        <w:tc>
          <w:tcPr>
            <w:tcW w:w="0" w:type="auto"/>
            <w:shd w:val="clear" w:color="auto" w:fill="FFFFFF"/>
            <w:tcMar>
              <w:top w:w="30" w:type="dxa"/>
              <w:left w:w="45" w:type="dxa"/>
              <w:bottom w:w="30" w:type="dxa"/>
              <w:right w:w="45" w:type="dxa"/>
            </w:tcMar>
            <w:vAlign w:val="center"/>
            <w:hideMark/>
          </w:tcPr>
          <w:p w14:paraId="36C1729C" w14:textId="77777777" w:rsidR="008D7129" w:rsidRPr="0080363B" w:rsidRDefault="008D7129" w:rsidP="005424C8">
            <w:pPr>
              <w:jc w:val="center"/>
              <w:rPr>
                <w:color w:val="000000"/>
                <w:sz w:val="20"/>
                <w:szCs w:val="20"/>
              </w:rPr>
            </w:pPr>
            <w:r w:rsidRPr="0080363B">
              <w:rPr>
                <w:color w:val="000000"/>
                <w:sz w:val="20"/>
                <w:szCs w:val="20"/>
              </w:rPr>
              <w:t>(500)</w:t>
            </w:r>
          </w:p>
        </w:tc>
        <w:tc>
          <w:tcPr>
            <w:tcW w:w="0" w:type="auto"/>
            <w:tcMar>
              <w:top w:w="30" w:type="dxa"/>
              <w:left w:w="0" w:type="dxa"/>
              <w:bottom w:w="30" w:type="dxa"/>
              <w:right w:w="0" w:type="dxa"/>
            </w:tcMar>
            <w:vAlign w:val="bottom"/>
            <w:hideMark/>
          </w:tcPr>
          <w:p w14:paraId="3656A26A" w14:textId="77777777" w:rsidR="008D7129" w:rsidRPr="0080363B" w:rsidRDefault="008D7129" w:rsidP="005424C8">
            <w:pPr>
              <w:rPr>
                <w:color w:val="000000"/>
                <w:sz w:val="20"/>
                <w:szCs w:val="20"/>
              </w:rPr>
            </w:pPr>
            <w:r w:rsidRPr="0080363B">
              <w:rPr>
                <w:color w:val="000000"/>
                <w:sz w:val="20"/>
                <w:szCs w:val="20"/>
              </w:rPr>
              <w:t>This person is teaching English? She makes spelling and grammar errors and is totally unable to admit it when she is outright wrong!</w:t>
            </w:r>
          </w:p>
        </w:tc>
      </w:tr>
      <w:tr w:rsidR="008D7129" w:rsidRPr="0080363B" w14:paraId="3989C451" w14:textId="77777777" w:rsidTr="005424C8">
        <w:trPr>
          <w:trHeight w:val="315"/>
        </w:trPr>
        <w:tc>
          <w:tcPr>
            <w:tcW w:w="0" w:type="auto"/>
            <w:shd w:val="clear" w:color="auto" w:fill="FFFFFF"/>
            <w:tcMar>
              <w:top w:w="30" w:type="dxa"/>
              <w:left w:w="45" w:type="dxa"/>
              <w:bottom w:w="30" w:type="dxa"/>
              <w:right w:w="45" w:type="dxa"/>
            </w:tcMar>
            <w:vAlign w:val="center"/>
            <w:hideMark/>
          </w:tcPr>
          <w:p w14:paraId="3459D9CB" w14:textId="77777777" w:rsidR="008D7129" w:rsidRPr="0080363B" w:rsidRDefault="008D7129" w:rsidP="005424C8">
            <w:pPr>
              <w:jc w:val="center"/>
              <w:rPr>
                <w:color w:val="000000"/>
                <w:sz w:val="20"/>
                <w:szCs w:val="20"/>
              </w:rPr>
            </w:pPr>
            <w:r w:rsidRPr="0080363B">
              <w:rPr>
                <w:color w:val="000000"/>
                <w:sz w:val="20"/>
                <w:szCs w:val="20"/>
              </w:rPr>
              <w:lastRenderedPageBreak/>
              <w:t>(600)</w:t>
            </w:r>
          </w:p>
        </w:tc>
        <w:tc>
          <w:tcPr>
            <w:tcW w:w="0" w:type="auto"/>
            <w:tcMar>
              <w:top w:w="30" w:type="dxa"/>
              <w:left w:w="0" w:type="dxa"/>
              <w:bottom w:w="30" w:type="dxa"/>
              <w:right w:w="0" w:type="dxa"/>
            </w:tcMar>
            <w:vAlign w:val="bottom"/>
            <w:hideMark/>
          </w:tcPr>
          <w:p w14:paraId="7605047A" w14:textId="77777777" w:rsidR="008D7129" w:rsidRPr="0080363B" w:rsidRDefault="008D7129" w:rsidP="005424C8">
            <w:pPr>
              <w:rPr>
                <w:color w:val="000000"/>
                <w:sz w:val="20"/>
                <w:szCs w:val="20"/>
              </w:rPr>
            </w:pPr>
            <w:r w:rsidRPr="0080363B">
              <w:rPr>
                <w:color w:val="000000"/>
                <w:sz w:val="20"/>
                <w:szCs w:val="20"/>
              </w:rPr>
              <w:t xml:space="preserve">Tried to impose his draft-dodging </w:t>
            </w:r>
            <w:proofErr w:type="spellStart"/>
            <w:r w:rsidRPr="0080363B">
              <w:rPr>
                <w:color w:val="000000"/>
                <w:sz w:val="20"/>
                <w:szCs w:val="20"/>
              </w:rPr>
              <w:t>spinless</w:t>
            </w:r>
            <w:proofErr w:type="spellEnd"/>
            <w:r w:rsidRPr="0080363B">
              <w:rPr>
                <w:color w:val="000000"/>
                <w:sz w:val="20"/>
                <w:szCs w:val="20"/>
              </w:rPr>
              <w:t xml:space="preserve"> view on the class. Not intelligent, </w:t>
            </w:r>
            <w:proofErr w:type="spellStart"/>
            <w:r w:rsidRPr="0080363B">
              <w:rPr>
                <w:color w:val="000000"/>
                <w:sz w:val="20"/>
                <w:szCs w:val="20"/>
              </w:rPr>
              <w:t>completley</w:t>
            </w:r>
            <w:proofErr w:type="spellEnd"/>
            <w:r w:rsidRPr="0080363B">
              <w:rPr>
                <w:color w:val="000000"/>
                <w:sz w:val="20"/>
                <w:szCs w:val="20"/>
              </w:rPr>
              <w:t xml:space="preserve"> out of his league compared to other teachers</w:t>
            </w:r>
          </w:p>
        </w:tc>
      </w:tr>
      <w:tr w:rsidR="008D7129" w:rsidRPr="0080363B" w14:paraId="00DF995A" w14:textId="77777777" w:rsidTr="005424C8">
        <w:trPr>
          <w:trHeight w:val="315"/>
        </w:trPr>
        <w:tc>
          <w:tcPr>
            <w:tcW w:w="0" w:type="auto"/>
            <w:shd w:val="clear" w:color="auto" w:fill="FFFFFF"/>
            <w:tcMar>
              <w:top w:w="30" w:type="dxa"/>
              <w:left w:w="45" w:type="dxa"/>
              <w:bottom w:w="30" w:type="dxa"/>
              <w:right w:w="45" w:type="dxa"/>
            </w:tcMar>
            <w:vAlign w:val="center"/>
            <w:hideMark/>
          </w:tcPr>
          <w:p w14:paraId="753D24F9" w14:textId="77777777" w:rsidR="008D7129" w:rsidRPr="0080363B" w:rsidRDefault="008D7129" w:rsidP="005424C8">
            <w:pPr>
              <w:jc w:val="center"/>
              <w:rPr>
                <w:color w:val="000000"/>
                <w:sz w:val="20"/>
                <w:szCs w:val="20"/>
              </w:rPr>
            </w:pPr>
            <w:r w:rsidRPr="0080363B">
              <w:rPr>
                <w:color w:val="000000"/>
                <w:sz w:val="20"/>
                <w:szCs w:val="20"/>
              </w:rPr>
              <w:t>(700)</w:t>
            </w:r>
          </w:p>
        </w:tc>
        <w:tc>
          <w:tcPr>
            <w:tcW w:w="0" w:type="auto"/>
            <w:tcMar>
              <w:top w:w="30" w:type="dxa"/>
              <w:left w:w="0" w:type="dxa"/>
              <w:bottom w:w="30" w:type="dxa"/>
              <w:right w:w="0" w:type="dxa"/>
            </w:tcMar>
            <w:vAlign w:val="bottom"/>
            <w:hideMark/>
          </w:tcPr>
          <w:p w14:paraId="45C06496" w14:textId="77777777" w:rsidR="008D7129" w:rsidRPr="0080363B" w:rsidRDefault="008D7129" w:rsidP="005424C8">
            <w:pPr>
              <w:rPr>
                <w:color w:val="000000"/>
                <w:sz w:val="20"/>
                <w:szCs w:val="20"/>
              </w:rPr>
            </w:pPr>
            <w:r w:rsidRPr="0080363B">
              <w:rPr>
                <w:color w:val="000000"/>
                <w:sz w:val="20"/>
                <w:szCs w:val="20"/>
              </w:rPr>
              <w:t>Great with jokes and reading off curriculum provided documents, not too great at answering questions or in-depth analysis.</w:t>
            </w:r>
          </w:p>
        </w:tc>
      </w:tr>
    </w:tbl>
    <w:p w14:paraId="6883C434" w14:textId="77777777" w:rsidR="008D7129" w:rsidRDefault="008D7129" w:rsidP="00CF627A">
      <w:pPr>
        <w:rPr>
          <w:iCs/>
          <w:sz w:val="20"/>
          <w:szCs w:val="20"/>
        </w:rPr>
      </w:pPr>
    </w:p>
    <w:tbl>
      <w:tblPr>
        <w:tblW w:w="0" w:type="dxa"/>
        <w:tblCellMar>
          <w:left w:w="0" w:type="dxa"/>
          <w:right w:w="0" w:type="dxa"/>
        </w:tblCellMar>
        <w:tblLook w:val="04A0" w:firstRow="1" w:lastRow="0" w:firstColumn="1" w:lastColumn="0" w:noHBand="0" w:noVBand="1"/>
      </w:tblPr>
      <w:tblGrid>
        <w:gridCol w:w="624"/>
        <w:gridCol w:w="12306"/>
      </w:tblGrid>
      <w:tr w:rsidR="00CF627A" w:rsidRPr="00F71C9B" w14:paraId="6AF71E8C" w14:textId="77777777" w:rsidTr="00B521A6">
        <w:trPr>
          <w:trHeight w:val="315"/>
        </w:trPr>
        <w:tc>
          <w:tcPr>
            <w:tcW w:w="0" w:type="auto"/>
            <w:gridSpan w:val="2"/>
            <w:tcBorders>
              <w:top w:val="double" w:sz="4" w:space="0" w:color="auto"/>
              <w:left w:val="double" w:sz="4" w:space="0" w:color="auto"/>
              <w:bottom w:val="double" w:sz="4" w:space="0" w:color="auto"/>
              <w:right w:val="double" w:sz="4" w:space="0" w:color="auto"/>
            </w:tcBorders>
            <w:tcMar>
              <w:top w:w="30" w:type="dxa"/>
              <w:left w:w="45" w:type="dxa"/>
              <w:bottom w:w="30" w:type="dxa"/>
              <w:right w:w="45" w:type="dxa"/>
            </w:tcMar>
            <w:vAlign w:val="bottom"/>
            <w:hideMark/>
          </w:tcPr>
          <w:p w14:paraId="325E6937" w14:textId="77777777" w:rsidR="00CF627A" w:rsidRPr="00F71C9B" w:rsidRDefault="00CF627A" w:rsidP="00B521A6">
            <w:pPr>
              <w:rPr>
                <w:b/>
                <w:bCs/>
                <w:i/>
                <w:iCs/>
                <w:sz w:val="20"/>
                <w:szCs w:val="20"/>
              </w:rPr>
            </w:pPr>
            <w:r w:rsidRPr="00F71C9B">
              <w:rPr>
                <w:b/>
                <w:bCs/>
                <w:i/>
                <w:iCs/>
                <w:sz w:val="20"/>
                <w:szCs w:val="20"/>
              </w:rPr>
              <w:t>Topic 6 - Sample Reviews</w:t>
            </w:r>
          </w:p>
        </w:tc>
      </w:tr>
      <w:tr w:rsidR="00CF627A" w:rsidRPr="00F71C9B" w14:paraId="5932A986" w14:textId="77777777" w:rsidTr="00B521A6">
        <w:trPr>
          <w:trHeight w:val="315"/>
        </w:trPr>
        <w:tc>
          <w:tcPr>
            <w:tcW w:w="0" w:type="auto"/>
            <w:tcBorders>
              <w:top w:val="double" w:sz="4" w:space="0" w:color="auto"/>
              <w:left w:val="single" w:sz="4" w:space="0" w:color="auto"/>
            </w:tcBorders>
            <w:shd w:val="clear" w:color="auto" w:fill="FFFFFF"/>
            <w:tcMar>
              <w:top w:w="30" w:type="dxa"/>
              <w:left w:w="45" w:type="dxa"/>
              <w:bottom w:w="30" w:type="dxa"/>
              <w:right w:w="45" w:type="dxa"/>
            </w:tcMar>
            <w:vAlign w:val="center"/>
            <w:hideMark/>
          </w:tcPr>
          <w:p w14:paraId="255BCA36" w14:textId="77777777" w:rsidR="00CF627A" w:rsidRPr="00F71C9B" w:rsidRDefault="00CF627A" w:rsidP="00B521A6">
            <w:pPr>
              <w:jc w:val="center"/>
              <w:rPr>
                <w:color w:val="000000"/>
                <w:sz w:val="20"/>
                <w:szCs w:val="20"/>
              </w:rPr>
            </w:pPr>
            <w:r w:rsidRPr="00F71C9B">
              <w:rPr>
                <w:color w:val="000000"/>
                <w:sz w:val="20"/>
                <w:szCs w:val="20"/>
              </w:rPr>
              <w:t>(18)</w:t>
            </w:r>
          </w:p>
        </w:tc>
        <w:tc>
          <w:tcPr>
            <w:tcW w:w="0" w:type="auto"/>
            <w:tcBorders>
              <w:top w:val="double" w:sz="4" w:space="0" w:color="auto"/>
              <w:right w:val="single" w:sz="4" w:space="0" w:color="auto"/>
            </w:tcBorders>
            <w:tcMar>
              <w:top w:w="30" w:type="dxa"/>
              <w:left w:w="0" w:type="dxa"/>
              <w:bottom w:w="30" w:type="dxa"/>
              <w:right w:w="0" w:type="dxa"/>
            </w:tcMar>
            <w:vAlign w:val="bottom"/>
            <w:hideMark/>
          </w:tcPr>
          <w:p w14:paraId="4D693C14" w14:textId="77777777" w:rsidR="00CF627A" w:rsidRPr="00F71C9B" w:rsidRDefault="00CF627A" w:rsidP="00B521A6">
            <w:pPr>
              <w:rPr>
                <w:color w:val="000000"/>
                <w:sz w:val="20"/>
                <w:szCs w:val="20"/>
              </w:rPr>
            </w:pPr>
            <w:r w:rsidRPr="00F71C9B">
              <w:rPr>
                <w:color w:val="000000"/>
                <w:sz w:val="20"/>
                <w:szCs w:val="20"/>
              </w:rPr>
              <w:t xml:space="preserve">seriously the WORST teacher </w:t>
            </w:r>
            <w:proofErr w:type="spellStart"/>
            <w:r w:rsidRPr="00F71C9B">
              <w:rPr>
                <w:color w:val="000000"/>
                <w:sz w:val="20"/>
                <w:szCs w:val="20"/>
              </w:rPr>
              <w:t>i</w:t>
            </w:r>
            <w:proofErr w:type="spellEnd"/>
            <w:r w:rsidRPr="00F71C9B">
              <w:rPr>
                <w:color w:val="000000"/>
                <w:sz w:val="20"/>
                <w:szCs w:val="20"/>
              </w:rPr>
              <w:t xml:space="preserve"> could ever have in my </w:t>
            </w:r>
            <w:proofErr w:type="spellStart"/>
            <w:proofErr w:type="gramStart"/>
            <w:r w:rsidRPr="00F71C9B">
              <w:rPr>
                <w:color w:val="000000"/>
                <w:sz w:val="20"/>
                <w:szCs w:val="20"/>
              </w:rPr>
              <w:t>LIFE!..</w:t>
            </w:r>
            <w:proofErr w:type="gramEnd"/>
            <w:r w:rsidRPr="00F71C9B">
              <w:rPr>
                <w:color w:val="000000"/>
                <w:sz w:val="20"/>
                <w:szCs w:val="20"/>
              </w:rPr>
              <w:t>she</w:t>
            </w:r>
            <w:proofErr w:type="spellEnd"/>
            <w:r w:rsidRPr="00F71C9B">
              <w:rPr>
                <w:color w:val="000000"/>
                <w:sz w:val="20"/>
                <w:szCs w:val="20"/>
              </w:rPr>
              <w:t xml:space="preserve"> </w:t>
            </w:r>
            <w:proofErr w:type="spellStart"/>
            <w:r w:rsidRPr="00F71C9B">
              <w:rPr>
                <w:color w:val="000000"/>
                <w:sz w:val="20"/>
                <w:szCs w:val="20"/>
              </w:rPr>
              <w:t>cant</w:t>
            </w:r>
            <w:proofErr w:type="spellEnd"/>
            <w:r w:rsidRPr="00F71C9B">
              <w:rPr>
                <w:color w:val="000000"/>
                <w:sz w:val="20"/>
                <w:szCs w:val="20"/>
              </w:rPr>
              <w:t xml:space="preserve"> stay focused because she is always leaving the class to meet up with another teacher. Get the </w:t>
            </w:r>
            <w:proofErr w:type="spellStart"/>
            <w:proofErr w:type="gramStart"/>
            <w:r w:rsidRPr="00F71C9B">
              <w:rPr>
                <w:color w:val="000000"/>
                <w:sz w:val="20"/>
                <w:szCs w:val="20"/>
              </w:rPr>
              <w:t>picture..</w:t>
            </w:r>
            <w:proofErr w:type="gramEnd"/>
            <w:r w:rsidRPr="00F71C9B">
              <w:rPr>
                <w:color w:val="000000"/>
                <w:sz w:val="20"/>
                <w:szCs w:val="20"/>
              </w:rPr>
              <w:t>u</w:t>
            </w:r>
            <w:proofErr w:type="spellEnd"/>
            <w:r w:rsidRPr="00F71C9B">
              <w:rPr>
                <w:color w:val="000000"/>
                <w:sz w:val="20"/>
                <w:szCs w:val="20"/>
              </w:rPr>
              <w:t xml:space="preserve"> have a HUSBAND!</w:t>
            </w:r>
          </w:p>
        </w:tc>
      </w:tr>
      <w:tr w:rsidR="00CF627A" w:rsidRPr="00F71C9B" w14:paraId="40FF0917" w14:textId="77777777" w:rsidTr="00B521A6">
        <w:trPr>
          <w:trHeight w:val="315"/>
        </w:trPr>
        <w:tc>
          <w:tcPr>
            <w:tcW w:w="0" w:type="auto"/>
            <w:tcBorders>
              <w:left w:val="single" w:sz="4" w:space="0" w:color="auto"/>
            </w:tcBorders>
            <w:shd w:val="clear" w:color="auto" w:fill="FFFFFF"/>
            <w:tcMar>
              <w:top w:w="30" w:type="dxa"/>
              <w:left w:w="45" w:type="dxa"/>
              <w:bottom w:w="30" w:type="dxa"/>
              <w:right w:w="45" w:type="dxa"/>
            </w:tcMar>
            <w:vAlign w:val="center"/>
            <w:hideMark/>
          </w:tcPr>
          <w:p w14:paraId="079E66DB" w14:textId="77777777" w:rsidR="00CF627A" w:rsidRPr="00F71C9B" w:rsidRDefault="00CF627A" w:rsidP="00B521A6">
            <w:pPr>
              <w:jc w:val="center"/>
              <w:rPr>
                <w:color w:val="000000"/>
                <w:sz w:val="20"/>
                <w:szCs w:val="20"/>
              </w:rPr>
            </w:pPr>
            <w:r w:rsidRPr="00F71C9B">
              <w:rPr>
                <w:color w:val="000000"/>
                <w:sz w:val="20"/>
                <w:szCs w:val="20"/>
              </w:rPr>
              <w:t>(19)</w:t>
            </w:r>
          </w:p>
        </w:tc>
        <w:tc>
          <w:tcPr>
            <w:tcW w:w="0" w:type="auto"/>
            <w:tcBorders>
              <w:right w:val="single" w:sz="4" w:space="0" w:color="auto"/>
            </w:tcBorders>
            <w:tcMar>
              <w:top w:w="30" w:type="dxa"/>
              <w:left w:w="0" w:type="dxa"/>
              <w:bottom w:w="30" w:type="dxa"/>
              <w:right w:w="0" w:type="dxa"/>
            </w:tcMar>
            <w:vAlign w:val="bottom"/>
            <w:hideMark/>
          </w:tcPr>
          <w:p w14:paraId="62DC859F" w14:textId="77777777" w:rsidR="00CF627A" w:rsidRPr="00F71C9B" w:rsidRDefault="00CF627A" w:rsidP="00B521A6">
            <w:pPr>
              <w:rPr>
                <w:color w:val="000000"/>
                <w:sz w:val="20"/>
                <w:szCs w:val="20"/>
              </w:rPr>
            </w:pPr>
            <w:r w:rsidRPr="00F71C9B">
              <w:rPr>
                <w:color w:val="000000"/>
                <w:sz w:val="20"/>
                <w:szCs w:val="20"/>
              </w:rPr>
              <w:t>a waste of an hour and a half. why don't you try teaching something instead of just telling stupid stories about yourself and listening to all the cheerleaders!</w:t>
            </w:r>
          </w:p>
        </w:tc>
      </w:tr>
      <w:tr w:rsidR="00CF627A" w:rsidRPr="00F71C9B" w14:paraId="30BA60FF" w14:textId="77777777" w:rsidTr="00B521A6">
        <w:trPr>
          <w:trHeight w:val="315"/>
        </w:trPr>
        <w:tc>
          <w:tcPr>
            <w:tcW w:w="0" w:type="auto"/>
            <w:tcBorders>
              <w:left w:val="single" w:sz="4" w:space="0" w:color="auto"/>
            </w:tcBorders>
            <w:shd w:val="clear" w:color="auto" w:fill="FFFFFF"/>
            <w:tcMar>
              <w:top w:w="30" w:type="dxa"/>
              <w:left w:w="45" w:type="dxa"/>
              <w:bottom w:w="30" w:type="dxa"/>
              <w:right w:w="45" w:type="dxa"/>
            </w:tcMar>
            <w:vAlign w:val="center"/>
            <w:hideMark/>
          </w:tcPr>
          <w:p w14:paraId="130C9984" w14:textId="77777777" w:rsidR="00CF627A" w:rsidRPr="00F71C9B" w:rsidRDefault="00CF627A" w:rsidP="00B521A6">
            <w:pPr>
              <w:jc w:val="center"/>
              <w:rPr>
                <w:color w:val="000000"/>
                <w:sz w:val="20"/>
                <w:szCs w:val="20"/>
              </w:rPr>
            </w:pPr>
            <w:r w:rsidRPr="00F71C9B">
              <w:rPr>
                <w:color w:val="000000"/>
                <w:sz w:val="20"/>
                <w:szCs w:val="20"/>
              </w:rPr>
              <w:t>(20)</w:t>
            </w:r>
          </w:p>
        </w:tc>
        <w:tc>
          <w:tcPr>
            <w:tcW w:w="0" w:type="auto"/>
            <w:tcBorders>
              <w:right w:val="single" w:sz="4" w:space="0" w:color="auto"/>
            </w:tcBorders>
            <w:tcMar>
              <w:top w:w="30" w:type="dxa"/>
              <w:left w:w="0" w:type="dxa"/>
              <w:bottom w:w="30" w:type="dxa"/>
              <w:right w:w="0" w:type="dxa"/>
            </w:tcMar>
            <w:vAlign w:val="bottom"/>
            <w:hideMark/>
          </w:tcPr>
          <w:p w14:paraId="656A0E7B" w14:textId="77777777" w:rsidR="00CF627A" w:rsidRPr="00F71C9B" w:rsidRDefault="00CF627A" w:rsidP="00B521A6">
            <w:pPr>
              <w:rPr>
                <w:color w:val="000000"/>
                <w:sz w:val="20"/>
                <w:szCs w:val="20"/>
              </w:rPr>
            </w:pPr>
            <w:r w:rsidRPr="00F71C9B">
              <w:rPr>
                <w:color w:val="000000"/>
                <w:sz w:val="20"/>
                <w:szCs w:val="20"/>
              </w:rPr>
              <w:t>worst class &amp; teacher I've had, he doesn't teach (He starts "teaching" at the bell) and spends the majority of the class talking about his personal life</w:t>
            </w:r>
          </w:p>
        </w:tc>
      </w:tr>
      <w:tr w:rsidR="00CF627A" w:rsidRPr="00F71C9B" w14:paraId="00F21B10" w14:textId="77777777" w:rsidTr="00B521A6">
        <w:trPr>
          <w:trHeight w:val="315"/>
        </w:trPr>
        <w:tc>
          <w:tcPr>
            <w:tcW w:w="0" w:type="auto"/>
            <w:tcBorders>
              <w:left w:val="single" w:sz="4" w:space="0" w:color="auto"/>
            </w:tcBorders>
            <w:shd w:val="clear" w:color="auto" w:fill="FFFFFF"/>
            <w:tcMar>
              <w:top w:w="30" w:type="dxa"/>
              <w:left w:w="45" w:type="dxa"/>
              <w:bottom w:w="30" w:type="dxa"/>
              <w:right w:w="45" w:type="dxa"/>
            </w:tcMar>
            <w:vAlign w:val="center"/>
            <w:hideMark/>
          </w:tcPr>
          <w:p w14:paraId="7927E815" w14:textId="77777777" w:rsidR="00CF627A" w:rsidRPr="00F71C9B" w:rsidRDefault="00CF627A" w:rsidP="00B521A6">
            <w:pPr>
              <w:jc w:val="center"/>
              <w:rPr>
                <w:color w:val="000000"/>
                <w:sz w:val="20"/>
                <w:szCs w:val="20"/>
              </w:rPr>
            </w:pPr>
            <w:r w:rsidRPr="00F71C9B">
              <w:rPr>
                <w:color w:val="000000"/>
                <w:sz w:val="20"/>
                <w:szCs w:val="20"/>
              </w:rPr>
              <w:t>(100)</w:t>
            </w:r>
          </w:p>
        </w:tc>
        <w:tc>
          <w:tcPr>
            <w:tcW w:w="0" w:type="auto"/>
            <w:tcBorders>
              <w:right w:val="single" w:sz="4" w:space="0" w:color="auto"/>
            </w:tcBorders>
            <w:tcMar>
              <w:top w:w="30" w:type="dxa"/>
              <w:left w:w="0" w:type="dxa"/>
              <w:bottom w:w="30" w:type="dxa"/>
              <w:right w:w="0" w:type="dxa"/>
            </w:tcMar>
            <w:vAlign w:val="bottom"/>
            <w:hideMark/>
          </w:tcPr>
          <w:p w14:paraId="0AFF587B" w14:textId="77777777" w:rsidR="00CF627A" w:rsidRPr="00F71C9B" w:rsidRDefault="00CF627A" w:rsidP="00B521A6">
            <w:pPr>
              <w:rPr>
                <w:color w:val="000000"/>
                <w:sz w:val="20"/>
                <w:szCs w:val="20"/>
              </w:rPr>
            </w:pPr>
            <w:r w:rsidRPr="00F71C9B">
              <w:rPr>
                <w:color w:val="000000"/>
                <w:sz w:val="20"/>
                <w:szCs w:val="20"/>
              </w:rPr>
              <w:t>Very bad teacher. Spent at least 30 minutes daily talking about unrelated to science topics.</w:t>
            </w:r>
          </w:p>
        </w:tc>
      </w:tr>
      <w:tr w:rsidR="00CF627A" w:rsidRPr="00F71C9B" w14:paraId="22B6944D" w14:textId="77777777" w:rsidTr="00B521A6">
        <w:trPr>
          <w:trHeight w:val="315"/>
        </w:trPr>
        <w:tc>
          <w:tcPr>
            <w:tcW w:w="0" w:type="auto"/>
            <w:tcBorders>
              <w:left w:val="single" w:sz="4" w:space="0" w:color="auto"/>
            </w:tcBorders>
            <w:shd w:val="clear" w:color="auto" w:fill="FFFFFF"/>
            <w:tcMar>
              <w:top w:w="30" w:type="dxa"/>
              <w:left w:w="45" w:type="dxa"/>
              <w:bottom w:w="30" w:type="dxa"/>
              <w:right w:w="45" w:type="dxa"/>
            </w:tcMar>
            <w:vAlign w:val="center"/>
            <w:hideMark/>
          </w:tcPr>
          <w:p w14:paraId="6304E703" w14:textId="77777777" w:rsidR="00CF627A" w:rsidRPr="00F71C9B" w:rsidRDefault="00CF627A" w:rsidP="00B521A6">
            <w:pPr>
              <w:jc w:val="center"/>
              <w:rPr>
                <w:color w:val="000000"/>
                <w:sz w:val="20"/>
                <w:szCs w:val="20"/>
              </w:rPr>
            </w:pPr>
            <w:r w:rsidRPr="00F71C9B">
              <w:rPr>
                <w:color w:val="000000"/>
                <w:sz w:val="20"/>
                <w:szCs w:val="20"/>
              </w:rPr>
              <w:t>(300)</w:t>
            </w:r>
          </w:p>
        </w:tc>
        <w:tc>
          <w:tcPr>
            <w:tcW w:w="0" w:type="auto"/>
            <w:tcBorders>
              <w:right w:val="single" w:sz="4" w:space="0" w:color="auto"/>
            </w:tcBorders>
            <w:tcMar>
              <w:top w:w="30" w:type="dxa"/>
              <w:left w:w="0" w:type="dxa"/>
              <w:bottom w:w="30" w:type="dxa"/>
              <w:right w:w="0" w:type="dxa"/>
            </w:tcMar>
            <w:vAlign w:val="bottom"/>
            <w:hideMark/>
          </w:tcPr>
          <w:p w14:paraId="4E1F52C1" w14:textId="37215281" w:rsidR="00CF627A" w:rsidRPr="00F71C9B" w:rsidRDefault="00CF627A" w:rsidP="00B521A6">
            <w:pPr>
              <w:rPr>
                <w:color w:val="000000"/>
                <w:sz w:val="20"/>
                <w:szCs w:val="20"/>
              </w:rPr>
            </w:pPr>
            <w:r w:rsidRPr="00F71C9B">
              <w:rPr>
                <w:color w:val="000000"/>
                <w:sz w:val="20"/>
                <w:szCs w:val="20"/>
              </w:rPr>
              <w:t xml:space="preserve">Dr. </w:t>
            </w:r>
            <w:r w:rsidR="003C2708">
              <w:rPr>
                <w:color w:val="000000"/>
                <w:sz w:val="20"/>
                <w:szCs w:val="20"/>
              </w:rPr>
              <w:t>------</w:t>
            </w:r>
            <w:r w:rsidRPr="00F71C9B">
              <w:rPr>
                <w:color w:val="000000"/>
                <w:sz w:val="20"/>
                <w:szCs w:val="20"/>
              </w:rPr>
              <w:t>, if you ever read this, please stop talking about things that have NOTHING to do with this class</w:t>
            </w:r>
          </w:p>
        </w:tc>
      </w:tr>
      <w:tr w:rsidR="00CF627A" w:rsidRPr="00F71C9B" w14:paraId="799AD71F" w14:textId="77777777" w:rsidTr="00B521A6">
        <w:trPr>
          <w:trHeight w:val="315"/>
        </w:trPr>
        <w:tc>
          <w:tcPr>
            <w:tcW w:w="0" w:type="auto"/>
            <w:tcBorders>
              <w:left w:val="single" w:sz="4" w:space="0" w:color="auto"/>
            </w:tcBorders>
            <w:shd w:val="clear" w:color="auto" w:fill="FFFFFF"/>
            <w:tcMar>
              <w:top w:w="30" w:type="dxa"/>
              <w:left w:w="45" w:type="dxa"/>
              <w:bottom w:w="30" w:type="dxa"/>
              <w:right w:w="45" w:type="dxa"/>
            </w:tcMar>
            <w:vAlign w:val="center"/>
            <w:hideMark/>
          </w:tcPr>
          <w:p w14:paraId="51640DD0" w14:textId="77777777" w:rsidR="00CF627A" w:rsidRPr="00F71C9B" w:rsidRDefault="00CF627A" w:rsidP="00B521A6">
            <w:pPr>
              <w:jc w:val="center"/>
              <w:rPr>
                <w:color w:val="000000"/>
                <w:sz w:val="20"/>
                <w:szCs w:val="20"/>
              </w:rPr>
            </w:pPr>
            <w:r w:rsidRPr="00F71C9B">
              <w:rPr>
                <w:color w:val="000000"/>
                <w:sz w:val="20"/>
                <w:szCs w:val="20"/>
              </w:rPr>
              <w:t>(598)</w:t>
            </w:r>
          </w:p>
        </w:tc>
        <w:tc>
          <w:tcPr>
            <w:tcW w:w="0" w:type="auto"/>
            <w:tcBorders>
              <w:right w:val="single" w:sz="4" w:space="0" w:color="auto"/>
            </w:tcBorders>
            <w:tcMar>
              <w:top w:w="30" w:type="dxa"/>
              <w:left w:w="0" w:type="dxa"/>
              <w:bottom w:w="30" w:type="dxa"/>
              <w:right w:w="0" w:type="dxa"/>
            </w:tcMar>
            <w:vAlign w:val="bottom"/>
            <w:hideMark/>
          </w:tcPr>
          <w:p w14:paraId="0672B51D" w14:textId="77777777" w:rsidR="00CF627A" w:rsidRPr="00F71C9B" w:rsidRDefault="00CF627A" w:rsidP="00B521A6">
            <w:pPr>
              <w:rPr>
                <w:color w:val="000000"/>
                <w:sz w:val="20"/>
                <w:szCs w:val="20"/>
              </w:rPr>
            </w:pPr>
            <w:r w:rsidRPr="00F71C9B">
              <w:rPr>
                <w:color w:val="000000"/>
                <w:sz w:val="20"/>
                <w:szCs w:val="20"/>
              </w:rPr>
              <w:t>THIS IS NOT STORY TIME!!! Teach us something. What do we care about the first twenty years of your life?</w:t>
            </w:r>
          </w:p>
        </w:tc>
      </w:tr>
      <w:tr w:rsidR="00CF627A" w:rsidRPr="00F71C9B" w14:paraId="0117BFE8" w14:textId="77777777" w:rsidTr="00B521A6">
        <w:trPr>
          <w:trHeight w:val="315"/>
        </w:trPr>
        <w:tc>
          <w:tcPr>
            <w:tcW w:w="0" w:type="auto"/>
            <w:tcBorders>
              <w:left w:val="single" w:sz="4" w:space="0" w:color="auto"/>
            </w:tcBorders>
            <w:shd w:val="clear" w:color="auto" w:fill="FFFFFF"/>
            <w:tcMar>
              <w:top w:w="30" w:type="dxa"/>
              <w:left w:w="45" w:type="dxa"/>
              <w:bottom w:w="30" w:type="dxa"/>
              <w:right w:w="45" w:type="dxa"/>
            </w:tcMar>
            <w:vAlign w:val="center"/>
            <w:hideMark/>
          </w:tcPr>
          <w:p w14:paraId="443BCC4E" w14:textId="77777777" w:rsidR="00CF627A" w:rsidRPr="00F71C9B" w:rsidRDefault="00CF627A" w:rsidP="00B521A6">
            <w:pPr>
              <w:jc w:val="center"/>
              <w:rPr>
                <w:color w:val="000000"/>
                <w:sz w:val="20"/>
                <w:szCs w:val="20"/>
              </w:rPr>
            </w:pPr>
            <w:r w:rsidRPr="00F71C9B">
              <w:rPr>
                <w:color w:val="000000"/>
                <w:sz w:val="20"/>
                <w:szCs w:val="20"/>
              </w:rPr>
              <w:t>(599)</w:t>
            </w:r>
          </w:p>
        </w:tc>
        <w:tc>
          <w:tcPr>
            <w:tcW w:w="0" w:type="auto"/>
            <w:tcBorders>
              <w:right w:val="single" w:sz="4" w:space="0" w:color="auto"/>
            </w:tcBorders>
            <w:tcMar>
              <w:top w:w="30" w:type="dxa"/>
              <w:left w:w="0" w:type="dxa"/>
              <w:bottom w:w="30" w:type="dxa"/>
              <w:right w:w="0" w:type="dxa"/>
            </w:tcMar>
            <w:vAlign w:val="bottom"/>
            <w:hideMark/>
          </w:tcPr>
          <w:p w14:paraId="4519928B" w14:textId="77777777" w:rsidR="00CF627A" w:rsidRPr="00F71C9B" w:rsidRDefault="00CF627A" w:rsidP="00B521A6">
            <w:pPr>
              <w:rPr>
                <w:color w:val="000000"/>
                <w:sz w:val="20"/>
                <w:szCs w:val="20"/>
              </w:rPr>
            </w:pPr>
            <w:r w:rsidRPr="00F71C9B">
              <w:rPr>
                <w:color w:val="000000"/>
                <w:sz w:val="20"/>
                <w:szCs w:val="20"/>
              </w:rPr>
              <w:t xml:space="preserve">She is only a temporary substitute because the other teacher had a </w:t>
            </w:r>
            <w:proofErr w:type="spellStart"/>
            <w:r w:rsidRPr="00F71C9B">
              <w:rPr>
                <w:color w:val="000000"/>
                <w:sz w:val="20"/>
                <w:szCs w:val="20"/>
              </w:rPr>
              <w:t>a</w:t>
            </w:r>
            <w:proofErr w:type="spellEnd"/>
            <w:r w:rsidRPr="00F71C9B">
              <w:rPr>
                <w:color w:val="000000"/>
                <w:sz w:val="20"/>
                <w:szCs w:val="20"/>
              </w:rPr>
              <w:t xml:space="preserve"> baby, but she is not </w:t>
            </w:r>
            <w:proofErr w:type="spellStart"/>
            <w:r w:rsidRPr="00F71C9B">
              <w:rPr>
                <w:color w:val="000000"/>
                <w:sz w:val="20"/>
                <w:szCs w:val="20"/>
              </w:rPr>
              <w:t>goo</w:t>
            </w:r>
            <w:proofErr w:type="spellEnd"/>
            <w:r w:rsidRPr="00F71C9B">
              <w:rPr>
                <w:color w:val="000000"/>
                <w:sz w:val="20"/>
                <w:szCs w:val="20"/>
              </w:rPr>
              <w:t xml:space="preserve"> at all. We spend more time in class talking about her then the actual material.</w:t>
            </w:r>
          </w:p>
        </w:tc>
      </w:tr>
      <w:tr w:rsidR="00CF627A" w:rsidRPr="00F71C9B" w14:paraId="27A4B543" w14:textId="77777777" w:rsidTr="00B521A6">
        <w:trPr>
          <w:trHeight w:val="315"/>
        </w:trPr>
        <w:tc>
          <w:tcPr>
            <w:tcW w:w="0" w:type="auto"/>
            <w:tcBorders>
              <w:left w:val="single" w:sz="4" w:space="0" w:color="auto"/>
            </w:tcBorders>
            <w:shd w:val="clear" w:color="auto" w:fill="FFFFFF"/>
            <w:tcMar>
              <w:top w:w="30" w:type="dxa"/>
              <w:left w:w="45" w:type="dxa"/>
              <w:bottom w:w="30" w:type="dxa"/>
              <w:right w:w="45" w:type="dxa"/>
            </w:tcMar>
            <w:vAlign w:val="center"/>
            <w:hideMark/>
          </w:tcPr>
          <w:p w14:paraId="0729DFDB" w14:textId="77777777" w:rsidR="00CF627A" w:rsidRPr="00F71C9B" w:rsidRDefault="00CF627A" w:rsidP="00B521A6">
            <w:pPr>
              <w:jc w:val="center"/>
              <w:rPr>
                <w:color w:val="000000"/>
                <w:sz w:val="20"/>
                <w:szCs w:val="20"/>
              </w:rPr>
            </w:pPr>
            <w:r w:rsidRPr="00F71C9B">
              <w:rPr>
                <w:color w:val="000000"/>
                <w:sz w:val="20"/>
                <w:szCs w:val="20"/>
              </w:rPr>
              <w:t>(800)</w:t>
            </w:r>
          </w:p>
        </w:tc>
        <w:tc>
          <w:tcPr>
            <w:tcW w:w="0" w:type="auto"/>
            <w:tcBorders>
              <w:right w:val="single" w:sz="4" w:space="0" w:color="auto"/>
            </w:tcBorders>
            <w:tcMar>
              <w:top w:w="30" w:type="dxa"/>
              <w:left w:w="0" w:type="dxa"/>
              <w:bottom w:w="30" w:type="dxa"/>
              <w:right w:w="0" w:type="dxa"/>
            </w:tcMar>
            <w:vAlign w:val="bottom"/>
            <w:hideMark/>
          </w:tcPr>
          <w:p w14:paraId="6C7D8D5A" w14:textId="77777777" w:rsidR="00CF627A" w:rsidRPr="00F71C9B" w:rsidRDefault="00CF627A" w:rsidP="00B521A6">
            <w:pPr>
              <w:rPr>
                <w:color w:val="000000"/>
                <w:sz w:val="20"/>
                <w:szCs w:val="20"/>
              </w:rPr>
            </w:pPr>
            <w:r w:rsidRPr="00F71C9B">
              <w:rPr>
                <w:color w:val="000000"/>
                <w:sz w:val="20"/>
                <w:szCs w:val="20"/>
              </w:rPr>
              <w:t>all she cares about is buffy the vampire slayer buffy this buffy that</w:t>
            </w:r>
            <w:proofErr w:type="gramStart"/>
            <w:r w:rsidRPr="00F71C9B">
              <w:rPr>
                <w:color w:val="000000"/>
                <w:sz w:val="20"/>
                <w:szCs w:val="20"/>
              </w:rPr>
              <w:t>.....</w:t>
            </w:r>
            <w:proofErr w:type="gramEnd"/>
            <w:r w:rsidRPr="00F71C9B">
              <w:rPr>
                <w:color w:val="000000"/>
                <w:sz w:val="20"/>
                <w:szCs w:val="20"/>
              </w:rPr>
              <w:t xml:space="preserve"> stop talking about buffy </w:t>
            </w:r>
            <w:proofErr w:type="spellStart"/>
            <w:r w:rsidRPr="00F71C9B">
              <w:rPr>
                <w:color w:val="000000"/>
                <w:sz w:val="20"/>
                <w:szCs w:val="20"/>
              </w:rPr>
              <w:t>thats</w:t>
            </w:r>
            <w:proofErr w:type="spellEnd"/>
            <w:r w:rsidRPr="00F71C9B">
              <w:rPr>
                <w:color w:val="000000"/>
                <w:sz w:val="20"/>
                <w:szCs w:val="20"/>
              </w:rPr>
              <w:t xml:space="preserve"> not </w:t>
            </w:r>
            <w:proofErr w:type="spellStart"/>
            <w:r w:rsidRPr="00F71C9B">
              <w:rPr>
                <w:color w:val="000000"/>
                <w:sz w:val="20"/>
                <w:szCs w:val="20"/>
              </w:rPr>
              <w:t>suppose to</w:t>
            </w:r>
            <w:proofErr w:type="spellEnd"/>
            <w:r w:rsidRPr="00F71C9B">
              <w:rPr>
                <w:color w:val="000000"/>
                <w:sz w:val="20"/>
                <w:szCs w:val="20"/>
              </w:rPr>
              <w:t xml:space="preserve"> b apart of the lesson</w:t>
            </w:r>
          </w:p>
        </w:tc>
      </w:tr>
      <w:tr w:rsidR="00CF627A" w:rsidRPr="00F71C9B" w14:paraId="48736E34" w14:textId="77777777" w:rsidTr="00B521A6">
        <w:trPr>
          <w:trHeight w:val="315"/>
        </w:trPr>
        <w:tc>
          <w:tcPr>
            <w:tcW w:w="0" w:type="auto"/>
            <w:tcBorders>
              <w:left w:val="single" w:sz="4" w:space="0" w:color="auto"/>
            </w:tcBorders>
            <w:shd w:val="clear" w:color="auto" w:fill="FFFFFF"/>
            <w:tcMar>
              <w:top w:w="30" w:type="dxa"/>
              <w:left w:w="45" w:type="dxa"/>
              <w:bottom w:w="30" w:type="dxa"/>
              <w:right w:w="45" w:type="dxa"/>
            </w:tcMar>
            <w:vAlign w:val="center"/>
            <w:hideMark/>
          </w:tcPr>
          <w:p w14:paraId="74CA9B6F" w14:textId="77777777" w:rsidR="00CF627A" w:rsidRPr="00F71C9B" w:rsidRDefault="00CF627A" w:rsidP="00B521A6">
            <w:pPr>
              <w:jc w:val="center"/>
              <w:rPr>
                <w:color w:val="000000"/>
                <w:sz w:val="20"/>
                <w:szCs w:val="20"/>
              </w:rPr>
            </w:pPr>
            <w:r w:rsidRPr="00F71C9B">
              <w:rPr>
                <w:color w:val="000000"/>
                <w:sz w:val="20"/>
                <w:szCs w:val="20"/>
              </w:rPr>
              <w:t>(1000)</w:t>
            </w:r>
          </w:p>
        </w:tc>
        <w:tc>
          <w:tcPr>
            <w:tcW w:w="0" w:type="auto"/>
            <w:tcBorders>
              <w:right w:val="single" w:sz="4" w:space="0" w:color="auto"/>
            </w:tcBorders>
            <w:tcMar>
              <w:top w:w="30" w:type="dxa"/>
              <w:left w:w="0" w:type="dxa"/>
              <w:bottom w:w="30" w:type="dxa"/>
              <w:right w:w="0" w:type="dxa"/>
            </w:tcMar>
            <w:vAlign w:val="bottom"/>
            <w:hideMark/>
          </w:tcPr>
          <w:p w14:paraId="1BB9F833" w14:textId="4A4C177F" w:rsidR="00CF627A" w:rsidRPr="00F71C9B" w:rsidRDefault="003C2708" w:rsidP="00B521A6">
            <w:pPr>
              <w:rPr>
                <w:color w:val="000000"/>
                <w:sz w:val="20"/>
                <w:szCs w:val="20"/>
              </w:rPr>
            </w:pPr>
            <w:r>
              <w:rPr>
                <w:color w:val="000000"/>
                <w:sz w:val="20"/>
                <w:szCs w:val="20"/>
              </w:rPr>
              <w:t>------</w:t>
            </w:r>
            <w:r>
              <w:rPr>
                <w:i/>
                <w:iCs/>
                <w:color w:val="000000"/>
                <w:sz w:val="20"/>
                <w:szCs w:val="20"/>
              </w:rPr>
              <w:t xml:space="preserve"> </w:t>
            </w:r>
            <w:r w:rsidR="00CF627A" w:rsidRPr="00F71C9B">
              <w:rPr>
                <w:color w:val="000000"/>
                <w:sz w:val="20"/>
                <w:szCs w:val="20"/>
              </w:rPr>
              <w:t>goes off on tangents all the time, never talks about government. class time is a waste, read the book because what she says won't help you.</w:t>
            </w:r>
          </w:p>
        </w:tc>
      </w:tr>
      <w:tr w:rsidR="00CF627A" w:rsidRPr="00F71C9B" w14:paraId="7D9AAEC0" w14:textId="77777777" w:rsidTr="00B521A6">
        <w:trPr>
          <w:trHeight w:val="315"/>
        </w:trPr>
        <w:tc>
          <w:tcPr>
            <w:tcW w:w="0" w:type="auto"/>
            <w:tcBorders>
              <w:left w:val="single" w:sz="4" w:space="0" w:color="auto"/>
            </w:tcBorders>
            <w:shd w:val="clear" w:color="auto" w:fill="FFFFFF"/>
            <w:tcMar>
              <w:top w:w="30" w:type="dxa"/>
              <w:left w:w="45" w:type="dxa"/>
              <w:bottom w:w="30" w:type="dxa"/>
              <w:right w:w="45" w:type="dxa"/>
            </w:tcMar>
            <w:vAlign w:val="center"/>
            <w:hideMark/>
          </w:tcPr>
          <w:p w14:paraId="0F57AB24" w14:textId="77777777" w:rsidR="00CF627A" w:rsidRPr="00F71C9B" w:rsidRDefault="00CF627A" w:rsidP="00B521A6">
            <w:pPr>
              <w:jc w:val="center"/>
              <w:rPr>
                <w:color w:val="000000"/>
                <w:sz w:val="20"/>
                <w:szCs w:val="20"/>
              </w:rPr>
            </w:pPr>
            <w:r w:rsidRPr="00F71C9B">
              <w:rPr>
                <w:color w:val="000000"/>
                <w:sz w:val="20"/>
                <w:szCs w:val="20"/>
              </w:rPr>
              <w:t>(1099)</w:t>
            </w:r>
          </w:p>
        </w:tc>
        <w:tc>
          <w:tcPr>
            <w:tcW w:w="0" w:type="auto"/>
            <w:tcBorders>
              <w:right w:val="single" w:sz="4" w:space="0" w:color="auto"/>
            </w:tcBorders>
            <w:tcMar>
              <w:top w:w="30" w:type="dxa"/>
              <w:left w:w="0" w:type="dxa"/>
              <w:bottom w:w="30" w:type="dxa"/>
              <w:right w:w="0" w:type="dxa"/>
            </w:tcMar>
            <w:vAlign w:val="bottom"/>
            <w:hideMark/>
          </w:tcPr>
          <w:p w14:paraId="314D4D49" w14:textId="77777777" w:rsidR="00CF627A" w:rsidRPr="00F71C9B" w:rsidRDefault="00CF627A" w:rsidP="00B521A6">
            <w:pPr>
              <w:rPr>
                <w:color w:val="000000"/>
                <w:sz w:val="20"/>
                <w:szCs w:val="20"/>
              </w:rPr>
            </w:pPr>
            <w:r w:rsidRPr="00F71C9B">
              <w:rPr>
                <w:color w:val="000000"/>
                <w:sz w:val="20"/>
                <w:szCs w:val="20"/>
              </w:rPr>
              <w:t xml:space="preserve">Bad teacher. Blames students for not correcting his mistakes. He literally rambles on about random stuff for the first 30 minutes of class </w:t>
            </w:r>
            <w:proofErr w:type="spellStart"/>
            <w:r w:rsidRPr="00F71C9B">
              <w:rPr>
                <w:color w:val="000000"/>
                <w:sz w:val="20"/>
                <w:szCs w:val="20"/>
              </w:rPr>
              <w:t>everyday</w:t>
            </w:r>
            <w:proofErr w:type="spellEnd"/>
            <w:r w:rsidRPr="00F71C9B">
              <w:rPr>
                <w:color w:val="000000"/>
                <w:sz w:val="20"/>
                <w:szCs w:val="20"/>
              </w:rPr>
              <w:t>.</w:t>
            </w:r>
          </w:p>
        </w:tc>
      </w:tr>
      <w:tr w:rsidR="00CF627A" w:rsidRPr="00F71C9B" w14:paraId="7CAFA481" w14:textId="77777777" w:rsidTr="00B521A6">
        <w:trPr>
          <w:trHeight w:val="315"/>
        </w:trPr>
        <w:tc>
          <w:tcPr>
            <w:tcW w:w="0" w:type="auto"/>
            <w:tcBorders>
              <w:left w:val="single" w:sz="4" w:space="0" w:color="auto"/>
            </w:tcBorders>
            <w:shd w:val="clear" w:color="auto" w:fill="FFFFFF"/>
            <w:tcMar>
              <w:top w:w="30" w:type="dxa"/>
              <w:left w:w="45" w:type="dxa"/>
              <w:bottom w:w="30" w:type="dxa"/>
              <w:right w:w="45" w:type="dxa"/>
            </w:tcMar>
            <w:vAlign w:val="center"/>
            <w:hideMark/>
          </w:tcPr>
          <w:p w14:paraId="322EF5A9" w14:textId="77777777" w:rsidR="00CF627A" w:rsidRPr="00F71C9B" w:rsidRDefault="00CF627A" w:rsidP="00B521A6">
            <w:pPr>
              <w:jc w:val="center"/>
              <w:rPr>
                <w:color w:val="000000"/>
                <w:sz w:val="20"/>
                <w:szCs w:val="20"/>
              </w:rPr>
            </w:pPr>
            <w:r w:rsidRPr="00F71C9B">
              <w:rPr>
                <w:color w:val="000000"/>
                <w:sz w:val="20"/>
                <w:szCs w:val="20"/>
              </w:rPr>
              <w:t>(1200)</w:t>
            </w:r>
          </w:p>
        </w:tc>
        <w:tc>
          <w:tcPr>
            <w:tcW w:w="0" w:type="auto"/>
            <w:tcBorders>
              <w:right w:val="single" w:sz="4" w:space="0" w:color="auto"/>
            </w:tcBorders>
            <w:tcMar>
              <w:top w:w="30" w:type="dxa"/>
              <w:left w:w="0" w:type="dxa"/>
              <w:bottom w:w="30" w:type="dxa"/>
              <w:right w:w="0" w:type="dxa"/>
            </w:tcMar>
            <w:vAlign w:val="bottom"/>
            <w:hideMark/>
          </w:tcPr>
          <w:p w14:paraId="4E931C40" w14:textId="2981B76B" w:rsidR="00CF627A" w:rsidRPr="00F71C9B" w:rsidRDefault="00CF627A" w:rsidP="00B521A6">
            <w:pPr>
              <w:rPr>
                <w:color w:val="000000"/>
                <w:sz w:val="20"/>
                <w:szCs w:val="20"/>
              </w:rPr>
            </w:pPr>
            <w:r w:rsidRPr="00F71C9B">
              <w:rPr>
                <w:color w:val="000000"/>
                <w:sz w:val="20"/>
                <w:szCs w:val="20"/>
              </w:rPr>
              <w:t xml:space="preserve">this is one of the </w:t>
            </w:r>
            <w:proofErr w:type="spellStart"/>
            <w:r w:rsidRPr="00F71C9B">
              <w:rPr>
                <w:color w:val="000000"/>
                <w:sz w:val="20"/>
                <w:szCs w:val="20"/>
              </w:rPr>
              <w:t>sorse</w:t>
            </w:r>
            <w:proofErr w:type="spellEnd"/>
            <w:r w:rsidRPr="00F71C9B">
              <w:rPr>
                <w:color w:val="000000"/>
                <w:sz w:val="20"/>
                <w:szCs w:val="20"/>
              </w:rPr>
              <w:t xml:space="preserve"> teachers at </w:t>
            </w:r>
            <w:r w:rsidR="003C2708">
              <w:rPr>
                <w:color w:val="000000"/>
                <w:sz w:val="20"/>
                <w:szCs w:val="20"/>
              </w:rPr>
              <w:t>------</w:t>
            </w:r>
            <w:r w:rsidR="003C2708">
              <w:rPr>
                <w:i/>
                <w:iCs/>
                <w:color w:val="000000"/>
                <w:sz w:val="20"/>
                <w:szCs w:val="20"/>
              </w:rPr>
              <w:t xml:space="preserve"> </w:t>
            </w:r>
            <w:r w:rsidRPr="00F71C9B">
              <w:rPr>
                <w:color w:val="000000"/>
                <w:sz w:val="20"/>
                <w:szCs w:val="20"/>
              </w:rPr>
              <w:t xml:space="preserve">talks more </w:t>
            </w:r>
            <w:proofErr w:type="spellStart"/>
            <w:r w:rsidRPr="00F71C9B">
              <w:rPr>
                <w:color w:val="000000"/>
                <w:sz w:val="20"/>
                <w:szCs w:val="20"/>
              </w:rPr>
              <w:t>abotu</w:t>
            </w:r>
            <w:proofErr w:type="spellEnd"/>
            <w:r w:rsidRPr="00F71C9B">
              <w:rPr>
                <w:color w:val="000000"/>
                <w:sz w:val="20"/>
                <w:szCs w:val="20"/>
              </w:rPr>
              <w:t xml:space="preserve"> nothing than teaching and what he talks about 90% of the time is wrong like more </w:t>
            </w:r>
            <w:proofErr w:type="spellStart"/>
            <w:r w:rsidRPr="00F71C9B">
              <w:rPr>
                <w:color w:val="000000"/>
                <w:sz w:val="20"/>
                <w:szCs w:val="20"/>
              </w:rPr>
              <w:t>americans</w:t>
            </w:r>
            <w:proofErr w:type="spellEnd"/>
            <w:r w:rsidRPr="00F71C9B">
              <w:rPr>
                <w:color w:val="000000"/>
                <w:sz w:val="20"/>
                <w:szCs w:val="20"/>
              </w:rPr>
              <w:t xml:space="preserve"> vote for idol than in elections stop talking and me</w:t>
            </w:r>
          </w:p>
        </w:tc>
      </w:tr>
      <w:tr w:rsidR="00CF627A" w:rsidRPr="00F71C9B" w14:paraId="4CD02912" w14:textId="77777777" w:rsidTr="00B521A6">
        <w:trPr>
          <w:trHeight w:val="315"/>
        </w:trPr>
        <w:tc>
          <w:tcPr>
            <w:tcW w:w="0" w:type="auto"/>
            <w:tcBorders>
              <w:left w:val="single" w:sz="4" w:space="0" w:color="auto"/>
            </w:tcBorders>
            <w:shd w:val="clear" w:color="auto" w:fill="FFFFFF"/>
            <w:tcMar>
              <w:top w:w="30" w:type="dxa"/>
              <w:left w:w="45" w:type="dxa"/>
              <w:bottom w:w="30" w:type="dxa"/>
              <w:right w:w="45" w:type="dxa"/>
            </w:tcMar>
            <w:vAlign w:val="center"/>
            <w:hideMark/>
          </w:tcPr>
          <w:p w14:paraId="7946E039" w14:textId="77777777" w:rsidR="00CF627A" w:rsidRPr="00F71C9B" w:rsidRDefault="00CF627A" w:rsidP="00B521A6">
            <w:pPr>
              <w:jc w:val="center"/>
              <w:rPr>
                <w:color w:val="000000"/>
                <w:sz w:val="20"/>
                <w:szCs w:val="20"/>
              </w:rPr>
            </w:pPr>
            <w:r w:rsidRPr="00F71C9B">
              <w:rPr>
                <w:color w:val="000000"/>
                <w:sz w:val="20"/>
                <w:szCs w:val="20"/>
              </w:rPr>
              <w:t>(1300)</w:t>
            </w:r>
          </w:p>
        </w:tc>
        <w:tc>
          <w:tcPr>
            <w:tcW w:w="0" w:type="auto"/>
            <w:tcBorders>
              <w:right w:val="single" w:sz="4" w:space="0" w:color="auto"/>
            </w:tcBorders>
            <w:tcMar>
              <w:top w:w="30" w:type="dxa"/>
              <w:left w:w="0" w:type="dxa"/>
              <w:bottom w:w="30" w:type="dxa"/>
              <w:right w:w="0" w:type="dxa"/>
            </w:tcMar>
            <w:vAlign w:val="bottom"/>
            <w:hideMark/>
          </w:tcPr>
          <w:p w14:paraId="2F14D22F" w14:textId="77777777" w:rsidR="00CF627A" w:rsidRPr="00F71C9B" w:rsidRDefault="00CF627A" w:rsidP="00B521A6">
            <w:pPr>
              <w:rPr>
                <w:color w:val="000000"/>
                <w:sz w:val="20"/>
                <w:szCs w:val="20"/>
              </w:rPr>
            </w:pPr>
            <w:r w:rsidRPr="00F71C9B">
              <w:rPr>
                <w:color w:val="000000"/>
                <w:sz w:val="20"/>
                <w:szCs w:val="20"/>
              </w:rPr>
              <w:t>we do all the work in teens and tots-it's glorified babysitting and she just stands around and talks to other teachers or leaves us to clean up -BORING</w:t>
            </w:r>
          </w:p>
        </w:tc>
      </w:tr>
      <w:tr w:rsidR="00CF627A" w:rsidRPr="00F71C9B" w14:paraId="1C82865B" w14:textId="77777777" w:rsidTr="00B521A6">
        <w:trPr>
          <w:trHeight w:val="315"/>
        </w:trPr>
        <w:tc>
          <w:tcPr>
            <w:tcW w:w="0" w:type="auto"/>
            <w:tcBorders>
              <w:left w:val="single" w:sz="4" w:space="0" w:color="auto"/>
            </w:tcBorders>
            <w:shd w:val="clear" w:color="auto" w:fill="FFFFFF"/>
            <w:tcMar>
              <w:top w:w="30" w:type="dxa"/>
              <w:left w:w="45" w:type="dxa"/>
              <w:bottom w:w="30" w:type="dxa"/>
              <w:right w:w="45" w:type="dxa"/>
            </w:tcMar>
            <w:vAlign w:val="center"/>
            <w:hideMark/>
          </w:tcPr>
          <w:p w14:paraId="68C462C4" w14:textId="77777777" w:rsidR="00CF627A" w:rsidRPr="00F71C9B" w:rsidRDefault="00CF627A" w:rsidP="00B521A6">
            <w:pPr>
              <w:jc w:val="center"/>
              <w:rPr>
                <w:color w:val="000000"/>
                <w:sz w:val="20"/>
                <w:szCs w:val="20"/>
              </w:rPr>
            </w:pPr>
            <w:r w:rsidRPr="00F71C9B">
              <w:rPr>
                <w:color w:val="000000"/>
                <w:sz w:val="20"/>
                <w:szCs w:val="20"/>
              </w:rPr>
              <w:t>(1400)</w:t>
            </w:r>
          </w:p>
        </w:tc>
        <w:tc>
          <w:tcPr>
            <w:tcW w:w="0" w:type="auto"/>
            <w:tcBorders>
              <w:right w:val="single" w:sz="4" w:space="0" w:color="auto"/>
            </w:tcBorders>
            <w:tcMar>
              <w:top w:w="30" w:type="dxa"/>
              <w:left w:w="0" w:type="dxa"/>
              <w:bottom w:w="30" w:type="dxa"/>
              <w:right w:w="0" w:type="dxa"/>
            </w:tcMar>
            <w:vAlign w:val="bottom"/>
            <w:hideMark/>
          </w:tcPr>
          <w:p w14:paraId="510DE121" w14:textId="77777777" w:rsidR="00CF627A" w:rsidRPr="00F71C9B" w:rsidRDefault="00CF627A" w:rsidP="00B521A6">
            <w:pPr>
              <w:rPr>
                <w:color w:val="000000"/>
                <w:sz w:val="20"/>
                <w:szCs w:val="20"/>
              </w:rPr>
            </w:pPr>
            <w:r w:rsidRPr="00F71C9B">
              <w:rPr>
                <w:color w:val="000000"/>
                <w:sz w:val="20"/>
                <w:szCs w:val="20"/>
              </w:rPr>
              <w:t>He talks and TALKS. I mean, when we're supposed to listen to the announcements, he talks about irrelevant things. He gives us work that we might work on for 30 min and that's all.</w:t>
            </w:r>
          </w:p>
        </w:tc>
      </w:tr>
      <w:tr w:rsidR="00CF627A" w:rsidRPr="00F71C9B" w14:paraId="2985310D" w14:textId="77777777" w:rsidTr="00B521A6">
        <w:trPr>
          <w:trHeight w:val="315"/>
        </w:trPr>
        <w:tc>
          <w:tcPr>
            <w:tcW w:w="0" w:type="auto"/>
            <w:tcBorders>
              <w:left w:val="single" w:sz="4" w:space="0" w:color="auto"/>
              <w:bottom w:val="single" w:sz="4" w:space="0" w:color="auto"/>
            </w:tcBorders>
            <w:shd w:val="clear" w:color="auto" w:fill="FFFFFF"/>
            <w:tcMar>
              <w:top w:w="30" w:type="dxa"/>
              <w:left w:w="45" w:type="dxa"/>
              <w:bottom w:w="30" w:type="dxa"/>
              <w:right w:w="45" w:type="dxa"/>
            </w:tcMar>
            <w:vAlign w:val="center"/>
            <w:hideMark/>
          </w:tcPr>
          <w:p w14:paraId="566922F4" w14:textId="77777777" w:rsidR="00CF627A" w:rsidRPr="00F71C9B" w:rsidRDefault="00CF627A" w:rsidP="00B521A6">
            <w:pPr>
              <w:jc w:val="center"/>
              <w:rPr>
                <w:color w:val="000000"/>
                <w:sz w:val="20"/>
                <w:szCs w:val="20"/>
              </w:rPr>
            </w:pPr>
            <w:r w:rsidRPr="00F71C9B">
              <w:rPr>
                <w:color w:val="000000"/>
                <w:sz w:val="20"/>
                <w:szCs w:val="20"/>
              </w:rPr>
              <w:t>(1800)</w:t>
            </w:r>
          </w:p>
        </w:tc>
        <w:tc>
          <w:tcPr>
            <w:tcW w:w="0" w:type="auto"/>
            <w:tcBorders>
              <w:bottom w:val="single" w:sz="4" w:space="0" w:color="auto"/>
              <w:right w:val="single" w:sz="4" w:space="0" w:color="auto"/>
            </w:tcBorders>
            <w:tcMar>
              <w:top w:w="30" w:type="dxa"/>
              <w:left w:w="0" w:type="dxa"/>
              <w:bottom w:w="30" w:type="dxa"/>
              <w:right w:w="0" w:type="dxa"/>
            </w:tcMar>
            <w:vAlign w:val="bottom"/>
            <w:hideMark/>
          </w:tcPr>
          <w:p w14:paraId="1A6ED8F0" w14:textId="77777777" w:rsidR="00CF627A" w:rsidRPr="00F71C9B" w:rsidRDefault="00CF627A" w:rsidP="00B521A6">
            <w:pPr>
              <w:rPr>
                <w:color w:val="000000"/>
                <w:sz w:val="20"/>
                <w:szCs w:val="20"/>
              </w:rPr>
            </w:pPr>
            <w:r w:rsidRPr="00F71C9B">
              <w:rPr>
                <w:color w:val="000000"/>
                <w:sz w:val="20"/>
                <w:szCs w:val="20"/>
              </w:rPr>
              <w:t>he is the worst teacher ever. All he does is talk about being jacked, if he spent half of that time teaching, all the kids in his classes would have better grades.</w:t>
            </w:r>
          </w:p>
        </w:tc>
      </w:tr>
    </w:tbl>
    <w:p w14:paraId="332BF8B5" w14:textId="77777777" w:rsidR="00CF627A" w:rsidRDefault="00CF627A" w:rsidP="00CF627A">
      <w:pPr>
        <w:rPr>
          <w:iCs/>
          <w:sz w:val="20"/>
          <w:szCs w:val="20"/>
        </w:rPr>
      </w:pPr>
    </w:p>
    <w:tbl>
      <w:tblPr>
        <w:tblW w:w="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624"/>
        <w:gridCol w:w="12306"/>
      </w:tblGrid>
      <w:tr w:rsidR="00CF627A" w:rsidRPr="009F5307" w14:paraId="6235640B" w14:textId="77777777" w:rsidTr="00B521A6">
        <w:trPr>
          <w:trHeight w:val="315"/>
        </w:trPr>
        <w:tc>
          <w:tcPr>
            <w:tcW w:w="0" w:type="auto"/>
            <w:gridSpan w:val="2"/>
            <w:tcBorders>
              <w:top w:val="double" w:sz="4" w:space="0" w:color="auto"/>
              <w:left w:val="double" w:sz="4" w:space="0" w:color="auto"/>
              <w:bottom w:val="double" w:sz="4" w:space="0" w:color="auto"/>
              <w:right w:val="double" w:sz="4" w:space="0" w:color="auto"/>
            </w:tcBorders>
            <w:tcMar>
              <w:top w:w="30" w:type="dxa"/>
              <w:left w:w="45" w:type="dxa"/>
              <w:bottom w:w="30" w:type="dxa"/>
              <w:right w:w="45" w:type="dxa"/>
            </w:tcMar>
            <w:vAlign w:val="bottom"/>
            <w:hideMark/>
          </w:tcPr>
          <w:p w14:paraId="4ECB241E" w14:textId="77777777" w:rsidR="00CF627A" w:rsidRPr="009F5307" w:rsidRDefault="00CF627A" w:rsidP="00B521A6">
            <w:pPr>
              <w:rPr>
                <w:b/>
                <w:bCs/>
                <w:i/>
                <w:iCs/>
                <w:sz w:val="20"/>
                <w:szCs w:val="20"/>
              </w:rPr>
            </w:pPr>
            <w:r w:rsidRPr="009F5307">
              <w:rPr>
                <w:b/>
                <w:bCs/>
                <w:i/>
                <w:iCs/>
                <w:sz w:val="20"/>
                <w:szCs w:val="20"/>
              </w:rPr>
              <w:t>Topic 5 - Sample Reviews</w:t>
            </w:r>
          </w:p>
        </w:tc>
      </w:tr>
      <w:tr w:rsidR="00CF627A" w:rsidRPr="009F5307" w14:paraId="7B5EABC4" w14:textId="77777777" w:rsidTr="00B521A6">
        <w:trPr>
          <w:trHeight w:val="315"/>
        </w:trPr>
        <w:tc>
          <w:tcPr>
            <w:tcW w:w="0" w:type="auto"/>
            <w:tcBorders>
              <w:top w:val="double" w:sz="4" w:space="0" w:color="auto"/>
            </w:tcBorders>
            <w:shd w:val="clear" w:color="auto" w:fill="FFFFFF"/>
            <w:tcMar>
              <w:top w:w="30" w:type="dxa"/>
              <w:left w:w="45" w:type="dxa"/>
              <w:bottom w:w="30" w:type="dxa"/>
              <w:right w:w="45" w:type="dxa"/>
            </w:tcMar>
            <w:vAlign w:val="center"/>
            <w:hideMark/>
          </w:tcPr>
          <w:p w14:paraId="354BEF56" w14:textId="77777777" w:rsidR="00CF627A" w:rsidRPr="009F5307" w:rsidRDefault="00CF627A" w:rsidP="00B521A6">
            <w:pPr>
              <w:jc w:val="center"/>
              <w:rPr>
                <w:color w:val="000000"/>
                <w:sz w:val="20"/>
                <w:szCs w:val="20"/>
              </w:rPr>
            </w:pPr>
            <w:r w:rsidRPr="009F5307">
              <w:rPr>
                <w:color w:val="000000"/>
                <w:sz w:val="20"/>
                <w:szCs w:val="20"/>
              </w:rPr>
              <w:t>(18)</w:t>
            </w:r>
          </w:p>
        </w:tc>
        <w:tc>
          <w:tcPr>
            <w:tcW w:w="0" w:type="auto"/>
            <w:tcBorders>
              <w:top w:val="double" w:sz="4" w:space="0" w:color="auto"/>
            </w:tcBorders>
            <w:tcMar>
              <w:top w:w="30" w:type="dxa"/>
              <w:left w:w="0" w:type="dxa"/>
              <w:bottom w:w="30" w:type="dxa"/>
              <w:right w:w="0" w:type="dxa"/>
            </w:tcMar>
            <w:vAlign w:val="bottom"/>
            <w:hideMark/>
          </w:tcPr>
          <w:p w14:paraId="3D297AF4" w14:textId="77777777" w:rsidR="00CF627A" w:rsidRPr="009F5307" w:rsidRDefault="00CF627A" w:rsidP="00B521A6">
            <w:pPr>
              <w:rPr>
                <w:color w:val="000000"/>
                <w:sz w:val="20"/>
                <w:szCs w:val="20"/>
              </w:rPr>
            </w:pPr>
            <w:r w:rsidRPr="009F5307">
              <w:rPr>
                <w:color w:val="000000"/>
                <w:sz w:val="20"/>
                <w:szCs w:val="20"/>
              </w:rPr>
              <w:t>he destroys what little love for orchestra the students have, demolishes what little confidence the students have, and kills not only the students' passion but also their mental stability as he repeatedly engrains a particular measure of music into students minds by playing the measure over and over and over again. The smiley face tuner taunts and mocks us as we struggle to play our instruments with our dead arms, fatigued by the traumatic unending rehearsals.</w:t>
            </w:r>
          </w:p>
        </w:tc>
      </w:tr>
      <w:tr w:rsidR="00CF627A" w:rsidRPr="009F5307" w14:paraId="003104BC" w14:textId="77777777" w:rsidTr="00B521A6">
        <w:trPr>
          <w:trHeight w:val="315"/>
        </w:trPr>
        <w:tc>
          <w:tcPr>
            <w:tcW w:w="0" w:type="auto"/>
            <w:shd w:val="clear" w:color="auto" w:fill="FFFFFF"/>
            <w:tcMar>
              <w:top w:w="30" w:type="dxa"/>
              <w:left w:w="45" w:type="dxa"/>
              <w:bottom w:w="30" w:type="dxa"/>
              <w:right w:w="45" w:type="dxa"/>
            </w:tcMar>
            <w:vAlign w:val="center"/>
            <w:hideMark/>
          </w:tcPr>
          <w:p w14:paraId="79F08931" w14:textId="77777777" w:rsidR="00CF627A" w:rsidRPr="009F5307" w:rsidRDefault="00CF627A" w:rsidP="00B521A6">
            <w:pPr>
              <w:jc w:val="center"/>
              <w:rPr>
                <w:color w:val="000000"/>
                <w:sz w:val="20"/>
                <w:szCs w:val="20"/>
              </w:rPr>
            </w:pPr>
            <w:r w:rsidRPr="009F5307">
              <w:rPr>
                <w:color w:val="000000"/>
                <w:sz w:val="20"/>
                <w:szCs w:val="20"/>
              </w:rPr>
              <w:lastRenderedPageBreak/>
              <w:t>(19)</w:t>
            </w:r>
          </w:p>
        </w:tc>
        <w:tc>
          <w:tcPr>
            <w:tcW w:w="0" w:type="auto"/>
            <w:tcMar>
              <w:top w:w="30" w:type="dxa"/>
              <w:left w:w="0" w:type="dxa"/>
              <w:bottom w:w="30" w:type="dxa"/>
              <w:right w:w="0" w:type="dxa"/>
            </w:tcMar>
            <w:vAlign w:val="bottom"/>
            <w:hideMark/>
          </w:tcPr>
          <w:p w14:paraId="1BCC1AE8" w14:textId="66D1A13B" w:rsidR="00CF627A" w:rsidRPr="009F5307" w:rsidRDefault="00CF627A" w:rsidP="00B521A6">
            <w:pPr>
              <w:rPr>
                <w:color w:val="000000"/>
                <w:sz w:val="20"/>
                <w:szCs w:val="20"/>
              </w:rPr>
            </w:pPr>
            <w:r w:rsidRPr="009F5307">
              <w:rPr>
                <w:color w:val="000000"/>
                <w:sz w:val="20"/>
                <w:szCs w:val="20"/>
              </w:rPr>
              <w:t xml:space="preserve">Ms. </w:t>
            </w:r>
            <w:r w:rsidR="003C2708">
              <w:rPr>
                <w:color w:val="000000"/>
                <w:sz w:val="20"/>
                <w:szCs w:val="20"/>
              </w:rPr>
              <w:t>------</w:t>
            </w:r>
            <w:r w:rsidR="003C2708">
              <w:rPr>
                <w:i/>
                <w:iCs/>
                <w:color w:val="000000"/>
                <w:sz w:val="20"/>
                <w:szCs w:val="20"/>
              </w:rPr>
              <w:t xml:space="preserve"> </w:t>
            </w:r>
            <w:r w:rsidRPr="009F5307">
              <w:rPr>
                <w:color w:val="000000"/>
                <w:sz w:val="20"/>
                <w:szCs w:val="20"/>
              </w:rPr>
              <w:t xml:space="preserve">does not interact with parents or students. She makes school-wide decisions without consulting staff, students, or parents. She does not attend after school events and is not a consistent participant at advisory meetings. Ms. </w:t>
            </w:r>
            <w:r w:rsidR="003C2708">
              <w:rPr>
                <w:color w:val="000000"/>
                <w:sz w:val="20"/>
                <w:szCs w:val="20"/>
              </w:rPr>
              <w:t>------</w:t>
            </w:r>
            <w:r w:rsidR="003C2708">
              <w:rPr>
                <w:i/>
                <w:iCs/>
                <w:color w:val="000000"/>
                <w:sz w:val="20"/>
                <w:szCs w:val="20"/>
              </w:rPr>
              <w:t xml:space="preserve"> </w:t>
            </w:r>
            <w:r w:rsidRPr="009F5307">
              <w:rPr>
                <w:color w:val="000000"/>
                <w:sz w:val="20"/>
                <w:szCs w:val="20"/>
              </w:rPr>
              <w:t>also does not support the gifted education program or gifted students.</w:t>
            </w:r>
          </w:p>
        </w:tc>
      </w:tr>
      <w:tr w:rsidR="00CF627A" w:rsidRPr="009F5307" w14:paraId="73F833D8" w14:textId="77777777" w:rsidTr="00B521A6">
        <w:trPr>
          <w:trHeight w:val="315"/>
        </w:trPr>
        <w:tc>
          <w:tcPr>
            <w:tcW w:w="0" w:type="auto"/>
            <w:shd w:val="clear" w:color="auto" w:fill="FFFFFF"/>
            <w:tcMar>
              <w:top w:w="30" w:type="dxa"/>
              <w:left w:w="45" w:type="dxa"/>
              <w:bottom w:w="30" w:type="dxa"/>
              <w:right w:w="45" w:type="dxa"/>
            </w:tcMar>
            <w:vAlign w:val="center"/>
            <w:hideMark/>
          </w:tcPr>
          <w:p w14:paraId="738F5A97" w14:textId="77777777" w:rsidR="00CF627A" w:rsidRPr="009F5307" w:rsidRDefault="00CF627A" w:rsidP="00B521A6">
            <w:pPr>
              <w:jc w:val="center"/>
              <w:rPr>
                <w:color w:val="000000"/>
                <w:sz w:val="20"/>
                <w:szCs w:val="20"/>
              </w:rPr>
            </w:pPr>
            <w:r w:rsidRPr="009F5307">
              <w:rPr>
                <w:color w:val="000000"/>
                <w:sz w:val="20"/>
                <w:szCs w:val="20"/>
              </w:rPr>
              <w:t>(20)</w:t>
            </w:r>
          </w:p>
        </w:tc>
        <w:tc>
          <w:tcPr>
            <w:tcW w:w="0" w:type="auto"/>
            <w:tcMar>
              <w:top w:w="30" w:type="dxa"/>
              <w:left w:w="0" w:type="dxa"/>
              <w:bottom w:w="30" w:type="dxa"/>
              <w:right w:w="0" w:type="dxa"/>
            </w:tcMar>
            <w:vAlign w:val="bottom"/>
            <w:hideMark/>
          </w:tcPr>
          <w:p w14:paraId="5D9338D5" w14:textId="77777777" w:rsidR="00CF627A" w:rsidRPr="009F5307" w:rsidRDefault="00CF627A" w:rsidP="00B521A6">
            <w:pPr>
              <w:rPr>
                <w:color w:val="000000"/>
                <w:sz w:val="20"/>
                <w:szCs w:val="20"/>
              </w:rPr>
            </w:pPr>
            <w:proofErr w:type="gramStart"/>
            <w:r w:rsidRPr="009F5307">
              <w:rPr>
                <w:color w:val="000000"/>
                <w:sz w:val="20"/>
                <w:szCs w:val="20"/>
              </w:rPr>
              <w:t>Unfortunately</w:t>
            </w:r>
            <w:proofErr w:type="gramEnd"/>
            <w:r w:rsidRPr="009F5307">
              <w:rPr>
                <w:color w:val="000000"/>
                <w:sz w:val="20"/>
                <w:szCs w:val="20"/>
              </w:rPr>
              <w:t xml:space="preserve"> I have had to deal with her for many years. I have never had a positive experience with her and have found she is very conniving. I hope this is the old example of promoting to your highest level of incompetence and she will be released. </w:t>
            </w:r>
            <w:proofErr w:type="gramStart"/>
            <w:r w:rsidRPr="009F5307">
              <w:rPr>
                <w:color w:val="000000"/>
                <w:sz w:val="20"/>
                <w:szCs w:val="20"/>
              </w:rPr>
              <w:t>Unfortunately</w:t>
            </w:r>
            <w:proofErr w:type="gramEnd"/>
            <w:r w:rsidRPr="009F5307">
              <w:rPr>
                <w:color w:val="000000"/>
                <w:sz w:val="20"/>
                <w:szCs w:val="20"/>
              </w:rPr>
              <w:t xml:space="preserve"> our children have to pay the price for her being here for so long. It looks like it is time to make big changes to the district office heads as well.</w:t>
            </w:r>
          </w:p>
        </w:tc>
      </w:tr>
      <w:tr w:rsidR="00CF627A" w:rsidRPr="009F5307" w14:paraId="0A082AEF" w14:textId="77777777" w:rsidTr="00B521A6">
        <w:trPr>
          <w:trHeight w:val="315"/>
        </w:trPr>
        <w:tc>
          <w:tcPr>
            <w:tcW w:w="0" w:type="auto"/>
            <w:shd w:val="clear" w:color="auto" w:fill="FFFFFF"/>
            <w:tcMar>
              <w:top w:w="30" w:type="dxa"/>
              <w:left w:w="45" w:type="dxa"/>
              <w:bottom w:w="30" w:type="dxa"/>
              <w:right w:w="45" w:type="dxa"/>
            </w:tcMar>
            <w:vAlign w:val="center"/>
            <w:hideMark/>
          </w:tcPr>
          <w:p w14:paraId="13E9D7F6" w14:textId="77777777" w:rsidR="00CF627A" w:rsidRPr="009F5307" w:rsidRDefault="00CF627A" w:rsidP="00B521A6">
            <w:pPr>
              <w:jc w:val="center"/>
              <w:rPr>
                <w:color w:val="000000"/>
                <w:sz w:val="20"/>
                <w:szCs w:val="20"/>
              </w:rPr>
            </w:pPr>
            <w:r w:rsidRPr="009F5307">
              <w:rPr>
                <w:color w:val="000000"/>
                <w:sz w:val="20"/>
                <w:szCs w:val="20"/>
              </w:rPr>
              <w:t>(99)</w:t>
            </w:r>
          </w:p>
        </w:tc>
        <w:tc>
          <w:tcPr>
            <w:tcW w:w="0" w:type="auto"/>
            <w:tcMar>
              <w:top w:w="30" w:type="dxa"/>
              <w:left w:w="0" w:type="dxa"/>
              <w:bottom w:w="30" w:type="dxa"/>
              <w:right w:w="0" w:type="dxa"/>
            </w:tcMar>
            <w:vAlign w:val="bottom"/>
            <w:hideMark/>
          </w:tcPr>
          <w:p w14:paraId="0D0EC0D4" w14:textId="77777777" w:rsidR="00CF627A" w:rsidRPr="009F5307" w:rsidRDefault="00CF627A" w:rsidP="00B521A6">
            <w:pPr>
              <w:rPr>
                <w:color w:val="000000"/>
                <w:sz w:val="20"/>
                <w:szCs w:val="20"/>
              </w:rPr>
            </w:pPr>
            <w:r w:rsidRPr="009F5307">
              <w:rPr>
                <w:color w:val="000000"/>
                <w:sz w:val="20"/>
                <w:szCs w:val="20"/>
              </w:rPr>
              <w:t xml:space="preserve">Horrible Principal. Horrible person. Ruined my </w:t>
            </w:r>
            <w:proofErr w:type="gramStart"/>
            <w:r w:rsidRPr="009F5307">
              <w:rPr>
                <w:color w:val="000000"/>
                <w:sz w:val="20"/>
                <w:szCs w:val="20"/>
              </w:rPr>
              <w:t>daughters</w:t>
            </w:r>
            <w:proofErr w:type="gramEnd"/>
            <w:r w:rsidRPr="009F5307">
              <w:rPr>
                <w:color w:val="000000"/>
                <w:sz w:val="20"/>
                <w:szCs w:val="20"/>
              </w:rPr>
              <w:t xml:space="preserve"> entire senior year. Has no business in the position she's in. My daughter was bullied all year and not only did she allow it, she led the bullies.</w:t>
            </w:r>
          </w:p>
        </w:tc>
      </w:tr>
      <w:tr w:rsidR="00CF627A" w:rsidRPr="009F5307" w14:paraId="175E115D" w14:textId="77777777" w:rsidTr="00B521A6">
        <w:trPr>
          <w:trHeight w:val="315"/>
        </w:trPr>
        <w:tc>
          <w:tcPr>
            <w:tcW w:w="0" w:type="auto"/>
            <w:shd w:val="clear" w:color="auto" w:fill="FFFFFF"/>
            <w:tcMar>
              <w:top w:w="30" w:type="dxa"/>
              <w:left w:w="45" w:type="dxa"/>
              <w:bottom w:w="30" w:type="dxa"/>
              <w:right w:w="45" w:type="dxa"/>
            </w:tcMar>
            <w:vAlign w:val="center"/>
            <w:hideMark/>
          </w:tcPr>
          <w:p w14:paraId="7663C2DA" w14:textId="77777777" w:rsidR="00CF627A" w:rsidRPr="009F5307" w:rsidRDefault="00CF627A" w:rsidP="00B521A6">
            <w:pPr>
              <w:jc w:val="center"/>
              <w:rPr>
                <w:color w:val="000000"/>
                <w:sz w:val="20"/>
                <w:szCs w:val="20"/>
              </w:rPr>
            </w:pPr>
            <w:r w:rsidRPr="009F5307">
              <w:rPr>
                <w:color w:val="000000"/>
                <w:sz w:val="20"/>
                <w:szCs w:val="20"/>
              </w:rPr>
              <w:t>(199)</w:t>
            </w:r>
          </w:p>
        </w:tc>
        <w:tc>
          <w:tcPr>
            <w:tcW w:w="0" w:type="auto"/>
            <w:tcMar>
              <w:top w:w="30" w:type="dxa"/>
              <w:left w:w="0" w:type="dxa"/>
              <w:bottom w:w="30" w:type="dxa"/>
              <w:right w:w="0" w:type="dxa"/>
            </w:tcMar>
            <w:vAlign w:val="bottom"/>
            <w:hideMark/>
          </w:tcPr>
          <w:p w14:paraId="6C370F97" w14:textId="77777777" w:rsidR="00CF627A" w:rsidRPr="009F5307" w:rsidRDefault="00CF627A" w:rsidP="00B521A6">
            <w:pPr>
              <w:rPr>
                <w:color w:val="000000"/>
                <w:sz w:val="20"/>
                <w:szCs w:val="20"/>
              </w:rPr>
            </w:pPr>
            <w:r w:rsidRPr="009F5307">
              <w:rPr>
                <w:color w:val="000000"/>
                <w:sz w:val="20"/>
                <w:szCs w:val="20"/>
              </w:rPr>
              <w:t>A very, very clever liar. Do not trust this woman. Puts on a great show, but does what she wants, playing favorites among staff and students while ignoring major staffing issues.</w:t>
            </w:r>
          </w:p>
        </w:tc>
      </w:tr>
      <w:tr w:rsidR="00CF627A" w:rsidRPr="009F5307" w14:paraId="7E977A7B" w14:textId="77777777" w:rsidTr="00B521A6">
        <w:trPr>
          <w:trHeight w:val="315"/>
        </w:trPr>
        <w:tc>
          <w:tcPr>
            <w:tcW w:w="0" w:type="auto"/>
            <w:shd w:val="clear" w:color="auto" w:fill="FFFFFF"/>
            <w:tcMar>
              <w:top w:w="30" w:type="dxa"/>
              <w:left w:w="45" w:type="dxa"/>
              <w:bottom w:w="30" w:type="dxa"/>
              <w:right w:w="45" w:type="dxa"/>
            </w:tcMar>
            <w:vAlign w:val="center"/>
            <w:hideMark/>
          </w:tcPr>
          <w:p w14:paraId="0ECCD9DB" w14:textId="77777777" w:rsidR="00CF627A" w:rsidRPr="009F5307" w:rsidRDefault="00CF627A" w:rsidP="00B521A6">
            <w:pPr>
              <w:jc w:val="center"/>
              <w:rPr>
                <w:color w:val="000000"/>
                <w:sz w:val="20"/>
                <w:szCs w:val="20"/>
              </w:rPr>
            </w:pPr>
            <w:r w:rsidRPr="009F5307">
              <w:rPr>
                <w:color w:val="000000"/>
                <w:sz w:val="20"/>
                <w:szCs w:val="20"/>
              </w:rPr>
              <w:t>(200)</w:t>
            </w:r>
          </w:p>
        </w:tc>
        <w:tc>
          <w:tcPr>
            <w:tcW w:w="0" w:type="auto"/>
            <w:tcMar>
              <w:top w:w="30" w:type="dxa"/>
              <w:left w:w="0" w:type="dxa"/>
              <w:bottom w:w="30" w:type="dxa"/>
              <w:right w:w="0" w:type="dxa"/>
            </w:tcMar>
            <w:vAlign w:val="bottom"/>
            <w:hideMark/>
          </w:tcPr>
          <w:p w14:paraId="63CE5B75" w14:textId="181E5A1C" w:rsidR="00CF627A" w:rsidRPr="009F5307" w:rsidRDefault="00CF627A" w:rsidP="00B521A6">
            <w:pPr>
              <w:rPr>
                <w:color w:val="000000"/>
                <w:sz w:val="20"/>
                <w:szCs w:val="20"/>
              </w:rPr>
            </w:pPr>
            <w:r w:rsidRPr="009F5307">
              <w:rPr>
                <w:color w:val="000000"/>
                <w:sz w:val="20"/>
                <w:szCs w:val="20"/>
              </w:rPr>
              <w:t xml:space="preserve">coach </w:t>
            </w:r>
            <w:r w:rsidR="003C2708">
              <w:rPr>
                <w:color w:val="000000"/>
                <w:sz w:val="20"/>
                <w:szCs w:val="20"/>
              </w:rPr>
              <w:t>------</w:t>
            </w:r>
            <w:r w:rsidR="003C2708">
              <w:rPr>
                <w:i/>
                <w:iCs/>
                <w:color w:val="000000"/>
                <w:sz w:val="20"/>
                <w:szCs w:val="20"/>
              </w:rPr>
              <w:t xml:space="preserve"> </w:t>
            </w:r>
            <w:r w:rsidRPr="009F5307">
              <w:rPr>
                <w:color w:val="000000"/>
                <w:sz w:val="20"/>
                <w:szCs w:val="20"/>
              </w:rPr>
              <w:t xml:space="preserve">tries to be better </w:t>
            </w:r>
            <w:proofErr w:type="spellStart"/>
            <w:proofErr w:type="gramStart"/>
            <w:r w:rsidRPr="009F5307">
              <w:rPr>
                <w:color w:val="000000"/>
                <w:sz w:val="20"/>
                <w:szCs w:val="20"/>
              </w:rPr>
              <w:t>then</w:t>
            </w:r>
            <w:proofErr w:type="spellEnd"/>
            <w:proofErr w:type="gramEnd"/>
            <w:r w:rsidRPr="009F5307">
              <w:rPr>
                <w:color w:val="000000"/>
                <w:sz w:val="20"/>
                <w:szCs w:val="20"/>
              </w:rPr>
              <w:t xml:space="preserve"> saint, he will never be better than saint he is a terrible football coach look at our schools record </w:t>
            </w:r>
            <w:proofErr w:type="spellStart"/>
            <w:r w:rsidRPr="009F5307">
              <w:rPr>
                <w:color w:val="000000"/>
                <w:sz w:val="20"/>
                <w:szCs w:val="20"/>
              </w:rPr>
              <w:t>its</w:t>
            </w:r>
            <w:proofErr w:type="spellEnd"/>
            <w:r w:rsidRPr="009F5307">
              <w:rPr>
                <w:color w:val="000000"/>
                <w:sz w:val="20"/>
                <w:szCs w:val="20"/>
              </w:rPr>
              <w:t xml:space="preserve"> time for him to go</w:t>
            </w:r>
          </w:p>
        </w:tc>
      </w:tr>
      <w:tr w:rsidR="00CF627A" w:rsidRPr="009F5307" w14:paraId="3D956B0F" w14:textId="77777777" w:rsidTr="00B521A6">
        <w:trPr>
          <w:trHeight w:val="315"/>
        </w:trPr>
        <w:tc>
          <w:tcPr>
            <w:tcW w:w="0" w:type="auto"/>
            <w:shd w:val="clear" w:color="auto" w:fill="FFFFFF"/>
            <w:tcMar>
              <w:top w:w="30" w:type="dxa"/>
              <w:left w:w="45" w:type="dxa"/>
              <w:bottom w:w="30" w:type="dxa"/>
              <w:right w:w="45" w:type="dxa"/>
            </w:tcMar>
            <w:vAlign w:val="center"/>
            <w:hideMark/>
          </w:tcPr>
          <w:p w14:paraId="1442BEDE" w14:textId="77777777" w:rsidR="00CF627A" w:rsidRPr="009F5307" w:rsidRDefault="00CF627A" w:rsidP="00B521A6">
            <w:pPr>
              <w:jc w:val="center"/>
              <w:rPr>
                <w:color w:val="000000"/>
                <w:sz w:val="20"/>
                <w:szCs w:val="20"/>
              </w:rPr>
            </w:pPr>
            <w:r w:rsidRPr="009F5307">
              <w:rPr>
                <w:color w:val="000000"/>
                <w:sz w:val="20"/>
                <w:szCs w:val="20"/>
              </w:rPr>
              <w:t>(300)</w:t>
            </w:r>
          </w:p>
        </w:tc>
        <w:tc>
          <w:tcPr>
            <w:tcW w:w="0" w:type="auto"/>
            <w:tcMar>
              <w:top w:w="30" w:type="dxa"/>
              <w:left w:w="0" w:type="dxa"/>
              <w:bottom w:w="30" w:type="dxa"/>
              <w:right w:w="0" w:type="dxa"/>
            </w:tcMar>
            <w:vAlign w:val="bottom"/>
            <w:hideMark/>
          </w:tcPr>
          <w:p w14:paraId="5FA0F9A0" w14:textId="77777777" w:rsidR="00CF627A" w:rsidRPr="009F5307" w:rsidRDefault="00CF627A" w:rsidP="00B521A6">
            <w:pPr>
              <w:rPr>
                <w:color w:val="000000"/>
                <w:sz w:val="20"/>
                <w:szCs w:val="20"/>
              </w:rPr>
            </w:pPr>
            <w:r w:rsidRPr="009F5307">
              <w:rPr>
                <w:color w:val="000000"/>
                <w:sz w:val="20"/>
                <w:szCs w:val="20"/>
              </w:rPr>
              <w:t xml:space="preserve">She has great </w:t>
            </w:r>
            <w:proofErr w:type="spellStart"/>
            <w:r w:rsidRPr="009F5307">
              <w:rPr>
                <w:color w:val="000000"/>
                <w:sz w:val="20"/>
                <w:szCs w:val="20"/>
              </w:rPr>
              <w:t>hs</w:t>
            </w:r>
            <w:proofErr w:type="spellEnd"/>
            <w:r w:rsidRPr="009F5307">
              <w:rPr>
                <w:color w:val="000000"/>
                <w:sz w:val="20"/>
                <w:szCs w:val="20"/>
              </w:rPr>
              <w:t xml:space="preserve"> dancers, but self-serving and doesn't build </w:t>
            </w:r>
            <w:proofErr w:type="spellStart"/>
            <w:r w:rsidRPr="009F5307">
              <w:rPr>
                <w:color w:val="000000"/>
                <w:sz w:val="20"/>
                <w:szCs w:val="20"/>
              </w:rPr>
              <w:t>self esteem</w:t>
            </w:r>
            <w:proofErr w:type="spellEnd"/>
            <w:r w:rsidRPr="009F5307">
              <w:rPr>
                <w:color w:val="000000"/>
                <w:sz w:val="20"/>
                <w:szCs w:val="20"/>
              </w:rPr>
              <w:t xml:space="preserve">. Picks favorites and influences student votes. Encourages irresponsible behaviors </w:t>
            </w:r>
            <w:proofErr w:type="spellStart"/>
            <w:r w:rsidRPr="009F5307">
              <w:rPr>
                <w:color w:val="000000"/>
                <w:sz w:val="20"/>
                <w:szCs w:val="20"/>
              </w:rPr>
              <w:t>likedieting</w:t>
            </w:r>
            <w:proofErr w:type="spellEnd"/>
            <w:r w:rsidRPr="009F5307">
              <w:rPr>
                <w:color w:val="000000"/>
                <w:sz w:val="20"/>
                <w:szCs w:val="20"/>
              </w:rPr>
              <w:t xml:space="preserve"> and tanning.</w:t>
            </w:r>
          </w:p>
        </w:tc>
      </w:tr>
      <w:tr w:rsidR="00CF627A" w:rsidRPr="009F5307" w14:paraId="3F502CAF" w14:textId="77777777" w:rsidTr="00B521A6">
        <w:trPr>
          <w:trHeight w:val="315"/>
        </w:trPr>
        <w:tc>
          <w:tcPr>
            <w:tcW w:w="0" w:type="auto"/>
            <w:shd w:val="clear" w:color="auto" w:fill="FFFFFF"/>
            <w:tcMar>
              <w:top w:w="30" w:type="dxa"/>
              <w:left w:w="45" w:type="dxa"/>
              <w:bottom w:w="30" w:type="dxa"/>
              <w:right w:w="45" w:type="dxa"/>
            </w:tcMar>
            <w:vAlign w:val="center"/>
            <w:hideMark/>
          </w:tcPr>
          <w:p w14:paraId="2838E290" w14:textId="77777777" w:rsidR="00CF627A" w:rsidRPr="009F5307" w:rsidRDefault="00CF627A" w:rsidP="00B521A6">
            <w:pPr>
              <w:jc w:val="center"/>
              <w:rPr>
                <w:color w:val="000000"/>
                <w:sz w:val="20"/>
                <w:szCs w:val="20"/>
              </w:rPr>
            </w:pPr>
            <w:r w:rsidRPr="009F5307">
              <w:rPr>
                <w:color w:val="000000"/>
                <w:sz w:val="20"/>
                <w:szCs w:val="20"/>
              </w:rPr>
              <w:t>(498)</w:t>
            </w:r>
          </w:p>
        </w:tc>
        <w:tc>
          <w:tcPr>
            <w:tcW w:w="0" w:type="auto"/>
            <w:tcMar>
              <w:top w:w="30" w:type="dxa"/>
              <w:left w:w="0" w:type="dxa"/>
              <w:bottom w:w="30" w:type="dxa"/>
              <w:right w:w="0" w:type="dxa"/>
            </w:tcMar>
            <w:vAlign w:val="bottom"/>
            <w:hideMark/>
          </w:tcPr>
          <w:p w14:paraId="29586610" w14:textId="77777777" w:rsidR="00CF627A" w:rsidRPr="009F5307" w:rsidRDefault="00CF627A" w:rsidP="00B521A6">
            <w:pPr>
              <w:rPr>
                <w:color w:val="000000"/>
                <w:sz w:val="20"/>
                <w:szCs w:val="20"/>
              </w:rPr>
            </w:pPr>
            <w:r w:rsidRPr="009F5307">
              <w:rPr>
                <w:color w:val="000000"/>
                <w:sz w:val="20"/>
                <w:szCs w:val="20"/>
              </w:rPr>
              <w:t xml:space="preserve">He is totally irresponsible and does not respect his students. he is also very immature and does not act like a teacher. he should </w:t>
            </w:r>
            <w:proofErr w:type="gramStart"/>
            <w:r w:rsidRPr="009F5307">
              <w:rPr>
                <w:color w:val="000000"/>
                <w:sz w:val="20"/>
                <w:szCs w:val="20"/>
              </w:rPr>
              <w:t>reprimanded</w:t>
            </w:r>
            <w:proofErr w:type="gramEnd"/>
            <w:r w:rsidRPr="009F5307">
              <w:rPr>
                <w:color w:val="000000"/>
                <w:sz w:val="20"/>
                <w:szCs w:val="20"/>
              </w:rPr>
              <w:t xml:space="preserve"> and at worse, fired.</w:t>
            </w:r>
          </w:p>
        </w:tc>
      </w:tr>
      <w:tr w:rsidR="00CF627A" w:rsidRPr="009F5307" w14:paraId="78E45EA5" w14:textId="77777777" w:rsidTr="00B521A6">
        <w:trPr>
          <w:trHeight w:val="315"/>
        </w:trPr>
        <w:tc>
          <w:tcPr>
            <w:tcW w:w="0" w:type="auto"/>
            <w:shd w:val="clear" w:color="auto" w:fill="FFFFFF"/>
            <w:tcMar>
              <w:top w:w="30" w:type="dxa"/>
              <w:left w:w="45" w:type="dxa"/>
              <w:bottom w:w="30" w:type="dxa"/>
              <w:right w:w="45" w:type="dxa"/>
            </w:tcMar>
            <w:vAlign w:val="center"/>
            <w:hideMark/>
          </w:tcPr>
          <w:p w14:paraId="01CF0A3F" w14:textId="77777777" w:rsidR="00CF627A" w:rsidRPr="009F5307" w:rsidRDefault="00CF627A" w:rsidP="00B521A6">
            <w:pPr>
              <w:jc w:val="center"/>
              <w:rPr>
                <w:color w:val="000000"/>
                <w:sz w:val="20"/>
                <w:szCs w:val="20"/>
              </w:rPr>
            </w:pPr>
            <w:r w:rsidRPr="009F5307">
              <w:rPr>
                <w:color w:val="000000"/>
                <w:sz w:val="20"/>
                <w:szCs w:val="20"/>
              </w:rPr>
              <w:t>(600)</w:t>
            </w:r>
          </w:p>
        </w:tc>
        <w:tc>
          <w:tcPr>
            <w:tcW w:w="0" w:type="auto"/>
            <w:tcMar>
              <w:top w:w="30" w:type="dxa"/>
              <w:left w:w="0" w:type="dxa"/>
              <w:bottom w:w="30" w:type="dxa"/>
              <w:right w:w="0" w:type="dxa"/>
            </w:tcMar>
            <w:vAlign w:val="bottom"/>
            <w:hideMark/>
          </w:tcPr>
          <w:p w14:paraId="7EC8D01A" w14:textId="77777777" w:rsidR="00CF627A" w:rsidRPr="009F5307" w:rsidRDefault="00CF627A" w:rsidP="00B521A6">
            <w:pPr>
              <w:rPr>
                <w:color w:val="000000"/>
                <w:sz w:val="20"/>
                <w:szCs w:val="20"/>
              </w:rPr>
            </w:pPr>
            <w:r w:rsidRPr="009F5307">
              <w:rPr>
                <w:color w:val="000000"/>
                <w:sz w:val="20"/>
                <w:szCs w:val="20"/>
              </w:rPr>
              <w:t>She was very judgmental, uptight, and unkind. After trying to win her favor through sincerity and kindness, I found myself disappointed. She's immovable.</w:t>
            </w:r>
          </w:p>
        </w:tc>
      </w:tr>
      <w:tr w:rsidR="00CF627A" w:rsidRPr="009F5307" w14:paraId="26954FDD" w14:textId="77777777" w:rsidTr="00B521A6">
        <w:trPr>
          <w:trHeight w:val="315"/>
        </w:trPr>
        <w:tc>
          <w:tcPr>
            <w:tcW w:w="0" w:type="auto"/>
            <w:shd w:val="clear" w:color="auto" w:fill="FFFFFF"/>
            <w:tcMar>
              <w:top w:w="30" w:type="dxa"/>
              <w:left w:w="45" w:type="dxa"/>
              <w:bottom w:w="30" w:type="dxa"/>
              <w:right w:w="45" w:type="dxa"/>
            </w:tcMar>
            <w:vAlign w:val="center"/>
            <w:hideMark/>
          </w:tcPr>
          <w:p w14:paraId="6C0FD1C1" w14:textId="77777777" w:rsidR="00CF627A" w:rsidRPr="009F5307" w:rsidRDefault="00CF627A" w:rsidP="00B521A6">
            <w:pPr>
              <w:jc w:val="center"/>
              <w:rPr>
                <w:color w:val="000000"/>
                <w:sz w:val="20"/>
                <w:szCs w:val="20"/>
              </w:rPr>
            </w:pPr>
            <w:r w:rsidRPr="009F5307">
              <w:rPr>
                <w:color w:val="000000"/>
                <w:sz w:val="20"/>
                <w:szCs w:val="20"/>
              </w:rPr>
              <w:t>(800)</w:t>
            </w:r>
          </w:p>
        </w:tc>
        <w:tc>
          <w:tcPr>
            <w:tcW w:w="0" w:type="auto"/>
            <w:tcMar>
              <w:top w:w="30" w:type="dxa"/>
              <w:left w:w="0" w:type="dxa"/>
              <w:bottom w:w="30" w:type="dxa"/>
              <w:right w:w="0" w:type="dxa"/>
            </w:tcMar>
            <w:vAlign w:val="bottom"/>
            <w:hideMark/>
          </w:tcPr>
          <w:p w14:paraId="35EED605" w14:textId="77777777" w:rsidR="00CF627A" w:rsidRPr="009F5307" w:rsidRDefault="00CF627A" w:rsidP="00B521A6">
            <w:pPr>
              <w:rPr>
                <w:color w:val="000000"/>
                <w:sz w:val="20"/>
                <w:szCs w:val="20"/>
              </w:rPr>
            </w:pPr>
            <w:r w:rsidRPr="009F5307">
              <w:rPr>
                <w:color w:val="000000"/>
                <w:sz w:val="20"/>
                <w:szCs w:val="20"/>
              </w:rPr>
              <w:t xml:space="preserve">FAITH HUGHES DOES NOT EXIST. she probably would be a good teacher if she did exist, but </w:t>
            </w:r>
            <w:proofErr w:type="gramStart"/>
            <w:r w:rsidRPr="009F5307">
              <w:rPr>
                <w:color w:val="000000"/>
                <w:sz w:val="20"/>
                <w:szCs w:val="20"/>
              </w:rPr>
              <w:t>unfortunately</w:t>
            </w:r>
            <w:proofErr w:type="gramEnd"/>
            <w:r w:rsidRPr="009F5307">
              <w:rPr>
                <w:color w:val="000000"/>
                <w:sz w:val="20"/>
                <w:szCs w:val="20"/>
              </w:rPr>
              <w:t xml:space="preserve"> she DOES NOT EXIST.</w:t>
            </w:r>
          </w:p>
        </w:tc>
      </w:tr>
      <w:tr w:rsidR="00CF627A" w:rsidRPr="009F5307" w14:paraId="0C0A9CCC" w14:textId="77777777" w:rsidTr="00B521A6">
        <w:trPr>
          <w:trHeight w:val="315"/>
        </w:trPr>
        <w:tc>
          <w:tcPr>
            <w:tcW w:w="0" w:type="auto"/>
            <w:shd w:val="clear" w:color="auto" w:fill="FFFFFF"/>
            <w:tcMar>
              <w:top w:w="30" w:type="dxa"/>
              <w:left w:w="45" w:type="dxa"/>
              <w:bottom w:w="30" w:type="dxa"/>
              <w:right w:w="45" w:type="dxa"/>
            </w:tcMar>
            <w:vAlign w:val="center"/>
            <w:hideMark/>
          </w:tcPr>
          <w:p w14:paraId="4925A727" w14:textId="77777777" w:rsidR="00CF627A" w:rsidRPr="009F5307" w:rsidRDefault="00CF627A" w:rsidP="00B521A6">
            <w:pPr>
              <w:jc w:val="center"/>
              <w:rPr>
                <w:color w:val="000000"/>
                <w:sz w:val="20"/>
                <w:szCs w:val="20"/>
              </w:rPr>
            </w:pPr>
            <w:r w:rsidRPr="009F5307">
              <w:rPr>
                <w:color w:val="000000"/>
                <w:sz w:val="20"/>
                <w:szCs w:val="20"/>
              </w:rPr>
              <w:t>(1000)</w:t>
            </w:r>
          </w:p>
        </w:tc>
        <w:tc>
          <w:tcPr>
            <w:tcW w:w="0" w:type="auto"/>
            <w:tcMar>
              <w:top w:w="30" w:type="dxa"/>
              <w:left w:w="0" w:type="dxa"/>
              <w:bottom w:w="30" w:type="dxa"/>
              <w:right w:w="0" w:type="dxa"/>
            </w:tcMar>
            <w:vAlign w:val="bottom"/>
            <w:hideMark/>
          </w:tcPr>
          <w:p w14:paraId="448A6327" w14:textId="77777777" w:rsidR="00CF627A" w:rsidRPr="009F5307" w:rsidRDefault="00CF627A" w:rsidP="00B521A6">
            <w:pPr>
              <w:rPr>
                <w:color w:val="000000"/>
                <w:sz w:val="20"/>
                <w:szCs w:val="20"/>
              </w:rPr>
            </w:pPr>
            <w:r w:rsidRPr="009F5307">
              <w:rPr>
                <w:color w:val="000000"/>
                <w:sz w:val="20"/>
                <w:szCs w:val="20"/>
              </w:rPr>
              <w:t xml:space="preserve">This is the worst principal u could ever have at a </w:t>
            </w:r>
            <w:proofErr w:type="spellStart"/>
            <w:r w:rsidRPr="009F5307">
              <w:rPr>
                <w:color w:val="000000"/>
                <w:sz w:val="20"/>
                <w:szCs w:val="20"/>
              </w:rPr>
              <w:t>skwl</w:t>
            </w:r>
            <w:proofErr w:type="spellEnd"/>
            <w:r w:rsidRPr="009F5307">
              <w:rPr>
                <w:color w:val="000000"/>
                <w:sz w:val="20"/>
                <w:szCs w:val="20"/>
              </w:rPr>
              <w:t xml:space="preserve">! He doesn't care about anyone but himself! no wonder we are the worst </w:t>
            </w:r>
            <w:proofErr w:type="spellStart"/>
            <w:r w:rsidRPr="009F5307">
              <w:rPr>
                <w:color w:val="000000"/>
                <w:sz w:val="20"/>
                <w:szCs w:val="20"/>
              </w:rPr>
              <w:t>skwl</w:t>
            </w:r>
            <w:proofErr w:type="spellEnd"/>
            <w:r w:rsidRPr="009F5307">
              <w:rPr>
                <w:color w:val="000000"/>
                <w:sz w:val="20"/>
                <w:szCs w:val="20"/>
              </w:rPr>
              <w:t xml:space="preserve"> ever! NEW PRINCIPAL PLEASE!</w:t>
            </w:r>
          </w:p>
        </w:tc>
      </w:tr>
      <w:tr w:rsidR="00CF627A" w:rsidRPr="009F5307" w14:paraId="317B0797" w14:textId="77777777" w:rsidTr="00B521A6">
        <w:trPr>
          <w:trHeight w:val="315"/>
        </w:trPr>
        <w:tc>
          <w:tcPr>
            <w:tcW w:w="0" w:type="auto"/>
            <w:shd w:val="clear" w:color="auto" w:fill="FFFFFF"/>
            <w:tcMar>
              <w:top w:w="30" w:type="dxa"/>
              <w:left w:w="45" w:type="dxa"/>
              <w:bottom w:w="30" w:type="dxa"/>
              <w:right w:w="45" w:type="dxa"/>
            </w:tcMar>
            <w:vAlign w:val="center"/>
            <w:hideMark/>
          </w:tcPr>
          <w:p w14:paraId="0E2DF87B" w14:textId="77777777" w:rsidR="00CF627A" w:rsidRPr="009F5307" w:rsidRDefault="00CF627A" w:rsidP="00B521A6">
            <w:pPr>
              <w:jc w:val="center"/>
              <w:rPr>
                <w:color w:val="000000"/>
                <w:sz w:val="20"/>
                <w:szCs w:val="20"/>
              </w:rPr>
            </w:pPr>
            <w:r w:rsidRPr="009F5307">
              <w:rPr>
                <w:color w:val="000000"/>
                <w:sz w:val="20"/>
                <w:szCs w:val="20"/>
              </w:rPr>
              <w:t>(1300)</w:t>
            </w:r>
          </w:p>
        </w:tc>
        <w:tc>
          <w:tcPr>
            <w:tcW w:w="0" w:type="auto"/>
            <w:tcMar>
              <w:top w:w="30" w:type="dxa"/>
              <w:left w:w="0" w:type="dxa"/>
              <w:bottom w:w="30" w:type="dxa"/>
              <w:right w:w="0" w:type="dxa"/>
            </w:tcMar>
            <w:vAlign w:val="bottom"/>
            <w:hideMark/>
          </w:tcPr>
          <w:p w14:paraId="14A24D45" w14:textId="6C035088" w:rsidR="00CF627A" w:rsidRPr="009F5307" w:rsidRDefault="00CF627A" w:rsidP="00B521A6">
            <w:pPr>
              <w:rPr>
                <w:color w:val="000000"/>
                <w:sz w:val="20"/>
                <w:szCs w:val="20"/>
              </w:rPr>
            </w:pPr>
            <w:r w:rsidRPr="009F5307">
              <w:rPr>
                <w:color w:val="000000"/>
                <w:sz w:val="20"/>
                <w:szCs w:val="20"/>
              </w:rPr>
              <w:t xml:space="preserve">Mrs. </w:t>
            </w:r>
            <w:r w:rsidR="003C2708">
              <w:rPr>
                <w:color w:val="000000"/>
                <w:sz w:val="20"/>
                <w:szCs w:val="20"/>
              </w:rPr>
              <w:t>------</w:t>
            </w:r>
            <w:r w:rsidR="003C2708">
              <w:rPr>
                <w:i/>
                <w:iCs/>
                <w:color w:val="000000"/>
                <w:sz w:val="20"/>
                <w:szCs w:val="20"/>
              </w:rPr>
              <w:t xml:space="preserve"> </w:t>
            </w:r>
            <w:r w:rsidRPr="009F5307">
              <w:rPr>
                <w:color w:val="000000"/>
                <w:sz w:val="20"/>
                <w:szCs w:val="20"/>
              </w:rPr>
              <w:t>is one of the worst teachers I have ever had and it is an embarrassment to the school to have such a bad teacher under its employment</w:t>
            </w:r>
          </w:p>
        </w:tc>
      </w:tr>
      <w:tr w:rsidR="00CF627A" w:rsidRPr="009F5307" w14:paraId="0A02D045" w14:textId="77777777" w:rsidTr="00B521A6">
        <w:trPr>
          <w:trHeight w:val="315"/>
        </w:trPr>
        <w:tc>
          <w:tcPr>
            <w:tcW w:w="0" w:type="auto"/>
            <w:shd w:val="clear" w:color="auto" w:fill="FFFFFF"/>
            <w:tcMar>
              <w:top w:w="30" w:type="dxa"/>
              <w:left w:w="45" w:type="dxa"/>
              <w:bottom w:w="30" w:type="dxa"/>
              <w:right w:w="45" w:type="dxa"/>
            </w:tcMar>
            <w:vAlign w:val="center"/>
            <w:hideMark/>
          </w:tcPr>
          <w:p w14:paraId="57DEF62F" w14:textId="77777777" w:rsidR="00CF627A" w:rsidRPr="009F5307" w:rsidRDefault="00CF627A" w:rsidP="00B521A6">
            <w:pPr>
              <w:jc w:val="center"/>
              <w:rPr>
                <w:color w:val="000000"/>
                <w:sz w:val="20"/>
                <w:szCs w:val="20"/>
              </w:rPr>
            </w:pPr>
            <w:r w:rsidRPr="009F5307">
              <w:rPr>
                <w:color w:val="000000"/>
                <w:sz w:val="20"/>
                <w:szCs w:val="20"/>
              </w:rPr>
              <w:t>(1600)</w:t>
            </w:r>
          </w:p>
        </w:tc>
        <w:tc>
          <w:tcPr>
            <w:tcW w:w="0" w:type="auto"/>
            <w:tcMar>
              <w:top w:w="30" w:type="dxa"/>
              <w:left w:w="0" w:type="dxa"/>
              <w:bottom w:w="30" w:type="dxa"/>
              <w:right w:w="0" w:type="dxa"/>
            </w:tcMar>
            <w:vAlign w:val="bottom"/>
            <w:hideMark/>
          </w:tcPr>
          <w:p w14:paraId="1F974A1C" w14:textId="77777777" w:rsidR="00CF627A" w:rsidRPr="009F5307" w:rsidRDefault="00CF627A" w:rsidP="00B521A6">
            <w:pPr>
              <w:rPr>
                <w:color w:val="000000"/>
                <w:sz w:val="20"/>
                <w:szCs w:val="20"/>
              </w:rPr>
            </w:pPr>
            <w:r w:rsidRPr="009F5307">
              <w:rPr>
                <w:color w:val="000000"/>
                <w:sz w:val="20"/>
                <w:szCs w:val="20"/>
              </w:rPr>
              <w:t xml:space="preserve">He's taking away all the traditions that we have at Owen. That's totally wrong, especially considering that many of the teachers </w:t>
            </w:r>
            <w:proofErr w:type="spellStart"/>
            <w:r w:rsidRPr="009F5307">
              <w:rPr>
                <w:color w:val="000000"/>
                <w:sz w:val="20"/>
                <w:szCs w:val="20"/>
              </w:rPr>
              <w:t>actully</w:t>
            </w:r>
            <w:proofErr w:type="spellEnd"/>
            <w:r w:rsidRPr="009F5307">
              <w:rPr>
                <w:color w:val="000000"/>
                <w:sz w:val="20"/>
                <w:szCs w:val="20"/>
              </w:rPr>
              <w:t xml:space="preserve"> attended school at Owen</w:t>
            </w:r>
          </w:p>
        </w:tc>
      </w:tr>
      <w:tr w:rsidR="00CF627A" w:rsidRPr="009F5307" w14:paraId="054ED92A" w14:textId="77777777" w:rsidTr="00B521A6">
        <w:trPr>
          <w:trHeight w:val="315"/>
        </w:trPr>
        <w:tc>
          <w:tcPr>
            <w:tcW w:w="0" w:type="auto"/>
            <w:shd w:val="clear" w:color="auto" w:fill="FFFFFF"/>
            <w:tcMar>
              <w:top w:w="30" w:type="dxa"/>
              <w:left w:w="45" w:type="dxa"/>
              <w:bottom w:w="30" w:type="dxa"/>
              <w:right w:w="45" w:type="dxa"/>
            </w:tcMar>
            <w:vAlign w:val="center"/>
            <w:hideMark/>
          </w:tcPr>
          <w:p w14:paraId="28FC8E1B" w14:textId="77777777" w:rsidR="00CF627A" w:rsidRPr="009F5307" w:rsidRDefault="00CF627A" w:rsidP="00B521A6">
            <w:pPr>
              <w:jc w:val="center"/>
              <w:rPr>
                <w:color w:val="000000"/>
                <w:sz w:val="20"/>
                <w:szCs w:val="20"/>
              </w:rPr>
            </w:pPr>
            <w:r w:rsidRPr="009F5307">
              <w:rPr>
                <w:color w:val="000000"/>
                <w:sz w:val="20"/>
                <w:szCs w:val="20"/>
              </w:rPr>
              <w:t>(1900)</w:t>
            </w:r>
          </w:p>
        </w:tc>
        <w:tc>
          <w:tcPr>
            <w:tcW w:w="0" w:type="auto"/>
            <w:tcMar>
              <w:top w:w="30" w:type="dxa"/>
              <w:left w:w="0" w:type="dxa"/>
              <w:bottom w:w="30" w:type="dxa"/>
              <w:right w:w="0" w:type="dxa"/>
            </w:tcMar>
            <w:vAlign w:val="bottom"/>
            <w:hideMark/>
          </w:tcPr>
          <w:p w14:paraId="7BE46DA2" w14:textId="66EE57AD" w:rsidR="00CF627A" w:rsidRPr="009F5307" w:rsidRDefault="003C2708" w:rsidP="00B521A6">
            <w:pPr>
              <w:rPr>
                <w:color w:val="000000"/>
                <w:sz w:val="20"/>
                <w:szCs w:val="20"/>
              </w:rPr>
            </w:pPr>
            <w:r>
              <w:rPr>
                <w:color w:val="000000"/>
                <w:sz w:val="20"/>
                <w:szCs w:val="20"/>
              </w:rPr>
              <w:t>------</w:t>
            </w:r>
            <w:r>
              <w:rPr>
                <w:i/>
                <w:iCs/>
                <w:color w:val="000000"/>
                <w:sz w:val="20"/>
                <w:szCs w:val="20"/>
              </w:rPr>
              <w:t xml:space="preserve"> </w:t>
            </w:r>
            <w:r w:rsidR="00CF627A" w:rsidRPr="009F5307">
              <w:rPr>
                <w:color w:val="000000"/>
                <w:sz w:val="20"/>
                <w:szCs w:val="20"/>
              </w:rPr>
              <w:t>obviously doesn't have the social skills to run a school, or be in any position of power (no matter how pathetic a position it is) but really Greg, this job is NOT for you</w:t>
            </w:r>
          </w:p>
        </w:tc>
      </w:tr>
    </w:tbl>
    <w:p w14:paraId="62C97E4F" w14:textId="77777777" w:rsidR="00CF627A" w:rsidRDefault="00CF627A" w:rsidP="00CF627A">
      <w:pPr>
        <w:rPr>
          <w:iCs/>
          <w:sz w:val="20"/>
          <w:szCs w:val="20"/>
        </w:rPr>
      </w:pPr>
    </w:p>
    <w:tbl>
      <w:tblPr>
        <w:tblW w:w="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624"/>
        <w:gridCol w:w="12306"/>
      </w:tblGrid>
      <w:tr w:rsidR="00CF627A" w:rsidRPr="009F5307" w14:paraId="7346C69D" w14:textId="77777777" w:rsidTr="00B521A6">
        <w:trPr>
          <w:trHeight w:val="315"/>
        </w:trPr>
        <w:tc>
          <w:tcPr>
            <w:tcW w:w="0" w:type="auto"/>
            <w:gridSpan w:val="2"/>
            <w:tcBorders>
              <w:top w:val="double" w:sz="4" w:space="0" w:color="auto"/>
              <w:left w:val="double" w:sz="4" w:space="0" w:color="auto"/>
              <w:bottom w:val="double" w:sz="4" w:space="0" w:color="auto"/>
              <w:right w:val="double" w:sz="4" w:space="0" w:color="auto"/>
            </w:tcBorders>
            <w:tcMar>
              <w:top w:w="30" w:type="dxa"/>
              <w:left w:w="45" w:type="dxa"/>
              <w:bottom w:w="30" w:type="dxa"/>
              <w:right w:w="45" w:type="dxa"/>
            </w:tcMar>
            <w:vAlign w:val="bottom"/>
            <w:hideMark/>
          </w:tcPr>
          <w:p w14:paraId="586D46ED" w14:textId="77777777" w:rsidR="00CF627A" w:rsidRPr="009F5307" w:rsidRDefault="00CF627A" w:rsidP="00B521A6">
            <w:pPr>
              <w:rPr>
                <w:b/>
                <w:bCs/>
                <w:i/>
                <w:iCs/>
                <w:sz w:val="20"/>
                <w:szCs w:val="20"/>
              </w:rPr>
            </w:pPr>
            <w:r w:rsidRPr="009F5307">
              <w:rPr>
                <w:b/>
                <w:bCs/>
                <w:i/>
                <w:iCs/>
                <w:sz w:val="20"/>
                <w:szCs w:val="20"/>
              </w:rPr>
              <w:t>Topic 8 - Sample Reviews</w:t>
            </w:r>
          </w:p>
        </w:tc>
      </w:tr>
      <w:tr w:rsidR="00CF627A" w:rsidRPr="009F5307" w14:paraId="528B58D6" w14:textId="77777777" w:rsidTr="00F45B02">
        <w:trPr>
          <w:trHeight w:val="315"/>
        </w:trPr>
        <w:tc>
          <w:tcPr>
            <w:tcW w:w="0" w:type="auto"/>
            <w:tcBorders>
              <w:top w:val="double" w:sz="4" w:space="0" w:color="auto"/>
            </w:tcBorders>
            <w:shd w:val="clear" w:color="auto" w:fill="FFFFFF"/>
            <w:tcMar>
              <w:top w:w="30" w:type="dxa"/>
              <w:left w:w="45" w:type="dxa"/>
              <w:bottom w:w="30" w:type="dxa"/>
              <w:right w:w="45" w:type="dxa"/>
            </w:tcMar>
            <w:vAlign w:val="center"/>
            <w:hideMark/>
          </w:tcPr>
          <w:p w14:paraId="7D3E710A" w14:textId="77777777" w:rsidR="00CF627A" w:rsidRPr="009F5307" w:rsidRDefault="00CF627A" w:rsidP="00F45B02">
            <w:pPr>
              <w:jc w:val="center"/>
              <w:rPr>
                <w:color w:val="000000"/>
                <w:sz w:val="20"/>
                <w:szCs w:val="20"/>
              </w:rPr>
            </w:pPr>
            <w:r w:rsidRPr="009F5307">
              <w:rPr>
                <w:color w:val="000000"/>
                <w:sz w:val="20"/>
                <w:szCs w:val="20"/>
              </w:rPr>
              <w:t>(18)</w:t>
            </w:r>
          </w:p>
        </w:tc>
        <w:tc>
          <w:tcPr>
            <w:tcW w:w="0" w:type="auto"/>
            <w:tcBorders>
              <w:top w:val="double" w:sz="4" w:space="0" w:color="auto"/>
            </w:tcBorders>
            <w:tcMar>
              <w:top w:w="30" w:type="dxa"/>
              <w:left w:w="0" w:type="dxa"/>
              <w:bottom w:w="30" w:type="dxa"/>
              <w:right w:w="0" w:type="dxa"/>
            </w:tcMar>
            <w:vAlign w:val="bottom"/>
            <w:hideMark/>
          </w:tcPr>
          <w:p w14:paraId="5F837E26" w14:textId="77777777" w:rsidR="00CF627A" w:rsidRPr="009F5307" w:rsidRDefault="00CF627A" w:rsidP="00B521A6">
            <w:pPr>
              <w:rPr>
                <w:color w:val="000000"/>
                <w:sz w:val="20"/>
                <w:szCs w:val="20"/>
              </w:rPr>
            </w:pPr>
            <w:r w:rsidRPr="009F5307">
              <w:rPr>
                <w:color w:val="000000"/>
                <w:sz w:val="20"/>
                <w:szCs w:val="20"/>
              </w:rPr>
              <w:t>Total airhead. I took her class in 1992; 14 years later, having finished graduate school (in science) I remember her as my second worst science teacher ever.</w:t>
            </w:r>
          </w:p>
        </w:tc>
      </w:tr>
      <w:tr w:rsidR="00CF627A" w:rsidRPr="009F5307" w14:paraId="0E4BCF4B" w14:textId="77777777" w:rsidTr="00F45B02">
        <w:trPr>
          <w:trHeight w:val="315"/>
        </w:trPr>
        <w:tc>
          <w:tcPr>
            <w:tcW w:w="0" w:type="auto"/>
            <w:shd w:val="clear" w:color="auto" w:fill="FFFFFF"/>
            <w:tcMar>
              <w:top w:w="30" w:type="dxa"/>
              <w:left w:w="45" w:type="dxa"/>
              <w:bottom w:w="30" w:type="dxa"/>
              <w:right w:w="45" w:type="dxa"/>
            </w:tcMar>
            <w:vAlign w:val="center"/>
            <w:hideMark/>
          </w:tcPr>
          <w:p w14:paraId="46DBEC33" w14:textId="77777777" w:rsidR="00CF627A" w:rsidRPr="009F5307" w:rsidRDefault="00CF627A" w:rsidP="00F45B02">
            <w:pPr>
              <w:jc w:val="center"/>
              <w:rPr>
                <w:color w:val="000000"/>
                <w:sz w:val="20"/>
                <w:szCs w:val="20"/>
              </w:rPr>
            </w:pPr>
            <w:r w:rsidRPr="009F5307">
              <w:rPr>
                <w:color w:val="000000"/>
                <w:sz w:val="20"/>
                <w:szCs w:val="20"/>
              </w:rPr>
              <w:t>(19)</w:t>
            </w:r>
          </w:p>
        </w:tc>
        <w:tc>
          <w:tcPr>
            <w:tcW w:w="0" w:type="auto"/>
            <w:tcMar>
              <w:top w:w="30" w:type="dxa"/>
              <w:left w:w="0" w:type="dxa"/>
              <w:bottom w:w="30" w:type="dxa"/>
              <w:right w:w="0" w:type="dxa"/>
            </w:tcMar>
            <w:vAlign w:val="bottom"/>
            <w:hideMark/>
          </w:tcPr>
          <w:p w14:paraId="7E012DED" w14:textId="77777777" w:rsidR="00CF627A" w:rsidRPr="009F5307" w:rsidRDefault="00CF627A" w:rsidP="00B521A6">
            <w:pPr>
              <w:rPr>
                <w:color w:val="000000"/>
                <w:sz w:val="20"/>
                <w:szCs w:val="20"/>
              </w:rPr>
            </w:pPr>
            <w:r w:rsidRPr="009F5307">
              <w:rPr>
                <w:color w:val="000000"/>
                <w:sz w:val="20"/>
                <w:szCs w:val="20"/>
              </w:rPr>
              <w:t>Anna says one thing and does another. I got an A in the class. Never went to class and passed my work in late. Got to love Quincy College.</w:t>
            </w:r>
          </w:p>
        </w:tc>
      </w:tr>
      <w:tr w:rsidR="00CF627A" w:rsidRPr="009F5307" w14:paraId="7C45202F" w14:textId="77777777" w:rsidTr="00F45B02">
        <w:trPr>
          <w:trHeight w:val="315"/>
        </w:trPr>
        <w:tc>
          <w:tcPr>
            <w:tcW w:w="0" w:type="auto"/>
            <w:shd w:val="clear" w:color="auto" w:fill="FFFFFF"/>
            <w:tcMar>
              <w:top w:w="30" w:type="dxa"/>
              <w:left w:w="45" w:type="dxa"/>
              <w:bottom w:w="30" w:type="dxa"/>
              <w:right w:w="45" w:type="dxa"/>
            </w:tcMar>
            <w:vAlign w:val="center"/>
            <w:hideMark/>
          </w:tcPr>
          <w:p w14:paraId="0D5C1CD5" w14:textId="77777777" w:rsidR="00CF627A" w:rsidRPr="009F5307" w:rsidRDefault="00CF627A" w:rsidP="00F45B02">
            <w:pPr>
              <w:jc w:val="center"/>
              <w:rPr>
                <w:color w:val="000000"/>
                <w:sz w:val="20"/>
                <w:szCs w:val="20"/>
              </w:rPr>
            </w:pPr>
            <w:r w:rsidRPr="009F5307">
              <w:rPr>
                <w:color w:val="000000"/>
                <w:sz w:val="20"/>
                <w:szCs w:val="20"/>
              </w:rPr>
              <w:t>(20)</w:t>
            </w:r>
          </w:p>
        </w:tc>
        <w:tc>
          <w:tcPr>
            <w:tcW w:w="0" w:type="auto"/>
            <w:tcMar>
              <w:top w:w="30" w:type="dxa"/>
              <w:left w:w="0" w:type="dxa"/>
              <w:bottom w:w="30" w:type="dxa"/>
              <w:right w:w="0" w:type="dxa"/>
            </w:tcMar>
            <w:vAlign w:val="bottom"/>
            <w:hideMark/>
          </w:tcPr>
          <w:p w14:paraId="21CACDC7" w14:textId="77777777" w:rsidR="00CF627A" w:rsidRPr="009F5307" w:rsidRDefault="00CF627A" w:rsidP="00B521A6">
            <w:pPr>
              <w:rPr>
                <w:color w:val="000000"/>
                <w:sz w:val="20"/>
                <w:szCs w:val="20"/>
              </w:rPr>
            </w:pPr>
            <w:r w:rsidRPr="009F5307">
              <w:rPr>
                <w:color w:val="000000"/>
                <w:sz w:val="20"/>
                <w:szCs w:val="20"/>
              </w:rPr>
              <w:t xml:space="preserve">There are 2 7th graders in her advanced 8th grade algebra class&amp; the other day she told us both that we aren't smart enough to be in the class. This was completely </w:t>
            </w:r>
            <w:proofErr w:type="spellStart"/>
            <w:r w:rsidRPr="009F5307">
              <w:rPr>
                <w:color w:val="000000"/>
                <w:sz w:val="20"/>
                <w:szCs w:val="20"/>
              </w:rPr>
              <w:t>inapprotie</w:t>
            </w:r>
            <w:proofErr w:type="spellEnd"/>
            <w:r w:rsidRPr="009F5307">
              <w:rPr>
                <w:color w:val="000000"/>
                <w:sz w:val="20"/>
                <w:szCs w:val="20"/>
              </w:rPr>
              <w:t xml:space="preserve">, </w:t>
            </w:r>
            <w:proofErr w:type="spellStart"/>
            <w:r w:rsidRPr="009F5307">
              <w:rPr>
                <w:color w:val="000000"/>
                <w:sz w:val="20"/>
                <w:szCs w:val="20"/>
              </w:rPr>
              <w:t>espically</w:t>
            </w:r>
            <w:proofErr w:type="spellEnd"/>
            <w:r w:rsidRPr="009F5307">
              <w:rPr>
                <w:color w:val="000000"/>
                <w:sz w:val="20"/>
                <w:szCs w:val="20"/>
              </w:rPr>
              <w:t xml:space="preserve"> since she's only a </w:t>
            </w:r>
            <w:proofErr w:type="gramStart"/>
            <w:r w:rsidRPr="009F5307">
              <w:rPr>
                <w:color w:val="000000"/>
                <w:sz w:val="20"/>
                <w:szCs w:val="20"/>
              </w:rPr>
              <w:t>long term</w:t>
            </w:r>
            <w:proofErr w:type="gramEnd"/>
            <w:r w:rsidRPr="009F5307">
              <w:rPr>
                <w:color w:val="000000"/>
                <w:sz w:val="20"/>
                <w:szCs w:val="20"/>
              </w:rPr>
              <w:t xml:space="preserve"> sub AND we are BOTH getting straight A's!</w:t>
            </w:r>
          </w:p>
        </w:tc>
      </w:tr>
      <w:tr w:rsidR="00CF627A" w:rsidRPr="009F5307" w14:paraId="21E2D7E3" w14:textId="77777777" w:rsidTr="00F45B02">
        <w:trPr>
          <w:trHeight w:val="315"/>
        </w:trPr>
        <w:tc>
          <w:tcPr>
            <w:tcW w:w="0" w:type="auto"/>
            <w:shd w:val="clear" w:color="auto" w:fill="FFFFFF"/>
            <w:tcMar>
              <w:top w:w="30" w:type="dxa"/>
              <w:left w:w="45" w:type="dxa"/>
              <w:bottom w:w="30" w:type="dxa"/>
              <w:right w:w="45" w:type="dxa"/>
            </w:tcMar>
            <w:vAlign w:val="center"/>
            <w:hideMark/>
          </w:tcPr>
          <w:p w14:paraId="02F0A390" w14:textId="77777777" w:rsidR="00CF627A" w:rsidRPr="009F5307" w:rsidRDefault="00CF627A" w:rsidP="00F45B02">
            <w:pPr>
              <w:jc w:val="center"/>
              <w:rPr>
                <w:color w:val="000000"/>
                <w:sz w:val="20"/>
                <w:szCs w:val="20"/>
              </w:rPr>
            </w:pPr>
            <w:r w:rsidRPr="009F5307">
              <w:rPr>
                <w:color w:val="000000"/>
                <w:sz w:val="20"/>
                <w:szCs w:val="20"/>
              </w:rPr>
              <w:lastRenderedPageBreak/>
              <w:t>(100)</w:t>
            </w:r>
          </w:p>
        </w:tc>
        <w:tc>
          <w:tcPr>
            <w:tcW w:w="0" w:type="auto"/>
            <w:tcMar>
              <w:top w:w="30" w:type="dxa"/>
              <w:left w:w="0" w:type="dxa"/>
              <w:bottom w:w="30" w:type="dxa"/>
              <w:right w:w="0" w:type="dxa"/>
            </w:tcMar>
            <w:vAlign w:val="bottom"/>
            <w:hideMark/>
          </w:tcPr>
          <w:p w14:paraId="64BF81C9" w14:textId="77777777" w:rsidR="00CF627A" w:rsidRPr="009F5307" w:rsidRDefault="00CF627A" w:rsidP="00B521A6">
            <w:pPr>
              <w:rPr>
                <w:color w:val="000000"/>
                <w:sz w:val="20"/>
                <w:szCs w:val="20"/>
              </w:rPr>
            </w:pPr>
            <w:proofErr w:type="spellStart"/>
            <w:r w:rsidRPr="009F5307">
              <w:rPr>
                <w:color w:val="000000"/>
                <w:sz w:val="20"/>
                <w:szCs w:val="20"/>
              </w:rPr>
              <w:t>i</w:t>
            </w:r>
            <w:proofErr w:type="spellEnd"/>
            <w:r w:rsidRPr="009F5307">
              <w:rPr>
                <w:color w:val="000000"/>
                <w:sz w:val="20"/>
                <w:szCs w:val="20"/>
              </w:rPr>
              <w:t xml:space="preserve"> hate him he failed me for no good reason and </w:t>
            </w:r>
            <w:proofErr w:type="spellStart"/>
            <w:r w:rsidRPr="009F5307">
              <w:rPr>
                <w:color w:val="000000"/>
                <w:sz w:val="20"/>
                <w:szCs w:val="20"/>
              </w:rPr>
              <w:t>didnt</w:t>
            </w:r>
            <w:proofErr w:type="spellEnd"/>
            <w:r w:rsidRPr="009F5307">
              <w:rPr>
                <w:color w:val="000000"/>
                <w:sz w:val="20"/>
                <w:szCs w:val="20"/>
              </w:rPr>
              <w:t xml:space="preserve"> </w:t>
            </w:r>
            <w:proofErr w:type="spellStart"/>
            <w:r w:rsidRPr="009F5307">
              <w:rPr>
                <w:color w:val="000000"/>
                <w:sz w:val="20"/>
                <w:szCs w:val="20"/>
              </w:rPr>
              <w:t>recrmond</w:t>
            </w:r>
            <w:proofErr w:type="spellEnd"/>
            <w:r w:rsidRPr="009F5307">
              <w:rPr>
                <w:color w:val="000000"/>
                <w:sz w:val="20"/>
                <w:szCs w:val="20"/>
              </w:rPr>
              <w:t xml:space="preserve"> me for adv so </w:t>
            </w:r>
            <w:proofErr w:type="spellStart"/>
            <w:r w:rsidRPr="009F5307">
              <w:rPr>
                <w:color w:val="000000"/>
                <w:sz w:val="20"/>
                <w:szCs w:val="20"/>
              </w:rPr>
              <w:t>im</w:t>
            </w:r>
            <w:proofErr w:type="spellEnd"/>
            <w:r w:rsidRPr="009F5307">
              <w:rPr>
                <w:color w:val="000000"/>
                <w:sz w:val="20"/>
                <w:szCs w:val="20"/>
              </w:rPr>
              <w:t xml:space="preserve"> back in ALEGERBRA 1 WHEN I ALREADY TOOK IT IN MIDDLE SCHOOL &gt;:O AND I HAD HIM FOR GEO</w:t>
            </w:r>
          </w:p>
        </w:tc>
      </w:tr>
      <w:tr w:rsidR="00CF627A" w:rsidRPr="009F5307" w14:paraId="6280BACE" w14:textId="77777777" w:rsidTr="00F45B02">
        <w:trPr>
          <w:trHeight w:val="315"/>
        </w:trPr>
        <w:tc>
          <w:tcPr>
            <w:tcW w:w="0" w:type="auto"/>
            <w:shd w:val="clear" w:color="auto" w:fill="FFFFFF"/>
            <w:tcMar>
              <w:top w:w="30" w:type="dxa"/>
              <w:left w:w="45" w:type="dxa"/>
              <w:bottom w:w="30" w:type="dxa"/>
              <w:right w:w="45" w:type="dxa"/>
            </w:tcMar>
            <w:vAlign w:val="center"/>
            <w:hideMark/>
          </w:tcPr>
          <w:p w14:paraId="1680DE1C" w14:textId="77777777" w:rsidR="00CF627A" w:rsidRPr="009F5307" w:rsidRDefault="00CF627A" w:rsidP="00F45B02">
            <w:pPr>
              <w:jc w:val="center"/>
              <w:rPr>
                <w:color w:val="000000"/>
                <w:sz w:val="20"/>
                <w:szCs w:val="20"/>
              </w:rPr>
            </w:pPr>
            <w:r w:rsidRPr="009F5307">
              <w:rPr>
                <w:color w:val="000000"/>
                <w:sz w:val="20"/>
                <w:szCs w:val="20"/>
              </w:rPr>
              <w:t>(200)</w:t>
            </w:r>
          </w:p>
        </w:tc>
        <w:tc>
          <w:tcPr>
            <w:tcW w:w="0" w:type="auto"/>
            <w:tcMar>
              <w:top w:w="30" w:type="dxa"/>
              <w:left w:w="0" w:type="dxa"/>
              <w:bottom w:w="30" w:type="dxa"/>
              <w:right w:w="0" w:type="dxa"/>
            </w:tcMar>
            <w:vAlign w:val="bottom"/>
            <w:hideMark/>
          </w:tcPr>
          <w:p w14:paraId="68D585F3" w14:textId="77777777" w:rsidR="00CF627A" w:rsidRPr="009F5307" w:rsidRDefault="00CF627A" w:rsidP="00B521A6">
            <w:pPr>
              <w:rPr>
                <w:color w:val="000000"/>
                <w:sz w:val="20"/>
                <w:szCs w:val="20"/>
              </w:rPr>
            </w:pPr>
            <w:proofErr w:type="spellStart"/>
            <w:r w:rsidRPr="009F5307">
              <w:rPr>
                <w:color w:val="000000"/>
                <w:sz w:val="20"/>
                <w:szCs w:val="20"/>
              </w:rPr>
              <w:t>i</w:t>
            </w:r>
            <w:proofErr w:type="spellEnd"/>
            <w:r w:rsidRPr="009F5307">
              <w:rPr>
                <w:color w:val="000000"/>
                <w:sz w:val="20"/>
                <w:szCs w:val="20"/>
              </w:rPr>
              <w:t xml:space="preserve"> had her for 3 years...1st year-hated </w:t>
            </w:r>
            <w:proofErr w:type="gramStart"/>
            <w:r w:rsidRPr="009F5307">
              <w:rPr>
                <w:color w:val="000000"/>
                <w:sz w:val="20"/>
                <w:szCs w:val="20"/>
              </w:rPr>
              <w:t>her..</w:t>
            </w:r>
            <w:proofErr w:type="gramEnd"/>
            <w:r w:rsidRPr="009F5307">
              <w:rPr>
                <w:color w:val="000000"/>
                <w:sz w:val="20"/>
                <w:szCs w:val="20"/>
              </w:rPr>
              <w:t>2nd year-hated her...3rd year- not as bad...but still hated her</w:t>
            </w:r>
          </w:p>
        </w:tc>
      </w:tr>
      <w:tr w:rsidR="00CF627A" w:rsidRPr="009F5307" w14:paraId="01DB2B2F" w14:textId="77777777" w:rsidTr="00F45B02">
        <w:trPr>
          <w:trHeight w:val="315"/>
        </w:trPr>
        <w:tc>
          <w:tcPr>
            <w:tcW w:w="0" w:type="auto"/>
            <w:shd w:val="clear" w:color="auto" w:fill="FFFFFF"/>
            <w:tcMar>
              <w:top w:w="30" w:type="dxa"/>
              <w:left w:w="45" w:type="dxa"/>
              <w:bottom w:w="30" w:type="dxa"/>
              <w:right w:w="45" w:type="dxa"/>
            </w:tcMar>
            <w:vAlign w:val="center"/>
            <w:hideMark/>
          </w:tcPr>
          <w:p w14:paraId="7F8B5084" w14:textId="77777777" w:rsidR="00CF627A" w:rsidRPr="009F5307" w:rsidRDefault="00CF627A" w:rsidP="00F45B02">
            <w:pPr>
              <w:jc w:val="center"/>
              <w:rPr>
                <w:color w:val="000000"/>
                <w:sz w:val="20"/>
                <w:szCs w:val="20"/>
              </w:rPr>
            </w:pPr>
            <w:r w:rsidRPr="009F5307">
              <w:rPr>
                <w:color w:val="000000"/>
                <w:sz w:val="20"/>
                <w:szCs w:val="20"/>
              </w:rPr>
              <w:t>(400)</w:t>
            </w:r>
          </w:p>
        </w:tc>
        <w:tc>
          <w:tcPr>
            <w:tcW w:w="0" w:type="auto"/>
            <w:tcMar>
              <w:top w:w="30" w:type="dxa"/>
              <w:left w:w="0" w:type="dxa"/>
              <w:bottom w:w="30" w:type="dxa"/>
              <w:right w:w="0" w:type="dxa"/>
            </w:tcMar>
            <w:vAlign w:val="bottom"/>
            <w:hideMark/>
          </w:tcPr>
          <w:p w14:paraId="1E9CD66F" w14:textId="77777777" w:rsidR="00CF627A" w:rsidRPr="009F5307" w:rsidRDefault="00CF627A" w:rsidP="00B521A6">
            <w:pPr>
              <w:rPr>
                <w:color w:val="000000"/>
                <w:sz w:val="20"/>
                <w:szCs w:val="20"/>
              </w:rPr>
            </w:pPr>
            <w:proofErr w:type="spellStart"/>
            <w:r w:rsidRPr="009F5307">
              <w:rPr>
                <w:color w:val="000000"/>
                <w:sz w:val="20"/>
                <w:szCs w:val="20"/>
              </w:rPr>
              <w:t>i</w:t>
            </w:r>
            <w:proofErr w:type="spellEnd"/>
            <w:r w:rsidRPr="009F5307">
              <w:rPr>
                <w:color w:val="000000"/>
                <w:sz w:val="20"/>
                <w:szCs w:val="20"/>
              </w:rPr>
              <w:t xml:space="preserve"> had her in 5th grade and left because of her </w:t>
            </w:r>
            <w:proofErr w:type="spellStart"/>
            <w:r w:rsidRPr="009F5307">
              <w:rPr>
                <w:color w:val="000000"/>
                <w:sz w:val="20"/>
                <w:szCs w:val="20"/>
              </w:rPr>
              <w:t>i</w:t>
            </w:r>
            <w:proofErr w:type="spellEnd"/>
            <w:r w:rsidRPr="009F5307">
              <w:rPr>
                <w:color w:val="000000"/>
                <w:sz w:val="20"/>
                <w:szCs w:val="20"/>
              </w:rPr>
              <w:t xml:space="preserve"> hated her she hated me she told me </w:t>
            </w:r>
            <w:proofErr w:type="spellStart"/>
            <w:r w:rsidRPr="009F5307">
              <w:rPr>
                <w:color w:val="000000"/>
                <w:sz w:val="20"/>
                <w:szCs w:val="20"/>
              </w:rPr>
              <w:t>i</w:t>
            </w:r>
            <w:proofErr w:type="spellEnd"/>
            <w:r w:rsidRPr="009F5307">
              <w:rPr>
                <w:color w:val="000000"/>
                <w:sz w:val="20"/>
                <w:szCs w:val="20"/>
              </w:rPr>
              <w:t xml:space="preserve"> wouldn't have a bright future</w:t>
            </w:r>
          </w:p>
        </w:tc>
      </w:tr>
      <w:tr w:rsidR="00CF627A" w:rsidRPr="009F5307" w14:paraId="79E59CDE" w14:textId="77777777" w:rsidTr="00F45B02">
        <w:trPr>
          <w:trHeight w:val="315"/>
        </w:trPr>
        <w:tc>
          <w:tcPr>
            <w:tcW w:w="0" w:type="auto"/>
            <w:shd w:val="clear" w:color="auto" w:fill="FFFFFF"/>
            <w:tcMar>
              <w:top w:w="30" w:type="dxa"/>
              <w:left w:w="45" w:type="dxa"/>
              <w:bottom w:w="30" w:type="dxa"/>
              <w:right w:w="45" w:type="dxa"/>
            </w:tcMar>
            <w:vAlign w:val="center"/>
            <w:hideMark/>
          </w:tcPr>
          <w:p w14:paraId="501448CB" w14:textId="77777777" w:rsidR="00CF627A" w:rsidRPr="009F5307" w:rsidRDefault="00CF627A" w:rsidP="00F45B02">
            <w:pPr>
              <w:jc w:val="center"/>
              <w:rPr>
                <w:color w:val="000000"/>
                <w:sz w:val="20"/>
                <w:szCs w:val="20"/>
              </w:rPr>
            </w:pPr>
            <w:r w:rsidRPr="009F5307">
              <w:rPr>
                <w:color w:val="000000"/>
                <w:sz w:val="20"/>
                <w:szCs w:val="20"/>
              </w:rPr>
              <w:t>(600)</w:t>
            </w:r>
          </w:p>
        </w:tc>
        <w:tc>
          <w:tcPr>
            <w:tcW w:w="0" w:type="auto"/>
            <w:tcMar>
              <w:top w:w="30" w:type="dxa"/>
              <w:left w:w="0" w:type="dxa"/>
              <w:bottom w:w="30" w:type="dxa"/>
              <w:right w:w="0" w:type="dxa"/>
            </w:tcMar>
            <w:vAlign w:val="bottom"/>
            <w:hideMark/>
          </w:tcPr>
          <w:p w14:paraId="35397FB9" w14:textId="0D24DE77" w:rsidR="00CF627A" w:rsidRPr="009F5307" w:rsidRDefault="00CF627A" w:rsidP="00B521A6">
            <w:pPr>
              <w:rPr>
                <w:color w:val="000000"/>
                <w:sz w:val="20"/>
                <w:szCs w:val="20"/>
              </w:rPr>
            </w:pPr>
            <w:r w:rsidRPr="009F5307">
              <w:rPr>
                <w:color w:val="000000"/>
                <w:sz w:val="20"/>
                <w:szCs w:val="20"/>
              </w:rPr>
              <w:t xml:space="preserve">had </w:t>
            </w:r>
            <w:r w:rsidR="003C2708">
              <w:rPr>
                <w:color w:val="000000"/>
                <w:sz w:val="20"/>
                <w:szCs w:val="20"/>
              </w:rPr>
              <w:t>------</w:t>
            </w:r>
            <w:r w:rsidR="003C2708">
              <w:rPr>
                <w:i/>
                <w:iCs/>
                <w:color w:val="000000"/>
                <w:sz w:val="20"/>
                <w:szCs w:val="20"/>
              </w:rPr>
              <w:t xml:space="preserve"> </w:t>
            </w:r>
            <w:r w:rsidRPr="009F5307">
              <w:rPr>
                <w:color w:val="000000"/>
                <w:sz w:val="20"/>
                <w:szCs w:val="20"/>
              </w:rPr>
              <w:t xml:space="preserve">for algebra 1 and </w:t>
            </w:r>
            <w:proofErr w:type="spellStart"/>
            <w:r w:rsidRPr="009F5307">
              <w:rPr>
                <w:color w:val="000000"/>
                <w:sz w:val="20"/>
                <w:szCs w:val="20"/>
              </w:rPr>
              <w:t>didnt</w:t>
            </w:r>
            <w:proofErr w:type="spellEnd"/>
            <w:r w:rsidRPr="009F5307">
              <w:rPr>
                <w:color w:val="000000"/>
                <w:sz w:val="20"/>
                <w:szCs w:val="20"/>
              </w:rPr>
              <w:t xml:space="preserve"> understand a thing --</w:t>
            </w:r>
            <w:proofErr w:type="spellStart"/>
            <w:r w:rsidRPr="009F5307">
              <w:rPr>
                <w:color w:val="000000"/>
                <w:sz w:val="20"/>
                <w:szCs w:val="20"/>
              </w:rPr>
              <w:t>i</w:t>
            </w:r>
            <w:proofErr w:type="spellEnd"/>
            <w:r w:rsidRPr="009F5307">
              <w:rPr>
                <w:color w:val="000000"/>
                <w:sz w:val="20"/>
                <w:szCs w:val="20"/>
              </w:rPr>
              <w:t xml:space="preserve"> always thought </w:t>
            </w:r>
            <w:proofErr w:type="spellStart"/>
            <w:r w:rsidRPr="009F5307">
              <w:rPr>
                <w:color w:val="000000"/>
                <w:sz w:val="20"/>
                <w:szCs w:val="20"/>
              </w:rPr>
              <w:t>i</w:t>
            </w:r>
            <w:proofErr w:type="spellEnd"/>
            <w:r w:rsidRPr="009F5307">
              <w:rPr>
                <w:color w:val="000000"/>
                <w:sz w:val="20"/>
                <w:szCs w:val="20"/>
              </w:rPr>
              <w:t xml:space="preserve"> hated algebra...then </w:t>
            </w:r>
            <w:proofErr w:type="spellStart"/>
            <w:r w:rsidRPr="009F5307">
              <w:rPr>
                <w:color w:val="000000"/>
                <w:sz w:val="20"/>
                <w:szCs w:val="20"/>
              </w:rPr>
              <w:t>i</w:t>
            </w:r>
            <w:proofErr w:type="spellEnd"/>
            <w:r w:rsidRPr="009F5307">
              <w:rPr>
                <w:color w:val="000000"/>
                <w:sz w:val="20"/>
                <w:szCs w:val="20"/>
              </w:rPr>
              <w:t xml:space="preserve"> got to high school and took algebra 2 and realized it </w:t>
            </w:r>
            <w:proofErr w:type="spellStart"/>
            <w:r w:rsidRPr="009F5307">
              <w:rPr>
                <w:color w:val="000000"/>
                <w:sz w:val="20"/>
                <w:szCs w:val="20"/>
              </w:rPr>
              <w:t>wasnt</w:t>
            </w:r>
            <w:proofErr w:type="spellEnd"/>
            <w:r w:rsidRPr="009F5307">
              <w:rPr>
                <w:color w:val="000000"/>
                <w:sz w:val="20"/>
                <w:szCs w:val="20"/>
              </w:rPr>
              <w:t xml:space="preserve"> algebra </w:t>
            </w:r>
            <w:proofErr w:type="spellStart"/>
            <w:r w:rsidRPr="009F5307">
              <w:rPr>
                <w:color w:val="000000"/>
                <w:sz w:val="20"/>
                <w:szCs w:val="20"/>
              </w:rPr>
              <w:t>i</w:t>
            </w:r>
            <w:proofErr w:type="spellEnd"/>
            <w:r w:rsidRPr="009F5307">
              <w:rPr>
                <w:color w:val="000000"/>
                <w:sz w:val="20"/>
                <w:szCs w:val="20"/>
              </w:rPr>
              <w:t xml:space="preserve"> hated.</w:t>
            </w:r>
          </w:p>
        </w:tc>
      </w:tr>
      <w:tr w:rsidR="00CF627A" w:rsidRPr="009F5307" w14:paraId="75A3A585" w14:textId="77777777" w:rsidTr="00F45B02">
        <w:trPr>
          <w:trHeight w:val="315"/>
        </w:trPr>
        <w:tc>
          <w:tcPr>
            <w:tcW w:w="0" w:type="auto"/>
            <w:shd w:val="clear" w:color="auto" w:fill="FFFFFF"/>
            <w:tcMar>
              <w:top w:w="30" w:type="dxa"/>
              <w:left w:w="45" w:type="dxa"/>
              <w:bottom w:w="30" w:type="dxa"/>
              <w:right w:w="45" w:type="dxa"/>
            </w:tcMar>
            <w:vAlign w:val="center"/>
            <w:hideMark/>
          </w:tcPr>
          <w:p w14:paraId="78BFE77B" w14:textId="77777777" w:rsidR="00CF627A" w:rsidRPr="009F5307" w:rsidRDefault="00CF627A" w:rsidP="00F45B02">
            <w:pPr>
              <w:jc w:val="center"/>
              <w:rPr>
                <w:color w:val="000000"/>
                <w:sz w:val="20"/>
                <w:szCs w:val="20"/>
              </w:rPr>
            </w:pPr>
            <w:r w:rsidRPr="009F5307">
              <w:rPr>
                <w:color w:val="000000"/>
                <w:sz w:val="20"/>
                <w:szCs w:val="20"/>
              </w:rPr>
              <w:t>(800)</w:t>
            </w:r>
          </w:p>
        </w:tc>
        <w:tc>
          <w:tcPr>
            <w:tcW w:w="0" w:type="auto"/>
            <w:tcMar>
              <w:top w:w="30" w:type="dxa"/>
              <w:left w:w="0" w:type="dxa"/>
              <w:bottom w:w="30" w:type="dxa"/>
              <w:right w:w="0" w:type="dxa"/>
            </w:tcMar>
            <w:vAlign w:val="bottom"/>
            <w:hideMark/>
          </w:tcPr>
          <w:p w14:paraId="75205D2E" w14:textId="6FC8F225" w:rsidR="00CF627A" w:rsidRPr="009F5307" w:rsidRDefault="003C2708" w:rsidP="00B521A6">
            <w:pPr>
              <w:rPr>
                <w:color w:val="000000"/>
                <w:sz w:val="20"/>
                <w:szCs w:val="20"/>
              </w:rPr>
            </w:pPr>
            <w:r>
              <w:rPr>
                <w:color w:val="000000"/>
                <w:sz w:val="20"/>
                <w:szCs w:val="20"/>
              </w:rPr>
              <w:t>------</w:t>
            </w:r>
            <w:r>
              <w:rPr>
                <w:i/>
                <w:iCs/>
                <w:color w:val="000000"/>
                <w:sz w:val="20"/>
                <w:szCs w:val="20"/>
              </w:rPr>
              <w:t xml:space="preserve"> </w:t>
            </w:r>
            <w:r w:rsidR="00CF627A" w:rsidRPr="009F5307">
              <w:rPr>
                <w:color w:val="000000"/>
                <w:sz w:val="20"/>
                <w:szCs w:val="20"/>
              </w:rPr>
              <w:t xml:space="preserve">told me there wasn't a history </w:t>
            </w:r>
            <w:proofErr w:type="spellStart"/>
            <w:r w:rsidR="00CF627A" w:rsidRPr="009F5307">
              <w:rPr>
                <w:color w:val="000000"/>
                <w:sz w:val="20"/>
                <w:szCs w:val="20"/>
              </w:rPr>
              <w:t>regants</w:t>
            </w:r>
            <w:proofErr w:type="spellEnd"/>
            <w:r w:rsidR="00CF627A" w:rsidRPr="009F5307">
              <w:rPr>
                <w:color w:val="000000"/>
                <w:sz w:val="20"/>
                <w:szCs w:val="20"/>
              </w:rPr>
              <w:t xml:space="preserve"> in January and that I'd have to </w:t>
            </w:r>
            <w:proofErr w:type="spellStart"/>
            <w:r w:rsidR="00CF627A" w:rsidRPr="009F5307">
              <w:rPr>
                <w:color w:val="000000"/>
                <w:sz w:val="20"/>
                <w:szCs w:val="20"/>
              </w:rPr>
              <w:t>wate</w:t>
            </w:r>
            <w:proofErr w:type="spellEnd"/>
            <w:r w:rsidR="00CF627A" w:rsidRPr="009F5307">
              <w:rPr>
                <w:color w:val="000000"/>
                <w:sz w:val="20"/>
                <w:szCs w:val="20"/>
              </w:rPr>
              <w:t xml:space="preserve"> till June. When I found out it was </w:t>
            </w:r>
            <w:proofErr w:type="spellStart"/>
            <w:r w:rsidR="00CF627A" w:rsidRPr="009F5307">
              <w:rPr>
                <w:color w:val="000000"/>
                <w:sz w:val="20"/>
                <w:szCs w:val="20"/>
              </w:rPr>
              <w:t>to</w:t>
            </w:r>
            <w:proofErr w:type="spellEnd"/>
            <w:r w:rsidR="00CF627A" w:rsidRPr="009F5307">
              <w:rPr>
                <w:color w:val="000000"/>
                <w:sz w:val="20"/>
                <w:szCs w:val="20"/>
              </w:rPr>
              <w:t xml:space="preserve"> late to take it. Now I have only 1 more chance to pass it before graduation.</w:t>
            </w:r>
          </w:p>
        </w:tc>
      </w:tr>
      <w:tr w:rsidR="00CF627A" w:rsidRPr="009F5307" w14:paraId="4F02A439" w14:textId="77777777" w:rsidTr="00F45B02">
        <w:trPr>
          <w:trHeight w:val="315"/>
        </w:trPr>
        <w:tc>
          <w:tcPr>
            <w:tcW w:w="0" w:type="auto"/>
            <w:shd w:val="clear" w:color="auto" w:fill="FFFFFF"/>
            <w:tcMar>
              <w:top w:w="30" w:type="dxa"/>
              <w:left w:w="45" w:type="dxa"/>
              <w:bottom w:w="30" w:type="dxa"/>
              <w:right w:w="45" w:type="dxa"/>
            </w:tcMar>
            <w:vAlign w:val="center"/>
            <w:hideMark/>
          </w:tcPr>
          <w:p w14:paraId="2211CA3E" w14:textId="77777777" w:rsidR="00CF627A" w:rsidRPr="009F5307" w:rsidRDefault="00CF627A" w:rsidP="00F45B02">
            <w:pPr>
              <w:jc w:val="center"/>
              <w:rPr>
                <w:color w:val="000000"/>
                <w:sz w:val="20"/>
                <w:szCs w:val="20"/>
              </w:rPr>
            </w:pPr>
            <w:r w:rsidRPr="009F5307">
              <w:rPr>
                <w:color w:val="000000"/>
                <w:sz w:val="20"/>
                <w:szCs w:val="20"/>
              </w:rPr>
              <w:t>(1100)</w:t>
            </w:r>
          </w:p>
        </w:tc>
        <w:tc>
          <w:tcPr>
            <w:tcW w:w="0" w:type="auto"/>
            <w:tcMar>
              <w:top w:w="30" w:type="dxa"/>
              <w:left w:w="0" w:type="dxa"/>
              <w:bottom w:w="30" w:type="dxa"/>
              <w:right w:w="0" w:type="dxa"/>
            </w:tcMar>
            <w:vAlign w:val="bottom"/>
            <w:hideMark/>
          </w:tcPr>
          <w:p w14:paraId="1F8867CB" w14:textId="77777777" w:rsidR="00CF627A" w:rsidRPr="009F5307" w:rsidRDefault="00CF627A" w:rsidP="00B521A6">
            <w:pPr>
              <w:rPr>
                <w:color w:val="000000"/>
                <w:sz w:val="20"/>
                <w:szCs w:val="20"/>
              </w:rPr>
            </w:pPr>
            <w:r w:rsidRPr="009F5307">
              <w:rPr>
                <w:color w:val="000000"/>
                <w:sz w:val="20"/>
                <w:szCs w:val="20"/>
              </w:rPr>
              <w:t xml:space="preserve">Worst teacher ever. </w:t>
            </w:r>
            <w:proofErr w:type="spellStart"/>
            <w:r w:rsidRPr="009F5307">
              <w:rPr>
                <w:color w:val="000000"/>
                <w:sz w:val="20"/>
                <w:szCs w:val="20"/>
              </w:rPr>
              <w:t>can not</w:t>
            </w:r>
            <w:proofErr w:type="spellEnd"/>
            <w:r w:rsidRPr="009F5307">
              <w:rPr>
                <w:color w:val="000000"/>
                <w:sz w:val="20"/>
                <w:szCs w:val="20"/>
              </w:rPr>
              <w:t xml:space="preserve"> take her. called house 5 times during the year. emailed my mom with 5 days of school left. least favorite teacher </w:t>
            </w:r>
            <w:proofErr w:type="spellStart"/>
            <w:r w:rsidRPr="009F5307">
              <w:rPr>
                <w:color w:val="000000"/>
                <w:sz w:val="20"/>
                <w:szCs w:val="20"/>
              </w:rPr>
              <w:t>ive</w:t>
            </w:r>
            <w:proofErr w:type="spellEnd"/>
            <w:r w:rsidRPr="009F5307">
              <w:rPr>
                <w:color w:val="000000"/>
                <w:sz w:val="20"/>
                <w:szCs w:val="20"/>
              </w:rPr>
              <w:t xml:space="preserve"> ever had. good luck!</w:t>
            </w:r>
          </w:p>
        </w:tc>
      </w:tr>
      <w:tr w:rsidR="00CF627A" w:rsidRPr="009F5307" w14:paraId="6EA22D12" w14:textId="77777777" w:rsidTr="00F45B02">
        <w:trPr>
          <w:trHeight w:val="315"/>
        </w:trPr>
        <w:tc>
          <w:tcPr>
            <w:tcW w:w="0" w:type="auto"/>
            <w:shd w:val="clear" w:color="auto" w:fill="FFFFFF"/>
            <w:tcMar>
              <w:top w:w="30" w:type="dxa"/>
              <w:left w:w="45" w:type="dxa"/>
              <w:bottom w:w="30" w:type="dxa"/>
              <w:right w:w="45" w:type="dxa"/>
            </w:tcMar>
            <w:vAlign w:val="center"/>
            <w:hideMark/>
          </w:tcPr>
          <w:p w14:paraId="3362F181" w14:textId="77777777" w:rsidR="00CF627A" w:rsidRPr="009F5307" w:rsidRDefault="00CF627A" w:rsidP="00F45B02">
            <w:pPr>
              <w:jc w:val="center"/>
              <w:rPr>
                <w:color w:val="000000"/>
                <w:sz w:val="20"/>
                <w:szCs w:val="20"/>
              </w:rPr>
            </w:pPr>
            <w:r w:rsidRPr="009F5307">
              <w:rPr>
                <w:color w:val="000000"/>
                <w:sz w:val="20"/>
                <w:szCs w:val="20"/>
              </w:rPr>
              <w:t>(1200)</w:t>
            </w:r>
          </w:p>
        </w:tc>
        <w:tc>
          <w:tcPr>
            <w:tcW w:w="0" w:type="auto"/>
            <w:tcMar>
              <w:top w:w="30" w:type="dxa"/>
              <w:left w:w="0" w:type="dxa"/>
              <w:bottom w:w="30" w:type="dxa"/>
              <w:right w:w="0" w:type="dxa"/>
            </w:tcMar>
            <w:vAlign w:val="bottom"/>
            <w:hideMark/>
          </w:tcPr>
          <w:p w14:paraId="75D7B0AF" w14:textId="5B79D9E0" w:rsidR="00CF627A" w:rsidRPr="009F5307" w:rsidRDefault="00CF627A" w:rsidP="00B521A6">
            <w:pPr>
              <w:rPr>
                <w:color w:val="000000"/>
                <w:sz w:val="20"/>
                <w:szCs w:val="20"/>
              </w:rPr>
            </w:pPr>
            <w:r w:rsidRPr="009F5307">
              <w:rPr>
                <w:color w:val="000000"/>
                <w:sz w:val="20"/>
                <w:szCs w:val="20"/>
              </w:rPr>
              <w:t xml:space="preserve">She has been the worst teacher ever I got a concision at the beginning of the second quarter and I was 2 weeks behind in everything every other teacher helped me told me what I needed what I needed to do but </w:t>
            </w:r>
            <w:proofErr w:type="spellStart"/>
            <w:r w:rsidRPr="009F5307">
              <w:rPr>
                <w:color w:val="000000"/>
                <w:sz w:val="20"/>
                <w:szCs w:val="20"/>
              </w:rPr>
              <w:t>ms</w:t>
            </w:r>
            <w:proofErr w:type="spellEnd"/>
            <w:r w:rsidRPr="009F5307">
              <w:rPr>
                <w:color w:val="000000"/>
                <w:sz w:val="20"/>
                <w:szCs w:val="20"/>
              </w:rPr>
              <w:t xml:space="preserve"> </w:t>
            </w:r>
            <w:r w:rsidR="003C2708">
              <w:rPr>
                <w:color w:val="000000"/>
                <w:sz w:val="20"/>
                <w:szCs w:val="20"/>
              </w:rPr>
              <w:t>------</w:t>
            </w:r>
            <w:r w:rsidR="003C2708">
              <w:rPr>
                <w:i/>
                <w:iCs/>
                <w:color w:val="000000"/>
                <w:sz w:val="20"/>
                <w:szCs w:val="20"/>
              </w:rPr>
              <w:t xml:space="preserve"> </w:t>
            </w:r>
            <w:r w:rsidRPr="009F5307">
              <w:rPr>
                <w:color w:val="000000"/>
                <w:sz w:val="20"/>
                <w:szCs w:val="20"/>
              </w:rPr>
              <w:t>didn't care at all</w:t>
            </w:r>
          </w:p>
        </w:tc>
      </w:tr>
      <w:tr w:rsidR="00CF627A" w:rsidRPr="009F5307" w14:paraId="7267972B" w14:textId="77777777" w:rsidTr="00F45B02">
        <w:trPr>
          <w:trHeight w:val="315"/>
        </w:trPr>
        <w:tc>
          <w:tcPr>
            <w:tcW w:w="0" w:type="auto"/>
            <w:shd w:val="clear" w:color="auto" w:fill="FFFFFF"/>
            <w:tcMar>
              <w:top w:w="30" w:type="dxa"/>
              <w:left w:w="45" w:type="dxa"/>
              <w:bottom w:w="30" w:type="dxa"/>
              <w:right w:w="45" w:type="dxa"/>
            </w:tcMar>
            <w:vAlign w:val="center"/>
            <w:hideMark/>
          </w:tcPr>
          <w:p w14:paraId="5EA80359" w14:textId="77777777" w:rsidR="00CF627A" w:rsidRPr="009F5307" w:rsidRDefault="00CF627A" w:rsidP="00F45B02">
            <w:pPr>
              <w:jc w:val="center"/>
              <w:rPr>
                <w:color w:val="000000"/>
                <w:sz w:val="20"/>
                <w:szCs w:val="20"/>
              </w:rPr>
            </w:pPr>
            <w:r w:rsidRPr="009F5307">
              <w:rPr>
                <w:color w:val="000000"/>
                <w:sz w:val="20"/>
                <w:szCs w:val="20"/>
              </w:rPr>
              <w:t>(1300)</w:t>
            </w:r>
          </w:p>
        </w:tc>
        <w:tc>
          <w:tcPr>
            <w:tcW w:w="0" w:type="auto"/>
            <w:tcMar>
              <w:top w:w="30" w:type="dxa"/>
              <w:left w:w="0" w:type="dxa"/>
              <w:bottom w:w="30" w:type="dxa"/>
              <w:right w:w="0" w:type="dxa"/>
            </w:tcMar>
            <w:vAlign w:val="bottom"/>
            <w:hideMark/>
          </w:tcPr>
          <w:p w14:paraId="6E955841" w14:textId="77777777" w:rsidR="00CF627A" w:rsidRPr="009F5307" w:rsidRDefault="00CF627A" w:rsidP="00B521A6">
            <w:pPr>
              <w:rPr>
                <w:color w:val="000000"/>
                <w:sz w:val="20"/>
                <w:szCs w:val="20"/>
              </w:rPr>
            </w:pPr>
            <w:r w:rsidRPr="009F5307">
              <w:rPr>
                <w:color w:val="000000"/>
                <w:sz w:val="20"/>
                <w:szCs w:val="20"/>
              </w:rPr>
              <w:t xml:space="preserve">Most miserable man </w:t>
            </w:r>
            <w:proofErr w:type="spellStart"/>
            <w:r w:rsidRPr="009F5307">
              <w:rPr>
                <w:color w:val="000000"/>
                <w:sz w:val="20"/>
                <w:szCs w:val="20"/>
              </w:rPr>
              <w:t>i</w:t>
            </w:r>
            <w:proofErr w:type="spellEnd"/>
            <w:r w:rsidRPr="009F5307">
              <w:rPr>
                <w:color w:val="000000"/>
                <w:sz w:val="20"/>
                <w:szCs w:val="20"/>
              </w:rPr>
              <w:t xml:space="preserve"> have ever met, hates to help his students and hates it when you are absent or miss his class</w:t>
            </w:r>
          </w:p>
        </w:tc>
      </w:tr>
      <w:tr w:rsidR="00CF627A" w:rsidRPr="009F5307" w14:paraId="5725A167" w14:textId="77777777" w:rsidTr="00F45B02">
        <w:trPr>
          <w:trHeight w:val="315"/>
        </w:trPr>
        <w:tc>
          <w:tcPr>
            <w:tcW w:w="0" w:type="auto"/>
            <w:shd w:val="clear" w:color="auto" w:fill="FFFFFF"/>
            <w:tcMar>
              <w:top w:w="30" w:type="dxa"/>
              <w:left w:w="45" w:type="dxa"/>
              <w:bottom w:w="30" w:type="dxa"/>
              <w:right w:w="45" w:type="dxa"/>
            </w:tcMar>
            <w:vAlign w:val="center"/>
            <w:hideMark/>
          </w:tcPr>
          <w:p w14:paraId="0B1F39A5" w14:textId="77777777" w:rsidR="00CF627A" w:rsidRPr="009F5307" w:rsidRDefault="00CF627A" w:rsidP="00F45B02">
            <w:pPr>
              <w:jc w:val="center"/>
              <w:rPr>
                <w:color w:val="000000"/>
                <w:sz w:val="20"/>
                <w:szCs w:val="20"/>
              </w:rPr>
            </w:pPr>
            <w:r w:rsidRPr="009F5307">
              <w:rPr>
                <w:color w:val="000000"/>
                <w:sz w:val="20"/>
                <w:szCs w:val="20"/>
              </w:rPr>
              <w:t>(1800)</w:t>
            </w:r>
          </w:p>
        </w:tc>
        <w:tc>
          <w:tcPr>
            <w:tcW w:w="0" w:type="auto"/>
            <w:tcMar>
              <w:top w:w="30" w:type="dxa"/>
              <w:left w:w="0" w:type="dxa"/>
              <w:bottom w:w="30" w:type="dxa"/>
              <w:right w:w="0" w:type="dxa"/>
            </w:tcMar>
            <w:vAlign w:val="bottom"/>
            <w:hideMark/>
          </w:tcPr>
          <w:p w14:paraId="47F32D82" w14:textId="77777777" w:rsidR="00CF627A" w:rsidRPr="009F5307" w:rsidRDefault="00CF627A" w:rsidP="00B521A6">
            <w:pPr>
              <w:rPr>
                <w:color w:val="000000"/>
                <w:sz w:val="20"/>
                <w:szCs w:val="20"/>
              </w:rPr>
            </w:pPr>
            <w:r w:rsidRPr="009F5307">
              <w:rPr>
                <w:color w:val="000000"/>
                <w:sz w:val="20"/>
                <w:szCs w:val="20"/>
              </w:rPr>
              <w:t>I'm a science teacher now because of him. Not because he was so wonderful, but because I hated his class so much and wanted to learn science so badly.</w:t>
            </w:r>
          </w:p>
        </w:tc>
      </w:tr>
      <w:tr w:rsidR="00CF627A" w:rsidRPr="009F5307" w14:paraId="1088F7AB" w14:textId="77777777" w:rsidTr="00F45B02">
        <w:trPr>
          <w:trHeight w:val="315"/>
        </w:trPr>
        <w:tc>
          <w:tcPr>
            <w:tcW w:w="0" w:type="auto"/>
            <w:shd w:val="clear" w:color="auto" w:fill="FFFFFF"/>
            <w:tcMar>
              <w:top w:w="30" w:type="dxa"/>
              <w:left w:w="45" w:type="dxa"/>
              <w:bottom w:w="30" w:type="dxa"/>
              <w:right w:w="45" w:type="dxa"/>
            </w:tcMar>
            <w:vAlign w:val="center"/>
            <w:hideMark/>
          </w:tcPr>
          <w:p w14:paraId="59ADC9B4" w14:textId="77777777" w:rsidR="00CF627A" w:rsidRPr="009F5307" w:rsidRDefault="00CF627A" w:rsidP="00F45B02">
            <w:pPr>
              <w:jc w:val="center"/>
              <w:rPr>
                <w:color w:val="000000"/>
                <w:sz w:val="20"/>
                <w:szCs w:val="20"/>
              </w:rPr>
            </w:pPr>
            <w:r w:rsidRPr="009F5307">
              <w:rPr>
                <w:color w:val="000000"/>
                <w:sz w:val="20"/>
                <w:szCs w:val="20"/>
              </w:rPr>
              <w:t>(2000)</w:t>
            </w:r>
          </w:p>
        </w:tc>
        <w:tc>
          <w:tcPr>
            <w:tcW w:w="0" w:type="auto"/>
            <w:tcMar>
              <w:top w:w="30" w:type="dxa"/>
              <w:left w:w="0" w:type="dxa"/>
              <w:bottom w:w="30" w:type="dxa"/>
              <w:right w:w="0" w:type="dxa"/>
            </w:tcMar>
            <w:vAlign w:val="bottom"/>
            <w:hideMark/>
          </w:tcPr>
          <w:p w14:paraId="7B1FDDB2" w14:textId="77777777" w:rsidR="00CF627A" w:rsidRPr="009F5307" w:rsidRDefault="00CF627A" w:rsidP="00B521A6">
            <w:pPr>
              <w:rPr>
                <w:color w:val="000000"/>
                <w:sz w:val="20"/>
                <w:szCs w:val="20"/>
              </w:rPr>
            </w:pPr>
            <w:r w:rsidRPr="009F5307">
              <w:rPr>
                <w:color w:val="000000"/>
                <w:sz w:val="20"/>
                <w:szCs w:val="20"/>
              </w:rPr>
              <w:t xml:space="preserve">Several years </w:t>
            </w:r>
            <w:proofErr w:type="gramStart"/>
            <w:r w:rsidRPr="009F5307">
              <w:rPr>
                <w:color w:val="000000"/>
                <w:sz w:val="20"/>
                <w:szCs w:val="20"/>
              </w:rPr>
              <w:t>ago</w:t>
            </w:r>
            <w:proofErr w:type="gramEnd"/>
            <w:r w:rsidRPr="009F5307">
              <w:rPr>
                <w:color w:val="000000"/>
                <w:sz w:val="20"/>
                <w:szCs w:val="20"/>
              </w:rPr>
              <w:t xml:space="preserve"> she told me I couldn't even get into a Cal State because I had failed Honors Trig. I ended up getting into a top 10 USNWR private school. Don't let teachers get you down kids! Upward and onwards!</w:t>
            </w:r>
          </w:p>
        </w:tc>
      </w:tr>
      <w:tr w:rsidR="00CF627A" w:rsidRPr="009F5307" w14:paraId="745767D7" w14:textId="77777777" w:rsidTr="00F45B02">
        <w:trPr>
          <w:trHeight w:val="315"/>
        </w:trPr>
        <w:tc>
          <w:tcPr>
            <w:tcW w:w="0" w:type="auto"/>
            <w:shd w:val="clear" w:color="auto" w:fill="FFFFFF"/>
            <w:tcMar>
              <w:top w:w="30" w:type="dxa"/>
              <w:left w:w="45" w:type="dxa"/>
              <w:bottom w:w="30" w:type="dxa"/>
              <w:right w:w="45" w:type="dxa"/>
            </w:tcMar>
            <w:vAlign w:val="center"/>
            <w:hideMark/>
          </w:tcPr>
          <w:p w14:paraId="7192144A" w14:textId="77777777" w:rsidR="00CF627A" w:rsidRPr="009F5307" w:rsidRDefault="00CF627A" w:rsidP="00F45B02">
            <w:pPr>
              <w:jc w:val="center"/>
              <w:rPr>
                <w:color w:val="000000"/>
                <w:sz w:val="20"/>
                <w:szCs w:val="20"/>
              </w:rPr>
            </w:pPr>
            <w:r w:rsidRPr="009F5307">
              <w:rPr>
                <w:color w:val="000000"/>
                <w:sz w:val="20"/>
                <w:szCs w:val="20"/>
              </w:rPr>
              <w:t>(2100)</w:t>
            </w:r>
          </w:p>
        </w:tc>
        <w:tc>
          <w:tcPr>
            <w:tcW w:w="0" w:type="auto"/>
            <w:tcMar>
              <w:top w:w="30" w:type="dxa"/>
              <w:left w:w="0" w:type="dxa"/>
              <w:bottom w:w="30" w:type="dxa"/>
              <w:right w:w="0" w:type="dxa"/>
            </w:tcMar>
            <w:vAlign w:val="bottom"/>
            <w:hideMark/>
          </w:tcPr>
          <w:p w14:paraId="0C214B6E" w14:textId="77777777" w:rsidR="00CF627A" w:rsidRPr="009F5307" w:rsidRDefault="00CF627A" w:rsidP="00B521A6">
            <w:pPr>
              <w:rPr>
                <w:color w:val="000000"/>
                <w:sz w:val="20"/>
                <w:szCs w:val="20"/>
              </w:rPr>
            </w:pPr>
            <w:r w:rsidRPr="009F5307">
              <w:rPr>
                <w:color w:val="000000"/>
                <w:sz w:val="20"/>
                <w:szCs w:val="20"/>
              </w:rPr>
              <w:t xml:space="preserve">I hate her I she is so evil I am sure that you have heard about her 2007-2008 5th period class having to write that essay. Well I said BOOM and got a </w:t>
            </w:r>
            <w:proofErr w:type="spellStart"/>
            <w:r w:rsidRPr="009F5307">
              <w:rPr>
                <w:color w:val="000000"/>
                <w:sz w:val="20"/>
                <w:szCs w:val="20"/>
              </w:rPr>
              <w:t>flippin</w:t>
            </w:r>
            <w:proofErr w:type="spellEnd"/>
            <w:r w:rsidRPr="009F5307">
              <w:rPr>
                <w:color w:val="000000"/>
                <w:sz w:val="20"/>
                <w:szCs w:val="20"/>
              </w:rPr>
              <w:t xml:space="preserve"> ASD from her! I </w:t>
            </w:r>
            <w:proofErr w:type="spellStart"/>
            <w:r w:rsidRPr="009F5307">
              <w:rPr>
                <w:color w:val="000000"/>
                <w:sz w:val="20"/>
                <w:szCs w:val="20"/>
              </w:rPr>
              <w:t>absolutly</w:t>
            </w:r>
            <w:proofErr w:type="spellEnd"/>
            <w:r w:rsidRPr="009F5307">
              <w:rPr>
                <w:color w:val="000000"/>
                <w:sz w:val="20"/>
                <w:szCs w:val="20"/>
              </w:rPr>
              <w:t xml:space="preserve"> HATE her!</w:t>
            </w:r>
          </w:p>
        </w:tc>
      </w:tr>
    </w:tbl>
    <w:p w14:paraId="70677254" w14:textId="77777777" w:rsidR="00CF627A" w:rsidRDefault="00CF627A" w:rsidP="00CF627A">
      <w:pPr>
        <w:rPr>
          <w:iCs/>
          <w:sz w:val="20"/>
          <w:szCs w:val="20"/>
        </w:rPr>
      </w:pPr>
    </w:p>
    <w:tbl>
      <w:tblPr>
        <w:tblW w:w="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624"/>
        <w:gridCol w:w="12306"/>
      </w:tblGrid>
      <w:tr w:rsidR="00CF627A" w:rsidRPr="00962827" w14:paraId="64BBE934" w14:textId="77777777" w:rsidTr="00B521A6">
        <w:trPr>
          <w:trHeight w:val="315"/>
        </w:trPr>
        <w:tc>
          <w:tcPr>
            <w:tcW w:w="0" w:type="auto"/>
            <w:gridSpan w:val="2"/>
            <w:tcBorders>
              <w:top w:val="double" w:sz="4" w:space="0" w:color="auto"/>
              <w:left w:val="double" w:sz="4" w:space="0" w:color="auto"/>
              <w:bottom w:val="double" w:sz="4" w:space="0" w:color="auto"/>
              <w:right w:val="double" w:sz="4" w:space="0" w:color="auto"/>
            </w:tcBorders>
            <w:tcMar>
              <w:top w:w="30" w:type="dxa"/>
              <w:left w:w="45" w:type="dxa"/>
              <w:bottom w:w="30" w:type="dxa"/>
              <w:right w:w="45" w:type="dxa"/>
            </w:tcMar>
            <w:vAlign w:val="bottom"/>
            <w:hideMark/>
          </w:tcPr>
          <w:p w14:paraId="1F56EC82" w14:textId="77777777" w:rsidR="00CF627A" w:rsidRPr="00962827" w:rsidRDefault="00CF627A" w:rsidP="00B521A6">
            <w:pPr>
              <w:rPr>
                <w:b/>
                <w:bCs/>
                <w:i/>
                <w:iCs/>
                <w:sz w:val="20"/>
                <w:szCs w:val="20"/>
              </w:rPr>
            </w:pPr>
            <w:r w:rsidRPr="00962827">
              <w:rPr>
                <w:b/>
                <w:bCs/>
                <w:i/>
                <w:iCs/>
                <w:sz w:val="20"/>
                <w:szCs w:val="20"/>
              </w:rPr>
              <w:t xml:space="preserve">Topic </w:t>
            </w:r>
            <w:r>
              <w:rPr>
                <w:b/>
                <w:bCs/>
                <w:i/>
                <w:iCs/>
                <w:sz w:val="20"/>
                <w:szCs w:val="20"/>
              </w:rPr>
              <w:t>3</w:t>
            </w:r>
            <w:r w:rsidRPr="00962827">
              <w:rPr>
                <w:b/>
                <w:bCs/>
                <w:i/>
                <w:iCs/>
                <w:sz w:val="20"/>
                <w:szCs w:val="20"/>
              </w:rPr>
              <w:t xml:space="preserve"> - Sample Reviews</w:t>
            </w:r>
          </w:p>
        </w:tc>
      </w:tr>
      <w:tr w:rsidR="00CF627A" w:rsidRPr="00962827" w14:paraId="3D9B2D10" w14:textId="77777777" w:rsidTr="00B521A6">
        <w:trPr>
          <w:trHeight w:val="315"/>
        </w:trPr>
        <w:tc>
          <w:tcPr>
            <w:tcW w:w="0" w:type="auto"/>
            <w:tcBorders>
              <w:top w:val="double" w:sz="4" w:space="0" w:color="auto"/>
            </w:tcBorders>
            <w:shd w:val="clear" w:color="auto" w:fill="FFFFFF"/>
            <w:tcMar>
              <w:top w:w="30" w:type="dxa"/>
              <w:left w:w="45" w:type="dxa"/>
              <w:bottom w:w="30" w:type="dxa"/>
              <w:right w:w="45" w:type="dxa"/>
            </w:tcMar>
            <w:vAlign w:val="center"/>
            <w:hideMark/>
          </w:tcPr>
          <w:p w14:paraId="17EE4FA7" w14:textId="77777777" w:rsidR="00CF627A" w:rsidRPr="00962827" w:rsidRDefault="00CF627A" w:rsidP="00B521A6">
            <w:pPr>
              <w:jc w:val="center"/>
              <w:rPr>
                <w:color w:val="000000"/>
                <w:sz w:val="20"/>
                <w:szCs w:val="20"/>
              </w:rPr>
            </w:pPr>
            <w:r w:rsidRPr="00962827">
              <w:rPr>
                <w:color w:val="000000"/>
                <w:sz w:val="20"/>
                <w:szCs w:val="20"/>
              </w:rPr>
              <w:t>(18)</w:t>
            </w:r>
          </w:p>
        </w:tc>
        <w:tc>
          <w:tcPr>
            <w:tcW w:w="0" w:type="auto"/>
            <w:tcBorders>
              <w:top w:val="double" w:sz="4" w:space="0" w:color="auto"/>
            </w:tcBorders>
            <w:tcMar>
              <w:top w:w="30" w:type="dxa"/>
              <w:left w:w="0" w:type="dxa"/>
              <w:bottom w:w="30" w:type="dxa"/>
              <w:right w:w="0" w:type="dxa"/>
            </w:tcMar>
            <w:vAlign w:val="bottom"/>
            <w:hideMark/>
          </w:tcPr>
          <w:p w14:paraId="2C727264" w14:textId="5C868BAB" w:rsidR="00CF627A" w:rsidRPr="00962827" w:rsidRDefault="00CF627A" w:rsidP="00B521A6">
            <w:pPr>
              <w:rPr>
                <w:color w:val="000000"/>
                <w:sz w:val="20"/>
                <w:szCs w:val="20"/>
              </w:rPr>
            </w:pPr>
            <w:r w:rsidRPr="00962827">
              <w:rPr>
                <w:color w:val="000000"/>
                <w:sz w:val="20"/>
                <w:szCs w:val="20"/>
              </w:rPr>
              <w:t xml:space="preserve">Ms. </w:t>
            </w:r>
            <w:r w:rsidR="00AF0F7B">
              <w:rPr>
                <w:i/>
                <w:iCs/>
                <w:color w:val="000000"/>
                <w:sz w:val="20"/>
                <w:szCs w:val="20"/>
              </w:rPr>
              <w:t xml:space="preserve">_____ </w:t>
            </w:r>
            <w:proofErr w:type="spellStart"/>
            <w:r w:rsidRPr="00962827">
              <w:rPr>
                <w:color w:val="000000"/>
                <w:sz w:val="20"/>
                <w:szCs w:val="20"/>
              </w:rPr>
              <w:t>dosen't</w:t>
            </w:r>
            <w:proofErr w:type="spellEnd"/>
            <w:r w:rsidRPr="00962827">
              <w:rPr>
                <w:color w:val="000000"/>
                <w:sz w:val="20"/>
                <w:szCs w:val="20"/>
              </w:rPr>
              <w:t xml:space="preserve"> even know anything about what she is teaching. She </w:t>
            </w:r>
            <w:proofErr w:type="spellStart"/>
            <w:r w:rsidRPr="00962827">
              <w:rPr>
                <w:color w:val="000000"/>
                <w:sz w:val="20"/>
                <w:szCs w:val="20"/>
              </w:rPr>
              <w:t>dosen't</w:t>
            </w:r>
            <w:proofErr w:type="spellEnd"/>
            <w:r w:rsidRPr="00962827">
              <w:rPr>
                <w:color w:val="000000"/>
                <w:sz w:val="20"/>
                <w:szCs w:val="20"/>
              </w:rPr>
              <w:t xml:space="preserve"> even explain most of her material. She kind of expects you to come to her class knowing how to do the material.</w:t>
            </w:r>
          </w:p>
        </w:tc>
      </w:tr>
      <w:tr w:rsidR="00CF627A" w:rsidRPr="00962827" w14:paraId="72C430BB" w14:textId="77777777" w:rsidTr="00B521A6">
        <w:trPr>
          <w:trHeight w:val="315"/>
        </w:trPr>
        <w:tc>
          <w:tcPr>
            <w:tcW w:w="0" w:type="auto"/>
            <w:shd w:val="clear" w:color="auto" w:fill="FFFFFF"/>
            <w:tcMar>
              <w:top w:w="30" w:type="dxa"/>
              <w:left w:w="45" w:type="dxa"/>
              <w:bottom w:w="30" w:type="dxa"/>
              <w:right w:w="45" w:type="dxa"/>
            </w:tcMar>
            <w:vAlign w:val="center"/>
            <w:hideMark/>
          </w:tcPr>
          <w:p w14:paraId="051C8446" w14:textId="77777777" w:rsidR="00CF627A" w:rsidRPr="00962827" w:rsidRDefault="00CF627A" w:rsidP="00B521A6">
            <w:pPr>
              <w:jc w:val="center"/>
              <w:rPr>
                <w:color w:val="000000"/>
                <w:sz w:val="20"/>
                <w:szCs w:val="20"/>
              </w:rPr>
            </w:pPr>
            <w:r w:rsidRPr="00962827">
              <w:rPr>
                <w:color w:val="000000"/>
                <w:sz w:val="20"/>
                <w:szCs w:val="20"/>
              </w:rPr>
              <w:t>(19)</w:t>
            </w:r>
          </w:p>
        </w:tc>
        <w:tc>
          <w:tcPr>
            <w:tcW w:w="0" w:type="auto"/>
            <w:tcMar>
              <w:top w:w="30" w:type="dxa"/>
              <w:left w:w="0" w:type="dxa"/>
              <w:bottom w:w="30" w:type="dxa"/>
              <w:right w:w="0" w:type="dxa"/>
            </w:tcMar>
            <w:vAlign w:val="bottom"/>
            <w:hideMark/>
          </w:tcPr>
          <w:p w14:paraId="320B3385" w14:textId="77777777" w:rsidR="00CF627A" w:rsidRPr="00962827" w:rsidRDefault="00CF627A" w:rsidP="00B521A6">
            <w:pPr>
              <w:rPr>
                <w:color w:val="000000"/>
                <w:sz w:val="20"/>
                <w:szCs w:val="20"/>
              </w:rPr>
            </w:pPr>
            <w:proofErr w:type="spellStart"/>
            <w:r w:rsidRPr="00962827">
              <w:rPr>
                <w:color w:val="000000"/>
                <w:sz w:val="20"/>
                <w:szCs w:val="20"/>
              </w:rPr>
              <w:t>shes</w:t>
            </w:r>
            <w:proofErr w:type="spellEnd"/>
            <w:r w:rsidRPr="00962827">
              <w:rPr>
                <w:color w:val="000000"/>
                <w:sz w:val="20"/>
                <w:szCs w:val="20"/>
              </w:rPr>
              <w:t xml:space="preserve"> a really nice teacher, but </w:t>
            </w:r>
            <w:proofErr w:type="spellStart"/>
            <w:r w:rsidRPr="00962827">
              <w:rPr>
                <w:color w:val="000000"/>
                <w:sz w:val="20"/>
                <w:szCs w:val="20"/>
              </w:rPr>
              <w:t>shes</w:t>
            </w:r>
            <w:proofErr w:type="spellEnd"/>
            <w:r w:rsidRPr="00962827">
              <w:rPr>
                <w:color w:val="000000"/>
                <w:sz w:val="20"/>
                <w:szCs w:val="20"/>
              </w:rPr>
              <w:t xml:space="preserve"> not that great at teaching. </w:t>
            </w:r>
            <w:proofErr w:type="spellStart"/>
            <w:r w:rsidRPr="00962827">
              <w:rPr>
                <w:color w:val="000000"/>
                <w:sz w:val="20"/>
                <w:szCs w:val="20"/>
              </w:rPr>
              <w:t>ive</w:t>
            </w:r>
            <w:proofErr w:type="spellEnd"/>
            <w:r w:rsidRPr="00962827">
              <w:rPr>
                <w:color w:val="000000"/>
                <w:sz w:val="20"/>
                <w:szCs w:val="20"/>
              </w:rPr>
              <w:t xml:space="preserve"> always been pretty good at math, but now </w:t>
            </w:r>
            <w:proofErr w:type="spellStart"/>
            <w:r w:rsidRPr="00962827">
              <w:rPr>
                <w:color w:val="000000"/>
                <w:sz w:val="20"/>
                <w:szCs w:val="20"/>
              </w:rPr>
              <w:t>im</w:t>
            </w:r>
            <w:proofErr w:type="spellEnd"/>
            <w:r w:rsidRPr="00962827">
              <w:rPr>
                <w:color w:val="000000"/>
                <w:sz w:val="20"/>
                <w:szCs w:val="20"/>
              </w:rPr>
              <w:t xml:space="preserve"> failing because she </w:t>
            </w:r>
            <w:proofErr w:type="spellStart"/>
            <w:r w:rsidRPr="00962827">
              <w:rPr>
                <w:color w:val="000000"/>
                <w:sz w:val="20"/>
                <w:szCs w:val="20"/>
              </w:rPr>
              <w:t>doesnt</w:t>
            </w:r>
            <w:proofErr w:type="spellEnd"/>
            <w:r w:rsidRPr="00962827">
              <w:rPr>
                <w:color w:val="000000"/>
                <w:sz w:val="20"/>
                <w:szCs w:val="20"/>
              </w:rPr>
              <w:t xml:space="preserve"> teach well at all. switch out if you get her!</w:t>
            </w:r>
          </w:p>
        </w:tc>
      </w:tr>
      <w:tr w:rsidR="00CF627A" w:rsidRPr="00962827" w14:paraId="54CAD522" w14:textId="77777777" w:rsidTr="00B521A6">
        <w:trPr>
          <w:trHeight w:val="315"/>
        </w:trPr>
        <w:tc>
          <w:tcPr>
            <w:tcW w:w="0" w:type="auto"/>
            <w:shd w:val="clear" w:color="auto" w:fill="FFFFFF"/>
            <w:tcMar>
              <w:top w:w="30" w:type="dxa"/>
              <w:left w:w="45" w:type="dxa"/>
              <w:bottom w:w="30" w:type="dxa"/>
              <w:right w:w="45" w:type="dxa"/>
            </w:tcMar>
            <w:vAlign w:val="center"/>
            <w:hideMark/>
          </w:tcPr>
          <w:p w14:paraId="6B8E77B5" w14:textId="77777777" w:rsidR="00CF627A" w:rsidRPr="00962827" w:rsidRDefault="00CF627A" w:rsidP="00B521A6">
            <w:pPr>
              <w:jc w:val="center"/>
              <w:rPr>
                <w:color w:val="000000"/>
                <w:sz w:val="20"/>
                <w:szCs w:val="20"/>
              </w:rPr>
            </w:pPr>
            <w:r w:rsidRPr="00962827">
              <w:rPr>
                <w:color w:val="000000"/>
                <w:sz w:val="20"/>
                <w:szCs w:val="20"/>
              </w:rPr>
              <w:t>(20)</w:t>
            </w:r>
          </w:p>
        </w:tc>
        <w:tc>
          <w:tcPr>
            <w:tcW w:w="0" w:type="auto"/>
            <w:tcMar>
              <w:top w:w="30" w:type="dxa"/>
              <w:left w:w="0" w:type="dxa"/>
              <w:bottom w:w="30" w:type="dxa"/>
              <w:right w:w="0" w:type="dxa"/>
            </w:tcMar>
            <w:vAlign w:val="bottom"/>
            <w:hideMark/>
          </w:tcPr>
          <w:p w14:paraId="53934BAC" w14:textId="77777777" w:rsidR="00CF627A" w:rsidRPr="00962827" w:rsidRDefault="00CF627A" w:rsidP="00B521A6">
            <w:pPr>
              <w:rPr>
                <w:color w:val="000000"/>
                <w:sz w:val="20"/>
                <w:szCs w:val="20"/>
              </w:rPr>
            </w:pPr>
            <w:r w:rsidRPr="00962827">
              <w:rPr>
                <w:color w:val="000000"/>
                <w:sz w:val="20"/>
                <w:szCs w:val="20"/>
              </w:rPr>
              <w:t xml:space="preserve">She of one of the worst Earth Science teachers. If you do not understand it, you never will. She never goes over anything or explains topics into great detail, and teaches off of a </w:t>
            </w:r>
            <w:proofErr w:type="spellStart"/>
            <w:r w:rsidRPr="00962827">
              <w:rPr>
                <w:color w:val="000000"/>
                <w:sz w:val="20"/>
                <w:szCs w:val="20"/>
              </w:rPr>
              <w:t>SmartBoard</w:t>
            </w:r>
            <w:proofErr w:type="spellEnd"/>
            <w:r w:rsidRPr="00962827">
              <w:rPr>
                <w:color w:val="000000"/>
                <w:sz w:val="20"/>
                <w:szCs w:val="20"/>
              </w:rPr>
              <w:t>. ---NJR</w:t>
            </w:r>
          </w:p>
        </w:tc>
      </w:tr>
      <w:tr w:rsidR="00CF627A" w:rsidRPr="00962827" w14:paraId="317AD4A5" w14:textId="77777777" w:rsidTr="00B521A6">
        <w:trPr>
          <w:trHeight w:val="315"/>
        </w:trPr>
        <w:tc>
          <w:tcPr>
            <w:tcW w:w="0" w:type="auto"/>
            <w:shd w:val="clear" w:color="auto" w:fill="FFFFFF"/>
            <w:tcMar>
              <w:top w:w="30" w:type="dxa"/>
              <w:left w:w="45" w:type="dxa"/>
              <w:bottom w:w="30" w:type="dxa"/>
              <w:right w:w="45" w:type="dxa"/>
            </w:tcMar>
            <w:vAlign w:val="center"/>
            <w:hideMark/>
          </w:tcPr>
          <w:p w14:paraId="045F566B" w14:textId="77777777" w:rsidR="00CF627A" w:rsidRPr="00962827" w:rsidRDefault="00CF627A" w:rsidP="00B521A6">
            <w:pPr>
              <w:jc w:val="center"/>
              <w:rPr>
                <w:color w:val="000000"/>
                <w:sz w:val="20"/>
                <w:szCs w:val="20"/>
              </w:rPr>
            </w:pPr>
            <w:r w:rsidRPr="00962827">
              <w:rPr>
                <w:color w:val="000000"/>
                <w:sz w:val="20"/>
                <w:szCs w:val="20"/>
              </w:rPr>
              <w:t>(200)</w:t>
            </w:r>
          </w:p>
        </w:tc>
        <w:tc>
          <w:tcPr>
            <w:tcW w:w="0" w:type="auto"/>
            <w:tcMar>
              <w:top w:w="30" w:type="dxa"/>
              <w:left w:w="0" w:type="dxa"/>
              <w:bottom w:w="30" w:type="dxa"/>
              <w:right w:w="0" w:type="dxa"/>
            </w:tcMar>
            <w:vAlign w:val="bottom"/>
            <w:hideMark/>
          </w:tcPr>
          <w:p w14:paraId="5882EAE9" w14:textId="77777777" w:rsidR="00CF627A" w:rsidRPr="00962827" w:rsidRDefault="00CF627A" w:rsidP="00B521A6">
            <w:pPr>
              <w:rPr>
                <w:color w:val="000000"/>
                <w:sz w:val="20"/>
                <w:szCs w:val="20"/>
              </w:rPr>
            </w:pPr>
            <w:r w:rsidRPr="00962827">
              <w:rPr>
                <w:color w:val="000000"/>
                <w:sz w:val="20"/>
                <w:szCs w:val="20"/>
              </w:rPr>
              <w:t xml:space="preserve">She is a really </w:t>
            </w:r>
            <w:proofErr w:type="spellStart"/>
            <w:r w:rsidRPr="00962827">
              <w:rPr>
                <w:color w:val="000000"/>
                <w:sz w:val="20"/>
                <w:szCs w:val="20"/>
              </w:rPr>
              <w:t>really</w:t>
            </w:r>
            <w:proofErr w:type="spellEnd"/>
            <w:r w:rsidRPr="00962827">
              <w:rPr>
                <w:color w:val="000000"/>
                <w:sz w:val="20"/>
                <w:szCs w:val="20"/>
              </w:rPr>
              <w:t xml:space="preserve"> nice lady but not a very good teacher. :( </w:t>
            </w:r>
            <w:proofErr w:type="spellStart"/>
            <w:r w:rsidRPr="00962827">
              <w:rPr>
                <w:color w:val="000000"/>
                <w:sz w:val="20"/>
                <w:szCs w:val="20"/>
              </w:rPr>
              <w:t>Youll</w:t>
            </w:r>
            <w:proofErr w:type="spellEnd"/>
            <w:r w:rsidRPr="00962827">
              <w:rPr>
                <w:color w:val="000000"/>
                <w:sz w:val="20"/>
                <w:szCs w:val="20"/>
              </w:rPr>
              <w:t xml:space="preserve"> have to get yourself a tutor unless you are a genius at pre-calculus.</w:t>
            </w:r>
          </w:p>
        </w:tc>
      </w:tr>
      <w:tr w:rsidR="00CF627A" w:rsidRPr="00962827" w14:paraId="102F3259" w14:textId="77777777" w:rsidTr="00B521A6">
        <w:trPr>
          <w:trHeight w:val="315"/>
        </w:trPr>
        <w:tc>
          <w:tcPr>
            <w:tcW w:w="0" w:type="auto"/>
            <w:shd w:val="clear" w:color="auto" w:fill="FFFFFF"/>
            <w:tcMar>
              <w:top w:w="30" w:type="dxa"/>
              <w:left w:w="45" w:type="dxa"/>
              <w:bottom w:w="30" w:type="dxa"/>
              <w:right w:w="45" w:type="dxa"/>
            </w:tcMar>
            <w:vAlign w:val="center"/>
            <w:hideMark/>
          </w:tcPr>
          <w:p w14:paraId="503C9C47" w14:textId="77777777" w:rsidR="00CF627A" w:rsidRPr="00962827" w:rsidRDefault="00CF627A" w:rsidP="00B521A6">
            <w:pPr>
              <w:jc w:val="center"/>
              <w:rPr>
                <w:color w:val="000000"/>
                <w:sz w:val="20"/>
                <w:szCs w:val="20"/>
              </w:rPr>
            </w:pPr>
            <w:r w:rsidRPr="00962827">
              <w:rPr>
                <w:color w:val="000000"/>
                <w:sz w:val="20"/>
                <w:szCs w:val="20"/>
              </w:rPr>
              <w:t>(300)</w:t>
            </w:r>
          </w:p>
        </w:tc>
        <w:tc>
          <w:tcPr>
            <w:tcW w:w="0" w:type="auto"/>
            <w:tcMar>
              <w:top w:w="30" w:type="dxa"/>
              <w:left w:w="0" w:type="dxa"/>
              <w:bottom w:w="30" w:type="dxa"/>
              <w:right w:w="0" w:type="dxa"/>
            </w:tcMar>
            <w:vAlign w:val="bottom"/>
            <w:hideMark/>
          </w:tcPr>
          <w:p w14:paraId="40441D92" w14:textId="77777777" w:rsidR="00CF627A" w:rsidRPr="00962827" w:rsidRDefault="00CF627A" w:rsidP="00B521A6">
            <w:pPr>
              <w:rPr>
                <w:color w:val="000000"/>
                <w:sz w:val="20"/>
                <w:szCs w:val="20"/>
              </w:rPr>
            </w:pPr>
            <w:r w:rsidRPr="00962827">
              <w:rPr>
                <w:color w:val="000000"/>
                <w:sz w:val="20"/>
                <w:szCs w:val="20"/>
              </w:rPr>
              <w:t xml:space="preserve">awful teacher. can be sometimes funny but is overall a bad teacher. he </w:t>
            </w:r>
            <w:proofErr w:type="spellStart"/>
            <w:r w:rsidRPr="00962827">
              <w:rPr>
                <w:color w:val="000000"/>
                <w:sz w:val="20"/>
                <w:szCs w:val="20"/>
              </w:rPr>
              <w:t>doesnt</w:t>
            </w:r>
            <w:proofErr w:type="spellEnd"/>
            <w:r w:rsidRPr="00962827">
              <w:rPr>
                <w:color w:val="000000"/>
                <w:sz w:val="20"/>
                <w:szCs w:val="20"/>
              </w:rPr>
              <w:t xml:space="preserve"> explain anything. pray you don't get him</w:t>
            </w:r>
          </w:p>
        </w:tc>
      </w:tr>
      <w:tr w:rsidR="00CF627A" w:rsidRPr="00962827" w14:paraId="0ED307A0" w14:textId="77777777" w:rsidTr="00B521A6">
        <w:trPr>
          <w:trHeight w:val="315"/>
        </w:trPr>
        <w:tc>
          <w:tcPr>
            <w:tcW w:w="0" w:type="auto"/>
            <w:shd w:val="clear" w:color="auto" w:fill="FFFFFF"/>
            <w:tcMar>
              <w:top w:w="30" w:type="dxa"/>
              <w:left w:w="45" w:type="dxa"/>
              <w:bottom w:w="30" w:type="dxa"/>
              <w:right w:w="45" w:type="dxa"/>
            </w:tcMar>
            <w:vAlign w:val="center"/>
            <w:hideMark/>
          </w:tcPr>
          <w:p w14:paraId="7DAB3EAB" w14:textId="77777777" w:rsidR="00CF627A" w:rsidRPr="00962827" w:rsidRDefault="00CF627A" w:rsidP="00B521A6">
            <w:pPr>
              <w:jc w:val="center"/>
              <w:rPr>
                <w:color w:val="000000"/>
                <w:sz w:val="20"/>
                <w:szCs w:val="20"/>
              </w:rPr>
            </w:pPr>
            <w:r w:rsidRPr="00962827">
              <w:rPr>
                <w:color w:val="000000"/>
                <w:sz w:val="20"/>
                <w:szCs w:val="20"/>
              </w:rPr>
              <w:t>(400)</w:t>
            </w:r>
          </w:p>
        </w:tc>
        <w:tc>
          <w:tcPr>
            <w:tcW w:w="0" w:type="auto"/>
            <w:tcMar>
              <w:top w:w="30" w:type="dxa"/>
              <w:left w:w="0" w:type="dxa"/>
              <w:bottom w:w="30" w:type="dxa"/>
              <w:right w:w="0" w:type="dxa"/>
            </w:tcMar>
            <w:vAlign w:val="bottom"/>
            <w:hideMark/>
          </w:tcPr>
          <w:p w14:paraId="2D902B1F" w14:textId="77777777" w:rsidR="00CF627A" w:rsidRPr="00962827" w:rsidRDefault="00CF627A" w:rsidP="00B521A6">
            <w:pPr>
              <w:rPr>
                <w:color w:val="000000"/>
                <w:sz w:val="20"/>
                <w:szCs w:val="20"/>
              </w:rPr>
            </w:pPr>
            <w:r w:rsidRPr="00962827">
              <w:rPr>
                <w:color w:val="000000"/>
                <w:sz w:val="20"/>
                <w:szCs w:val="20"/>
              </w:rPr>
              <w:t xml:space="preserve">Worst math teacher ever. Nice person, but that </w:t>
            </w:r>
            <w:proofErr w:type="spellStart"/>
            <w:r w:rsidRPr="00962827">
              <w:rPr>
                <w:color w:val="000000"/>
                <w:sz w:val="20"/>
                <w:szCs w:val="20"/>
              </w:rPr>
              <w:t>doesnt</w:t>
            </w:r>
            <w:proofErr w:type="spellEnd"/>
            <w:r w:rsidRPr="00962827">
              <w:rPr>
                <w:color w:val="000000"/>
                <w:sz w:val="20"/>
                <w:szCs w:val="20"/>
              </w:rPr>
              <w:t xml:space="preserve"> help you in math. He has no idea how to teach </w:t>
            </w:r>
            <w:proofErr w:type="spellStart"/>
            <w:r w:rsidRPr="00962827">
              <w:rPr>
                <w:color w:val="000000"/>
                <w:sz w:val="20"/>
                <w:szCs w:val="20"/>
              </w:rPr>
              <w:t>effectivley</w:t>
            </w:r>
            <w:proofErr w:type="spellEnd"/>
            <w:r w:rsidRPr="00962827">
              <w:rPr>
                <w:color w:val="000000"/>
                <w:sz w:val="20"/>
                <w:szCs w:val="20"/>
              </w:rPr>
              <w:t xml:space="preserve"> what so ever.</w:t>
            </w:r>
          </w:p>
        </w:tc>
      </w:tr>
      <w:tr w:rsidR="00CF627A" w:rsidRPr="00962827" w14:paraId="39D12547" w14:textId="77777777" w:rsidTr="00B521A6">
        <w:trPr>
          <w:trHeight w:val="315"/>
        </w:trPr>
        <w:tc>
          <w:tcPr>
            <w:tcW w:w="0" w:type="auto"/>
            <w:shd w:val="clear" w:color="auto" w:fill="FFFFFF"/>
            <w:tcMar>
              <w:top w:w="30" w:type="dxa"/>
              <w:left w:w="45" w:type="dxa"/>
              <w:bottom w:w="30" w:type="dxa"/>
              <w:right w:w="45" w:type="dxa"/>
            </w:tcMar>
            <w:vAlign w:val="center"/>
            <w:hideMark/>
          </w:tcPr>
          <w:p w14:paraId="50D843EA" w14:textId="77777777" w:rsidR="00CF627A" w:rsidRPr="00962827" w:rsidRDefault="00CF627A" w:rsidP="00B521A6">
            <w:pPr>
              <w:jc w:val="center"/>
              <w:rPr>
                <w:color w:val="000000"/>
                <w:sz w:val="20"/>
                <w:szCs w:val="20"/>
              </w:rPr>
            </w:pPr>
            <w:r w:rsidRPr="00962827">
              <w:rPr>
                <w:color w:val="000000"/>
                <w:sz w:val="20"/>
                <w:szCs w:val="20"/>
              </w:rPr>
              <w:t>(500)</w:t>
            </w:r>
          </w:p>
        </w:tc>
        <w:tc>
          <w:tcPr>
            <w:tcW w:w="0" w:type="auto"/>
            <w:tcMar>
              <w:top w:w="30" w:type="dxa"/>
              <w:left w:w="0" w:type="dxa"/>
              <w:bottom w:w="30" w:type="dxa"/>
              <w:right w:w="0" w:type="dxa"/>
            </w:tcMar>
            <w:vAlign w:val="bottom"/>
            <w:hideMark/>
          </w:tcPr>
          <w:p w14:paraId="13B24A18" w14:textId="77777777" w:rsidR="00CF627A" w:rsidRPr="00962827" w:rsidRDefault="00CF627A" w:rsidP="00B521A6">
            <w:pPr>
              <w:rPr>
                <w:color w:val="000000"/>
                <w:sz w:val="20"/>
                <w:szCs w:val="20"/>
              </w:rPr>
            </w:pPr>
            <w:r w:rsidRPr="00962827">
              <w:rPr>
                <w:color w:val="000000"/>
                <w:sz w:val="20"/>
                <w:szCs w:val="20"/>
              </w:rPr>
              <w:t>No one can understand and she makes so many mistakes. But she is a really nice person, TERRIBLE teacher.</w:t>
            </w:r>
          </w:p>
        </w:tc>
      </w:tr>
      <w:tr w:rsidR="00CF627A" w:rsidRPr="00962827" w14:paraId="4616EA73" w14:textId="77777777" w:rsidTr="00B521A6">
        <w:trPr>
          <w:trHeight w:val="315"/>
        </w:trPr>
        <w:tc>
          <w:tcPr>
            <w:tcW w:w="0" w:type="auto"/>
            <w:shd w:val="clear" w:color="auto" w:fill="FFFFFF"/>
            <w:tcMar>
              <w:top w:w="30" w:type="dxa"/>
              <w:left w:w="45" w:type="dxa"/>
              <w:bottom w:w="30" w:type="dxa"/>
              <w:right w:w="45" w:type="dxa"/>
            </w:tcMar>
            <w:vAlign w:val="center"/>
            <w:hideMark/>
          </w:tcPr>
          <w:p w14:paraId="278FF53A" w14:textId="77777777" w:rsidR="00CF627A" w:rsidRPr="00962827" w:rsidRDefault="00CF627A" w:rsidP="00B521A6">
            <w:pPr>
              <w:jc w:val="center"/>
              <w:rPr>
                <w:color w:val="000000"/>
                <w:sz w:val="20"/>
                <w:szCs w:val="20"/>
              </w:rPr>
            </w:pPr>
            <w:r w:rsidRPr="00962827">
              <w:rPr>
                <w:color w:val="000000"/>
                <w:sz w:val="20"/>
                <w:szCs w:val="20"/>
              </w:rPr>
              <w:t>(600)</w:t>
            </w:r>
          </w:p>
        </w:tc>
        <w:tc>
          <w:tcPr>
            <w:tcW w:w="0" w:type="auto"/>
            <w:tcMar>
              <w:top w:w="30" w:type="dxa"/>
              <w:left w:w="0" w:type="dxa"/>
              <w:bottom w:w="30" w:type="dxa"/>
              <w:right w:w="0" w:type="dxa"/>
            </w:tcMar>
            <w:vAlign w:val="bottom"/>
            <w:hideMark/>
          </w:tcPr>
          <w:p w14:paraId="58BF8324" w14:textId="77777777" w:rsidR="00CF627A" w:rsidRPr="00962827" w:rsidRDefault="00CF627A" w:rsidP="00B521A6">
            <w:pPr>
              <w:rPr>
                <w:color w:val="000000"/>
                <w:sz w:val="20"/>
                <w:szCs w:val="20"/>
              </w:rPr>
            </w:pPr>
            <w:r w:rsidRPr="00962827">
              <w:rPr>
                <w:color w:val="000000"/>
                <w:sz w:val="20"/>
                <w:szCs w:val="20"/>
              </w:rPr>
              <w:t>Nice person, terrible teacher. She doesn't seem to teach what she tests on. very unclear!!!!!!!!!!!!!!!!!!!!!!!</w:t>
            </w:r>
          </w:p>
        </w:tc>
      </w:tr>
      <w:tr w:rsidR="00CF627A" w:rsidRPr="00962827" w14:paraId="681DD8D2" w14:textId="77777777" w:rsidTr="00B521A6">
        <w:trPr>
          <w:trHeight w:val="315"/>
        </w:trPr>
        <w:tc>
          <w:tcPr>
            <w:tcW w:w="0" w:type="auto"/>
            <w:shd w:val="clear" w:color="auto" w:fill="FFFFFF"/>
            <w:tcMar>
              <w:top w:w="30" w:type="dxa"/>
              <w:left w:w="45" w:type="dxa"/>
              <w:bottom w:w="30" w:type="dxa"/>
              <w:right w:w="45" w:type="dxa"/>
            </w:tcMar>
            <w:vAlign w:val="center"/>
            <w:hideMark/>
          </w:tcPr>
          <w:p w14:paraId="782D069B" w14:textId="77777777" w:rsidR="00CF627A" w:rsidRPr="00962827" w:rsidRDefault="00CF627A" w:rsidP="00B521A6">
            <w:pPr>
              <w:jc w:val="center"/>
              <w:rPr>
                <w:color w:val="000000"/>
                <w:sz w:val="20"/>
                <w:szCs w:val="20"/>
              </w:rPr>
            </w:pPr>
            <w:r w:rsidRPr="00962827">
              <w:rPr>
                <w:color w:val="000000"/>
                <w:sz w:val="20"/>
                <w:szCs w:val="20"/>
              </w:rPr>
              <w:lastRenderedPageBreak/>
              <w:t>(799)</w:t>
            </w:r>
          </w:p>
        </w:tc>
        <w:tc>
          <w:tcPr>
            <w:tcW w:w="0" w:type="auto"/>
            <w:tcMar>
              <w:top w:w="30" w:type="dxa"/>
              <w:left w:w="0" w:type="dxa"/>
              <w:bottom w:w="30" w:type="dxa"/>
              <w:right w:w="0" w:type="dxa"/>
            </w:tcMar>
            <w:vAlign w:val="bottom"/>
            <w:hideMark/>
          </w:tcPr>
          <w:p w14:paraId="7263576D" w14:textId="77777777" w:rsidR="00CF627A" w:rsidRPr="00962827" w:rsidRDefault="00CF627A" w:rsidP="00B521A6">
            <w:pPr>
              <w:rPr>
                <w:color w:val="000000"/>
                <w:sz w:val="20"/>
                <w:szCs w:val="20"/>
              </w:rPr>
            </w:pPr>
            <w:r w:rsidRPr="00962827">
              <w:rPr>
                <w:color w:val="000000"/>
                <w:sz w:val="20"/>
                <w:szCs w:val="20"/>
              </w:rPr>
              <w:t>He's a good teacher if you already understand the material, but I didn't know what was going on, and he didn't teach me.</w:t>
            </w:r>
          </w:p>
        </w:tc>
      </w:tr>
      <w:tr w:rsidR="00CF627A" w:rsidRPr="00962827" w14:paraId="26BC409C" w14:textId="77777777" w:rsidTr="00B521A6">
        <w:trPr>
          <w:trHeight w:val="315"/>
        </w:trPr>
        <w:tc>
          <w:tcPr>
            <w:tcW w:w="0" w:type="auto"/>
            <w:shd w:val="clear" w:color="auto" w:fill="FFFFFF"/>
            <w:tcMar>
              <w:top w:w="30" w:type="dxa"/>
              <w:left w:w="45" w:type="dxa"/>
              <w:bottom w:w="30" w:type="dxa"/>
              <w:right w:w="45" w:type="dxa"/>
            </w:tcMar>
            <w:vAlign w:val="center"/>
            <w:hideMark/>
          </w:tcPr>
          <w:p w14:paraId="5C13E39A" w14:textId="77777777" w:rsidR="00CF627A" w:rsidRPr="00962827" w:rsidRDefault="00CF627A" w:rsidP="00B521A6">
            <w:pPr>
              <w:jc w:val="center"/>
              <w:rPr>
                <w:color w:val="000000"/>
                <w:sz w:val="20"/>
                <w:szCs w:val="20"/>
              </w:rPr>
            </w:pPr>
            <w:r w:rsidRPr="00962827">
              <w:rPr>
                <w:color w:val="000000"/>
                <w:sz w:val="20"/>
                <w:szCs w:val="20"/>
              </w:rPr>
              <w:t>(899)</w:t>
            </w:r>
          </w:p>
        </w:tc>
        <w:tc>
          <w:tcPr>
            <w:tcW w:w="0" w:type="auto"/>
            <w:tcMar>
              <w:top w:w="30" w:type="dxa"/>
              <w:left w:w="0" w:type="dxa"/>
              <w:bottom w:w="30" w:type="dxa"/>
              <w:right w:w="0" w:type="dxa"/>
            </w:tcMar>
            <w:vAlign w:val="bottom"/>
            <w:hideMark/>
          </w:tcPr>
          <w:p w14:paraId="020F79B2" w14:textId="77777777" w:rsidR="00CF627A" w:rsidRPr="00962827" w:rsidRDefault="00CF627A" w:rsidP="00B521A6">
            <w:pPr>
              <w:rPr>
                <w:color w:val="000000"/>
                <w:sz w:val="20"/>
                <w:szCs w:val="20"/>
              </w:rPr>
            </w:pPr>
            <w:r w:rsidRPr="00962827">
              <w:rPr>
                <w:color w:val="000000"/>
                <w:sz w:val="20"/>
                <w:szCs w:val="20"/>
              </w:rPr>
              <w:t>He's a funny guy but an awful teacher. He grades essays too harshly and he doesn't teach us anything but how to read a book and answer questions about it.</w:t>
            </w:r>
          </w:p>
        </w:tc>
      </w:tr>
      <w:tr w:rsidR="00CF627A" w:rsidRPr="00962827" w14:paraId="12CFA60C" w14:textId="77777777" w:rsidTr="00B521A6">
        <w:trPr>
          <w:trHeight w:val="315"/>
        </w:trPr>
        <w:tc>
          <w:tcPr>
            <w:tcW w:w="0" w:type="auto"/>
            <w:shd w:val="clear" w:color="auto" w:fill="FFFFFF"/>
            <w:tcMar>
              <w:top w:w="30" w:type="dxa"/>
              <w:left w:w="45" w:type="dxa"/>
              <w:bottom w:w="30" w:type="dxa"/>
              <w:right w:w="45" w:type="dxa"/>
            </w:tcMar>
            <w:vAlign w:val="center"/>
            <w:hideMark/>
          </w:tcPr>
          <w:p w14:paraId="1F077B31" w14:textId="77777777" w:rsidR="00CF627A" w:rsidRPr="00962827" w:rsidRDefault="00CF627A" w:rsidP="00B521A6">
            <w:pPr>
              <w:jc w:val="center"/>
              <w:rPr>
                <w:color w:val="000000"/>
                <w:sz w:val="20"/>
                <w:szCs w:val="20"/>
              </w:rPr>
            </w:pPr>
            <w:r w:rsidRPr="00962827">
              <w:rPr>
                <w:color w:val="000000"/>
                <w:sz w:val="20"/>
                <w:szCs w:val="20"/>
              </w:rPr>
              <w:t>(1200)</w:t>
            </w:r>
          </w:p>
        </w:tc>
        <w:tc>
          <w:tcPr>
            <w:tcW w:w="0" w:type="auto"/>
            <w:tcMar>
              <w:top w:w="30" w:type="dxa"/>
              <w:left w:w="0" w:type="dxa"/>
              <w:bottom w:w="30" w:type="dxa"/>
              <w:right w:w="0" w:type="dxa"/>
            </w:tcMar>
            <w:vAlign w:val="bottom"/>
            <w:hideMark/>
          </w:tcPr>
          <w:p w14:paraId="7D0DBB19" w14:textId="77777777" w:rsidR="00CF627A" w:rsidRPr="00962827" w:rsidRDefault="00CF627A" w:rsidP="00B521A6">
            <w:pPr>
              <w:rPr>
                <w:color w:val="000000"/>
                <w:sz w:val="20"/>
                <w:szCs w:val="20"/>
              </w:rPr>
            </w:pPr>
            <w:r w:rsidRPr="00962827">
              <w:rPr>
                <w:color w:val="000000"/>
                <w:sz w:val="20"/>
                <w:szCs w:val="20"/>
              </w:rPr>
              <w:t>Good luck if you get her. She makes everything so much more difficult than it has to be.</w:t>
            </w:r>
          </w:p>
        </w:tc>
      </w:tr>
      <w:tr w:rsidR="00CF627A" w:rsidRPr="00962827" w14:paraId="0A0B9E9E" w14:textId="77777777" w:rsidTr="00B521A6">
        <w:trPr>
          <w:trHeight w:val="315"/>
        </w:trPr>
        <w:tc>
          <w:tcPr>
            <w:tcW w:w="0" w:type="auto"/>
            <w:shd w:val="clear" w:color="auto" w:fill="FFFFFF"/>
            <w:tcMar>
              <w:top w:w="30" w:type="dxa"/>
              <w:left w:w="45" w:type="dxa"/>
              <w:bottom w:w="30" w:type="dxa"/>
              <w:right w:w="45" w:type="dxa"/>
            </w:tcMar>
            <w:vAlign w:val="center"/>
            <w:hideMark/>
          </w:tcPr>
          <w:p w14:paraId="4321C67E" w14:textId="77777777" w:rsidR="00CF627A" w:rsidRPr="00962827" w:rsidRDefault="00CF627A" w:rsidP="00B521A6">
            <w:pPr>
              <w:jc w:val="center"/>
              <w:rPr>
                <w:color w:val="000000"/>
                <w:sz w:val="20"/>
                <w:szCs w:val="20"/>
              </w:rPr>
            </w:pPr>
            <w:r w:rsidRPr="00962827">
              <w:rPr>
                <w:color w:val="000000"/>
                <w:sz w:val="20"/>
                <w:szCs w:val="20"/>
              </w:rPr>
              <w:t>(1299)</w:t>
            </w:r>
          </w:p>
        </w:tc>
        <w:tc>
          <w:tcPr>
            <w:tcW w:w="0" w:type="auto"/>
            <w:tcMar>
              <w:top w:w="30" w:type="dxa"/>
              <w:left w:w="0" w:type="dxa"/>
              <w:bottom w:w="30" w:type="dxa"/>
              <w:right w:w="0" w:type="dxa"/>
            </w:tcMar>
            <w:vAlign w:val="bottom"/>
            <w:hideMark/>
          </w:tcPr>
          <w:p w14:paraId="01C8A918" w14:textId="77777777" w:rsidR="00CF627A" w:rsidRPr="00962827" w:rsidRDefault="00CF627A" w:rsidP="00B521A6">
            <w:pPr>
              <w:rPr>
                <w:color w:val="000000"/>
                <w:sz w:val="20"/>
                <w:szCs w:val="20"/>
              </w:rPr>
            </w:pPr>
            <w:r w:rsidRPr="00962827">
              <w:rPr>
                <w:color w:val="000000"/>
                <w:sz w:val="20"/>
                <w:szCs w:val="20"/>
              </w:rPr>
              <w:t xml:space="preserve">SHE IS A HORRIBLE TEACHER!!! she's a really nice person but her teaching skills aren't </w:t>
            </w:r>
            <w:proofErr w:type="spellStart"/>
            <w:r w:rsidRPr="00962827">
              <w:rPr>
                <w:color w:val="000000"/>
                <w:sz w:val="20"/>
                <w:szCs w:val="20"/>
              </w:rPr>
              <w:t>to</w:t>
            </w:r>
            <w:proofErr w:type="spellEnd"/>
            <w:r w:rsidRPr="00962827">
              <w:rPr>
                <w:color w:val="000000"/>
                <w:sz w:val="20"/>
                <w:szCs w:val="20"/>
              </w:rPr>
              <w:t xml:space="preserve"> amazing if she tried to teach someone to add </w:t>
            </w:r>
            <w:proofErr w:type="gramStart"/>
            <w:r w:rsidRPr="00962827">
              <w:rPr>
                <w:color w:val="000000"/>
                <w:sz w:val="20"/>
                <w:szCs w:val="20"/>
              </w:rPr>
              <w:t>2+2</w:t>
            </w:r>
            <w:proofErr w:type="gramEnd"/>
            <w:r w:rsidRPr="00962827">
              <w:rPr>
                <w:color w:val="000000"/>
                <w:sz w:val="20"/>
                <w:szCs w:val="20"/>
              </w:rPr>
              <w:t xml:space="preserve"> they'd get 22 but she is a nice person</w:t>
            </w:r>
          </w:p>
        </w:tc>
      </w:tr>
      <w:tr w:rsidR="00CF627A" w:rsidRPr="00962827" w14:paraId="60912BB9" w14:textId="77777777" w:rsidTr="00B521A6">
        <w:trPr>
          <w:trHeight w:val="315"/>
        </w:trPr>
        <w:tc>
          <w:tcPr>
            <w:tcW w:w="0" w:type="auto"/>
            <w:shd w:val="clear" w:color="auto" w:fill="FFFFFF"/>
            <w:tcMar>
              <w:top w:w="30" w:type="dxa"/>
              <w:left w:w="45" w:type="dxa"/>
              <w:bottom w:w="30" w:type="dxa"/>
              <w:right w:w="45" w:type="dxa"/>
            </w:tcMar>
            <w:vAlign w:val="center"/>
            <w:hideMark/>
          </w:tcPr>
          <w:p w14:paraId="7AD0BCE8" w14:textId="77777777" w:rsidR="00CF627A" w:rsidRPr="00962827" w:rsidRDefault="00CF627A" w:rsidP="00B521A6">
            <w:pPr>
              <w:jc w:val="center"/>
              <w:rPr>
                <w:color w:val="000000"/>
                <w:sz w:val="20"/>
                <w:szCs w:val="20"/>
              </w:rPr>
            </w:pPr>
            <w:r w:rsidRPr="00962827">
              <w:rPr>
                <w:color w:val="000000"/>
                <w:sz w:val="20"/>
                <w:szCs w:val="20"/>
              </w:rPr>
              <w:t>(1400)</w:t>
            </w:r>
          </w:p>
        </w:tc>
        <w:tc>
          <w:tcPr>
            <w:tcW w:w="0" w:type="auto"/>
            <w:tcMar>
              <w:top w:w="30" w:type="dxa"/>
              <w:left w:w="0" w:type="dxa"/>
              <w:bottom w:w="30" w:type="dxa"/>
              <w:right w:w="0" w:type="dxa"/>
            </w:tcMar>
            <w:vAlign w:val="bottom"/>
            <w:hideMark/>
          </w:tcPr>
          <w:p w14:paraId="34EC193E" w14:textId="03E6853B" w:rsidR="00CF627A" w:rsidRPr="00962827" w:rsidRDefault="00CF627A" w:rsidP="00B521A6">
            <w:pPr>
              <w:rPr>
                <w:color w:val="000000"/>
                <w:sz w:val="20"/>
                <w:szCs w:val="20"/>
              </w:rPr>
            </w:pPr>
            <w:r w:rsidRPr="00962827">
              <w:rPr>
                <w:color w:val="000000"/>
                <w:sz w:val="20"/>
                <w:szCs w:val="20"/>
              </w:rPr>
              <w:t xml:space="preserve">One of the </w:t>
            </w:r>
            <w:proofErr w:type="gramStart"/>
            <w:r w:rsidRPr="00962827">
              <w:rPr>
                <w:color w:val="000000"/>
                <w:sz w:val="20"/>
                <w:szCs w:val="20"/>
              </w:rPr>
              <w:t>worst</w:t>
            </w:r>
            <w:proofErr w:type="gramEnd"/>
            <w:r w:rsidRPr="00962827">
              <w:rPr>
                <w:color w:val="000000"/>
                <w:sz w:val="20"/>
                <w:szCs w:val="20"/>
              </w:rPr>
              <w:t xml:space="preserve"> at </w:t>
            </w:r>
            <w:r w:rsidR="003C2708">
              <w:rPr>
                <w:color w:val="000000"/>
                <w:sz w:val="20"/>
                <w:szCs w:val="20"/>
              </w:rPr>
              <w:t>------</w:t>
            </w:r>
            <w:r w:rsidRPr="00962827">
              <w:rPr>
                <w:color w:val="000000"/>
                <w:sz w:val="20"/>
                <w:szCs w:val="20"/>
              </w:rPr>
              <w:t>. Not just because she's not 'cool' or 'laid back' or whatnot. Because she can't teach. She's a teacher, that can't teach. She is worse at teaching than any other teacher.</w:t>
            </w:r>
          </w:p>
        </w:tc>
      </w:tr>
      <w:tr w:rsidR="00CF627A" w:rsidRPr="00962827" w14:paraId="7939FD83" w14:textId="77777777" w:rsidTr="00B521A6">
        <w:trPr>
          <w:trHeight w:val="315"/>
        </w:trPr>
        <w:tc>
          <w:tcPr>
            <w:tcW w:w="0" w:type="auto"/>
            <w:shd w:val="clear" w:color="auto" w:fill="FFFFFF"/>
            <w:tcMar>
              <w:top w:w="30" w:type="dxa"/>
              <w:left w:w="45" w:type="dxa"/>
              <w:bottom w:w="30" w:type="dxa"/>
              <w:right w:w="45" w:type="dxa"/>
            </w:tcMar>
            <w:vAlign w:val="center"/>
            <w:hideMark/>
          </w:tcPr>
          <w:p w14:paraId="3C474DFF" w14:textId="77777777" w:rsidR="00CF627A" w:rsidRPr="00962827" w:rsidRDefault="00CF627A" w:rsidP="00B521A6">
            <w:pPr>
              <w:jc w:val="center"/>
              <w:rPr>
                <w:color w:val="000000"/>
                <w:sz w:val="20"/>
                <w:szCs w:val="20"/>
              </w:rPr>
            </w:pPr>
            <w:r w:rsidRPr="00962827">
              <w:rPr>
                <w:color w:val="000000"/>
                <w:sz w:val="20"/>
                <w:szCs w:val="20"/>
              </w:rPr>
              <w:t>(1600)</w:t>
            </w:r>
          </w:p>
        </w:tc>
        <w:tc>
          <w:tcPr>
            <w:tcW w:w="0" w:type="auto"/>
            <w:tcMar>
              <w:top w:w="30" w:type="dxa"/>
              <w:left w:w="0" w:type="dxa"/>
              <w:bottom w:w="30" w:type="dxa"/>
              <w:right w:w="0" w:type="dxa"/>
            </w:tcMar>
            <w:vAlign w:val="bottom"/>
            <w:hideMark/>
          </w:tcPr>
          <w:p w14:paraId="1687F7CC" w14:textId="77777777" w:rsidR="00CF627A" w:rsidRPr="00962827" w:rsidRDefault="00CF627A" w:rsidP="00B521A6">
            <w:pPr>
              <w:rPr>
                <w:color w:val="000000"/>
                <w:sz w:val="20"/>
                <w:szCs w:val="20"/>
              </w:rPr>
            </w:pPr>
            <w:r w:rsidRPr="00962827">
              <w:rPr>
                <w:color w:val="000000"/>
                <w:sz w:val="20"/>
                <w:szCs w:val="20"/>
              </w:rPr>
              <w:t>horrible teacher, definitely can use improvement, can't teach, but otherwise really cool. she is a really nice person but just can't teach or doesn't know HOW to teach.</w:t>
            </w:r>
          </w:p>
        </w:tc>
      </w:tr>
    </w:tbl>
    <w:p w14:paraId="4D98A901" w14:textId="77777777" w:rsidR="00B521A6" w:rsidRDefault="00B521A6" w:rsidP="00CF627A">
      <w:pPr>
        <w:rPr>
          <w:iCs/>
          <w:sz w:val="20"/>
          <w:szCs w:val="20"/>
        </w:rPr>
      </w:pPr>
    </w:p>
    <w:tbl>
      <w:tblPr>
        <w:tblW w:w="0" w:type="dxa"/>
        <w:tblCellMar>
          <w:left w:w="0" w:type="dxa"/>
          <w:right w:w="0" w:type="dxa"/>
        </w:tblCellMar>
        <w:tblLook w:val="04A0" w:firstRow="1" w:lastRow="0" w:firstColumn="1" w:lastColumn="0" w:noHBand="0" w:noVBand="1"/>
      </w:tblPr>
      <w:tblGrid>
        <w:gridCol w:w="624"/>
        <w:gridCol w:w="12306"/>
      </w:tblGrid>
      <w:tr w:rsidR="00B521A6" w:rsidRPr="00962827" w14:paraId="3F3618C1" w14:textId="77777777" w:rsidTr="00B521A6">
        <w:trPr>
          <w:trHeight w:val="315"/>
        </w:trPr>
        <w:tc>
          <w:tcPr>
            <w:tcW w:w="0" w:type="auto"/>
            <w:gridSpan w:val="2"/>
            <w:tcBorders>
              <w:top w:val="double" w:sz="4" w:space="0" w:color="auto"/>
              <w:left w:val="double" w:sz="4" w:space="0" w:color="auto"/>
              <w:bottom w:val="double" w:sz="4" w:space="0" w:color="auto"/>
              <w:right w:val="double" w:sz="4" w:space="0" w:color="auto"/>
            </w:tcBorders>
            <w:tcMar>
              <w:top w:w="30" w:type="dxa"/>
              <w:left w:w="45" w:type="dxa"/>
              <w:bottom w:w="30" w:type="dxa"/>
              <w:right w:w="45" w:type="dxa"/>
            </w:tcMar>
            <w:vAlign w:val="bottom"/>
            <w:hideMark/>
          </w:tcPr>
          <w:p w14:paraId="18C45679" w14:textId="77777777" w:rsidR="00B521A6" w:rsidRPr="00962827" w:rsidRDefault="00B521A6" w:rsidP="00B521A6">
            <w:pPr>
              <w:rPr>
                <w:b/>
                <w:bCs/>
                <w:i/>
                <w:iCs/>
                <w:sz w:val="20"/>
                <w:szCs w:val="20"/>
              </w:rPr>
            </w:pPr>
            <w:r w:rsidRPr="00962827">
              <w:rPr>
                <w:b/>
                <w:bCs/>
                <w:i/>
                <w:iCs/>
                <w:sz w:val="20"/>
                <w:szCs w:val="20"/>
              </w:rPr>
              <w:t>Topic 1 - Sample Reviews</w:t>
            </w:r>
          </w:p>
        </w:tc>
      </w:tr>
      <w:tr w:rsidR="00B521A6" w:rsidRPr="00962827" w14:paraId="74119329" w14:textId="77777777" w:rsidTr="00B521A6">
        <w:trPr>
          <w:trHeight w:val="315"/>
        </w:trPr>
        <w:tc>
          <w:tcPr>
            <w:tcW w:w="0" w:type="auto"/>
            <w:tcBorders>
              <w:top w:val="double" w:sz="4" w:space="0" w:color="auto"/>
              <w:left w:val="single" w:sz="4" w:space="0" w:color="auto"/>
            </w:tcBorders>
            <w:shd w:val="clear" w:color="auto" w:fill="FFFFFF"/>
            <w:tcMar>
              <w:top w:w="30" w:type="dxa"/>
              <w:left w:w="45" w:type="dxa"/>
              <w:bottom w:w="30" w:type="dxa"/>
              <w:right w:w="45" w:type="dxa"/>
            </w:tcMar>
            <w:vAlign w:val="center"/>
            <w:hideMark/>
          </w:tcPr>
          <w:p w14:paraId="196071D1" w14:textId="77777777" w:rsidR="00B521A6" w:rsidRPr="00962827" w:rsidRDefault="00B521A6" w:rsidP="00B521A6">
            <w:pPr>
              <w:jc w:val="center"/>
              <w:rPr>
                <w:color w:val="000000"/>
                <w:sz w:val="20"/>
                <w:szCs w:val="20"/>
              </w:rPr>
            </w:pPr>
            <w:r w:rsidRPr="00962827">
              <w:rPr>
                <w:color w:val="000000"/>
                <w:sz w:val="20"/>
                <w:szCs w:val="20"/>
              </w:rPr>
              <w:t>(18)</w:t>
            </w:r>
          </w:p>
        </w:tc>
        <w:tc>
          <w:tcPr>
            <w:tcW w:w="0" w:type="auto"/>
            <w:tcBorders>
              <w:top w:val="double" w:sz="4" w:space="0" w:color="auto"/>
              <w:right w:val="single" w:sz="4" w:space="0" w:color="auto"/>
            </w:tcBorders>
            <w:tcMar>
              <w:top w:w="30" w:type="dxa"/>
              <w:left w:w="0" w:type="dxa"/>
              <w:bottom w:w="30" w:type="dxa"/>
              <w:right w:w="0" w:type="dxa"/>
            </w:tcMar>
            <w:vAlign w:val="bottom"/>
            <w:hideMark/>
          </w:tcPr>
          <w:p w14:paraId="23FB2044" w14:textId="63387880" w:rsidR="00B521A6" w:rsidRPr="00962827" w:rsidRDefault="00B521A6" w:rsidP="00B521A6">
            <w:pPr>
              <w:rPr>
                <w:color w:val="000000"/>
                <w:sz w:val="20"/>
                <w:szCs w:val="20"/>
              </w:rPr>
            </w:pPr>
            <w:r w:rsidRPr="00962827">
              <w:rPr>
                <w:color w:val="000000"/>
                <w:sz w:val="20"/>
                <w:szCs w:val="20"/>
              </w:rPr>
              <w:t xml:space="preserve">Mrs. </w:t>
            </w:r>
            <w:r w:rsidR="003C2708">
              <w:rPr>
                <w:color w:val="000000"/>
                <w:sz w:val="20"/>
                <w:szCs w:val="20"/>
              </w:rPr>
              <w:t>------</w:t>
            </w:r>
            <w:r w:rsidR="003C2708">
              <w:rPr>
                <w:i/>
                <w:iCs/>
                <w:color w:val="000000"/>
                <w:sz w:val="20"/>
                <w:szCs w:val="20"/>
              </w:rPr>
              <w:t xml:space="preserve"> </w:t>
            </w:r>
            <w:r w:rsidRPr="00962827">
              <w:rPr>
                <w:color w:val="000000"/>
                <w:sz w:val="20"/>
                <w:szCs w:val="20"/>
              </w:rPr>
              <w:t>should be nominated for an Oscar. She acts like she cares, but all she cares about is making herself look good. She acts like we are dumb. She acts like she's a great teacher, but she doesn't know what that is</w:t>
            </w:r>
          </w:p>
        </w:tc>
      </w:tr>
      <w:tr w:rsidR="00B521A6" w:rsidRPr="00962827" w14:paraId="775728CA" w14:textId="77777777" w:rsidTr="00B521A6">
        <w:trPr>
          <w:trHeight w:val="315"/>
        </w:trPr>
        <w:tc>
          <w:tcPr>
            <w:tcW w:w="0" w:type="auto"/>
            <w:tcBorders>
              <w:left w:val="single" w:sz="4" w:space="0" w:color="auto"/>
            </w:tcBorders>
            <w:shd w:val="clear" w:color="auto" w:fill="FFFFFF"/>
            <w:tcMar>
              <w:top w:w="30" w:type="dxa"/>
              <w:left w:w="45" w:type="dxa"/>
              <w:bottom w:w="30" w:type="dxa"/>
              <w:right w:w="45" w:type="dxa"/>
            </w:tcMar>
            <w:vAlign w:val="center"/>
            <w:hideMark/>
          </w:tcPr>
          <w:p w14:paraId="61479084" w14:textId="77777777" w:rsidR="00B521A6" w:rsidRPr="00962827" w:rsidRDefault="00B521A6" w:rsidP="00B521A6">
            <w:pPr>
              <w:jc w:val="center"/>
              <w:rPr>
                <w:color w:val="000000"/>
                <w:sz w:val="20"/>
                <w:szCs w:val="20"/>
              </w:rPr>
            </w:pPr>
            <w:r w:rsidRPr="00962827">
              <w:rPr>
                <w:color w:val="000000"/>
                <w:sz w:val="20"/>
                <w:szCs w:val="20"/>
              </w:rPr>
              <w:t>(19)</w:t>
            </w:r>
          </w:p>
        </w:tc>
        <w:tc>
          <w:tcPr>
            <w:tcW w:w="0" w:type="auto"/>
            <w:tcBorders>
              <w:right w:val="single" w:sz="4" w:space="0" w:color="auto"/>
            </w:tcBorders>
            <w:tcMar>
              <w:top w:w="30" w:type="dxa"/>
              <w:left w:w="0" w:type="dxa"/>
              <w:bottom w:w="30" w:type="dxa"/>
              <w:right w:w="0" w:type="dxa"/>
            </w:tcMar>
            <w:vAlign w:val="bottom"/>
            <w:hideMark/>
          </w:tcPr>
          <w:p w14:paraId="11800547" w14:textId="77777777" w:rsidR="00B521A6" w:rsidRPr="00962827" w:rsidRDefault="00B521A6" w:rsidP="00B521A6">
            <w:pPr>
              <w:rPr>
                <w:color w:val="000000"/>
                <w:sz w:val="20"/>
                <w:szCs w:val="20"/>
              </w:rPr>
            </w:pPr>
            <w:proofErr w:type="spellStart"/>
            <w:r w:rsidRPr="00962827">
              <w:rPr>
                <w:color w:val="000000"/>
                <w:sz w:val="20"/>
                <w:szCs w:val="20"/>
              </w:rPr>
              <w:t>i</w:t>
            </w:r>
            <w:proofErr w:type="spellEnd"/>
            <w:r w:rsidRPr="00962827">
              <w:rPr>
                <w:color w:val="000000"/>
                <w:sz w:val="20"/>
                <w:szCs w:val="20"/>
              </w:rPr>
              <w:t xml:space="preserve"> </w:t>
            </w:r>
            <w:proofErr w:type="spellStart"/>
            <w:r w:rsidRPr="00962827">
              <w:rPr>
                <w:color w:val="000000"/>
                <w:sz w:val="20"/>
                <w:szCs w:val="20"/>
              </w:rPr>
              <w:t>dont</w:t>
            </w:r>
            <w:proofErr w:type="spellEnd"/>
            <w:r w:rsidRPr="00962827">
              <w:rPr>
                <w:color w:val="000000"/>
                <w:sz w:val="20"/>
                <w:szCs w:val="20"/>
              </w:rPr>
              <w:t xml:space="preserve"> really like her....</w:t>
            </w:r>
            <w:proofErr w:type="spellStart"/>
            <w:r w:rsidRPr="00962827">
              <w:rPr>
                <w:color w:val="000000"/>
                <w:sz w:val="20"/>
                <w:szCs w:val="20"/>
              </w:rPr>
              <w:t>im</w:t>
            </w:r>
            <w:proofErr w:type="spellEnd"/>
            <w:r w:rsidRPr="00962827">
              <w:rPr>
                <w:color w:val="000000"/>
                <w:sz w:val="20"/>
                <w:szCs w:val="20"/>
              </w:rPr>
              <w:t xml:space="preserve"> taking creative photo and we are like learning about like paintings and stuff...hello </w:t>
            </w:r>
            <w:proofErr w:type="spellStart"/>
            <w:r w:rsidRPr="00962827">
              <w:rPr>
                <w:color w:val="000000"/>
                <w:sz w:val="20"/>
                <w:szCs w:val="20"/>
              </w:rPr>
              <w:t>its</w:t>
            </w:r>
            <w:proofErr w:type="spellEnd"/>
            <w:r w:rsidRPr="00962827">
              <w:rPr>
                <w:color w:val="000000"/>
                <w:sz w:val="20"/>
                <w:szCs w:val="20"/>
              </w:rPr>
              <w:t xml:space="preserve"> not an art class </w:t>
            </w:r>
            <w:proofErr w:type="spellStart"/>
            <w:r w:rsidRPr="00962827">
              <w:rPr>
                <w:color w:val="000000"/>
                <w:sz w:val="20"/>
                <w:szCs w:val="20"/>
              </w:rPr>
              <w:t>its</w:t>
            </w:r>
            <w:proofErr w:type="spellEnd"/>
            <w:r w:rsidRPr="00962827">
              <w:rPr>
                <w:color w:val="000000"/>
                <w:sz w:val="20"/>
                <w:szCs w:val="20"/>
              </w:rPr>
              <w:t xml:space="preserve"> a photo class</w:t>
            </w:r>
          </w:p>
        </w:tc>
      </w:tr>
      <w:tr w:rsidR="00B521A6" w:rsidRPr="00962827" w14:paraId="464EFE3D" w14:textId="77777777" w:rsidTr="00B521A6">
        <w:trPr>
          <w:trHeight w:val="315"/>
        </w:trPr>
        <w:tc>
          <w:tcPr>
            <w:tcW w:w="0" w:type="auto"/>
            <w:tcBorders>
              <w:left w:val="single" w:sz="4" w:space="0" w:color="auto"/>
            </w:tcBorders>
            <w:shd w:val="clear" w:color="auto" w:fill="FFFFFF"/>
            <w:tcMar>
              <w:top w:w="30" w:type="dxa"/>
              <w:left w:w="45" w:type="dxa"/>
              <w:bottom w:w="30" w:type="dxa"/>
              <w:right w:w="45" w:type="dxa"/>
            </w:tcMar>
            <w:vAlign w:val="center"/>
            <w:hideMark/>
          </w:tcPr>
          <w:p w14:paraId="65C4CFD5" w14:textId="77777777" w:rsidR="00B521A6" w:rsidRPr="00962827" w:rsidRDefault="00B521A6" w:rsidP="00B521A6">
            <w:pPr>
              <w:jc w:val="center"/>
              <w:rPr>
                <w:color w:val="000000"/>
                <w:sz w:val="20"/>
                <w:szCs w:val="20"/>
              </w:rPr>
            </w:pPr>
            <w:r w:rsidRPr="00962827">
              <w:rPr>
                <w:color w:val="000000"/>
                <w:sz w:val="20"/>
                <w:szCs w:val="20"/>
              </w:rPr>
              <w:t>(20)</w:t>
            </w:r>
          </w:p>
        </w:tc>
        <w:tc>
          <w:tcPr>
            <w:tcW w:w="0" w:type="auto"/>
            <w:tcBorders>
              <w:right w:val="single" w:sz="4" w:space="0" w:color="auto"/>
            </w:tcBorders>
            <w:tcMar>
              <w:top w:w="30" w:type="dxa"/>
              <w:left w:w="0" w:type="dxa"/>
              <w:bottom w:w="30" w:type="dxa"/>
              <w:right w:w="0" w:type="dxa"/>
            </w:tcMar>
            <w:vAlign w:val="bottom"/>
            <w:hideMark/>
          </w:tcPr>
          <w:p w14:paraId="4A66015C" w14:textId="26948033" w:rsidR="00B521A6" w:rsidRPr="00962827" w:rsidRDefault="003C2708" w:rsidP="00B521A6">
            <w:pPr>
              <w:rPr>
                <w:color w:val="000000"/>
                <w:sz w:val="20"/>
                <w:szCs w:val="20"/>
              </w:rPr>
            </w:pPr>
            <w:r>
              <w:rPr>
                <w:color w:val="000000"/>
                <w:sz w:val="20"/>
                <w:szCs w:val="20"/>
              </w:rPr>
              <w:t>------</w:t>
            </w:r>
            <w:r w:rsidR="00B521A6" w:rsidRPr="00962827">
              <w:rPr>
                <w:color w:val="000000"/>
                <w:sz w:val="20"/>
                <w:szCs w:val="20"/>
              </w:rPr>
              <w:t>. Great guy... Not-so-great teacher. I wouldn't say you leave the class having actually learned anything. We never get anything done during class, either.</w:t>
            </w:r>
          </w:p>
        </w:tc>
      </w:tr>
      <w:tr w:rsidR="00B521A6" w:rsidRPr="00962827" w14:paraId="70191F6E" w14:textId="77777777" w:rsidTr="00B521A6">
        <w:trPr>
          <w:trHeight w:val="315"/>
        </w:trPr>
        <w:tc>
          <w:tcPr>
            <w:tcW w:w="0" w:type="auto"/>
            <w:tcBorders>
              <w:left w:val="single" w:sz="4" w:space="0" w:color="auto"/>
            </w:tcBorders>
            <w:shd w:val="clear" w:color="auto" w:fill="FFFFFF"/>
            <w:tcMar>
              <w:top w:w="30" w:type="dxa"/>
              <w:left w:w="45" w:type="dxa"/>
              <w:bottom w:w="30" w:type="dxa"/>
              <w:right w:w="45" w:type="dxa"/>
            </w:tcMar>
            <w:vAlign w:val="center"/>
            <w:hideMark/>
          </w:tcPr>
          <w:p w14:paraId="5F7C3F80" w14:textId="77777777" w:rsidR="00B521A6" w:rsidRPr="00962827" w:rsidRDefault="00B521A6" w:rsidP="00B521A6">
            <w:pPr>
              <w:jc w:val="center"/>
              <w:rPr>
                <w:color w:val="000000"/>
                <w:sz w:val="20"/>
                <w:szCs w:val="20"/>
              </w:rPr>
            </w:pPr>
            <w:r w:rsidRPr="00962827">
              <w:rPr>
                <w:color w:val="000000"/>
                <w:sz w:val="20"/>
                <w:szCs w:val="20"/>
              </w:rPr>
              <w:t>(100)</w:t>
            </w:r>
          </w:p>
        </w:tc>
        <w:tc>
          <w:tcPr>
            <w:tcW w:w="0" w:type="auto"/>
            <w:tcBorders>
              <w:right w:val="single" w:sz="4" w:space="0" w:color="auto"/>
            </w:tcBorders>
            <w:tcMar>
              <w:top w:w="30" w:type="dxa"/>
              <w:left w:w="0" w:type="dxa"/>
              <w:bottom w:w="30" w:type="dxa"/>
              <w:right w:w="0" w:type="dxa"/>
            </w:tcMar>
            <w:vAlign w:val="bottom"/>
            <w:hideMark/>
          </w:tcPr>
          <w:p w14:paraId="3C9D0D6F" w14:textId="43B1E385" w:rsidR="00B521A6" w:rsidRPr="00962827" w:rsidRDefault="00B521A6" w:rsidP="00B521A6">
            <w:pPr>
              <w:rPr>
                <w:color w:val="000000"/>
                <w:sz w:val="20"/>
                <w:szCs w:val="20"/>
              </w:rPr>
            </w:pPr>
            <w:r w:rsidRPr="00962827">
              <w:rPr>
                <w:color w:val="000000"/>
                <w:sz w:val="20"/>
                <w:szCs w:val="20"/>
              </w:rPr>
              <w:t xml:space="preserve">Doc. </w:t>
            </w:r>
            <w:r w:rsidR="00175283">
              <w:rPr>
                <w:color w:val="000000"/>
                <w:sz w:val="20"/>
                <w:szCs w:val="20"/>
              </w:rPr>
              <w:t>------</w:t>
            </w:r>
            <w:r w:rsidR="00175283">
              <w:rPr>
                <w:i/>
                <w:iCs/>
                <w:color w:val="000000"/>
                <w:sz w:val="20"/>
                <w:szCs w:val="20"/>
              </w:rPr>
              <w:t xml:space="preserve"> </w:t>
            </w:r>
            <w:r w:rsidRPr="00962827">
              <w:rPr>
                <w:color w:val="000000"/>
                <w:sz w:val="20"/>
                <w:szCs w:val="20"/>
              </w:rPr>
              <w:t>is a decent teacher, however he is old fashion in his teaching and most of his classes are boring long lectures. He could be better if he was creative.</w:t>
            </w:r>
          </w:p>
        </w:tc>
      </w:tr>
      <w:tr w:rsidR="00B521A6" w:rsidRPr="00962827" w14:paraId="455F3A9E" w14:textId="77777777" w:rsidTr="00B521A6">
        <w:trPr>
          <w:trHeight w:val="315"/>
        </w:trPr>
        <w:tc>
          <w:tcPr>
            <w:tcW w:w="0" w:type="auto"/>
            <w:tcBorders>
              <w:left w:val="single" w:sz="4" w:space="0" w:color="auto"/>
            </w:tcBorders>
            <w:shd w:val="clear" w:color="auto" w:fill="FFFFFF"/>
            <w:tcMar>
              <w:top w:w="30" w:type="dxa"/>
              <w:left w:w="45" w:type="dxa"/>
              <w:bottom w:w="30" w:type="dxa"/>
              <w:right w:w="45" w:type="dxa"/>
            </w:tcMar>
            <w:vAlign w:val="center"/>
            <w:hideMark/>
          </w:tcPr>
          <w:p w14:paraId="0ED7C370" w14:textId="77777777" w:rsidR="00B521A6" w:rsidRPr="00962827" w:rsidRDefault="00B521A6" w:rsidP="00B521A6">
            <w:pPr>
              <w:jc w:val="center"/>
              <w:rPr>
                <w:color w:val="000000"/>
                <w:sz w:val="20"/>
                <w:szCs w:val="20"/>
              </w:rPr>
            </w:pPr>
            <w:r w:rsidRPr="00962827">
              <w:rPr>
                <w:color w:val="000000"/>
                <w:sz w:val="20"/>
                <w:szCs w:val="20"/>
              </w:rPr>
              <w:t>(200)</w:t>
            </w:r>
          </w:p>
        </w:tc>
        <w:tc>
          <w:tcPr>
            <w:tcW w:w="0" w:type="auto"/>
            <w:tcBorders>
              <w:right w:val="single" w:sz="4" w:space="0" w:color="auto"/>
            </w:tcBorders>
            <w:tcMar>
              <w:top w:w="30" w:type="dxa"/>
              <w:left w:w="0" w:type="dxa"/>
              <w:bottom w:w="30" w:type="dxa"/>
              <w:right w:w="0" w:type="dxa"/>
            </w:tcMar>
            <w:vAlign w:val="bottom"/>
            <w:hideMark/>
          </w:tcPr>
          <w:p w14:paraId="06715890" w14:textId="77777777" w:rsidR="00B521A6" w:rsidRPr="00962827" w:rsidRDefault="00B521A6" w:rsidP="00B521A6">
            <w:pPr>
              <w:rPr>
                <w:color w:val="000000"/>
                <w:sz w:val="20"/>
                <w:szCs w:val="20"/>
              </w:rPr>
            </w:pPr>
            <w:r w:rsidRPr="00962827">
              <w:rPr>
                <w:color w:val="000000"/>
                <w:sz w:val="20"/>
                <w:szCs w:val="20"/>
              </w:rPr>
              <w:t xml:space="preserve">Everyone thinks he is cool, and he very well may </w:t>
            </w:r>
            <w:proofErr w:type="gramStart"/>
            <w:r w:rsidRPr="00962827">
              <w:rPr>
                <w:color w:val="000000"/>
                <w:sz w:val="20"/>
                <w:szCs w:val="20"/>
              </w:rPr>
              <w:t>be..</w:t>
            </w:r>
            <w:proofErr w:type="gramEnd"/>
            <w:r w:rsidRPr="00962827">
              <w:rPr>
                <w:color w:val="000000"/>
                <w:sz w:val="20"/>
                <w:szCs w:val="20"/>
              </w:rPr>
              <w:t xml:space="preserve"> but he really </w:t>
            </w:r>
            <w:proofErr w:type="spellStart"/>
            <w:r w:rsidRPr="00962827">
              <w:rPr>
                <w:color w:val="000000"/>
                <w:sz w:val="20"/>
                <w:szCs w:val="20"/>
              </w:rPr>
              <w:t>isnt</w:t>
            </w:r>
            <w:proofErr w:type="spellEnd"/>
            <w:r w:rsidRPr="00962827">
              <w:rPr>
                <w:color w:val="000000"/>
                <w:sz w:val="20"/>
                <w:szCs w:val="20"/>
              </w:rPr>
              <w:t xml:space="preserve">. I did not learn much from him and I </w:t>
            </w:r>
            <w:proofErr w:type="spellStart"/>
            <w:r w:rsidRPr="00962827">
              <w:rPr>
                <w:color w:val="000000"/>
                <w:sz w:val="20"/>
                <w:szCs w:val="20"/>
              </w:rPr>
              <w:t>dont</w:t>
            </w:r>
            <w:proofErr w:type="spellEnd"/>
            <w:r w:rsidRPr="00962827">
              <w:rPr>
                <w:color w:val="000000"/>
                <w:sz w:val="20"/>
                <w:szCs w:val="20"/>
              </w:rPr>
              <w:t xml:space="preserve"> think he is all that fun.</w:t>
            </w:r>
          </w:p>
        </w:tc>
      </w:tr>
      <w:tr w:rsidR="00B521A6" w:rsidRPr="00962827" w14:paraId="42CBAC8E" w14:textId="77777777" w:rsidTr="00B521A6">
        <w:trPr>
          <w:trHeight w:val="315"/>
        </w:trPr>
        <w:tc>
          <w:tcPr>
            <w:tcW w:w="0" w:type="auto"/>
            <w:tcBorders>
              <w:left w:val="single" w:sz="4" w:space="0" w:color="auto"/>
            </w:tcBorders>
            <w:shd w:val="clear" w:color="auto" w:fill="FFFFFF"/>
            <w:tcMar>
              <w:top w:w="30" w:type="dxa"/>
              <w:left w:w="45" w:type="dxa"/>
              <w:bottom w:w="30" w:type="dxa"/>
              <w:right w:w="45" w:type="dxa"/>
            </w:tcMar>
            <w:vAlign w:val="center"/>
            <w:hideMark/>
          </w:tcPr>
          <w:p w14:paraId="7158A2FA" w14:textId="77777777" w:rsidR="00B521A6" w:rsidRPr="00962827" w:rsidRDefault="00B521A6" w:rsidP="00B521A6">
            <w:pPr>
              <w:jc w:val="center"/>
              <w:rPr>
                <w:color w:val="000000"/>
                <w:sz w:val="20"/>
                <w:szCs w:val="20"/>
              </w:rPr>
            </w:pPr>
            <w:r w:rsidRPr="00962827">
              <w:rPr>
                <w:color w:val="000000"/>
                <w:sz w:val="20"/>
                <w:szCs w:val="20"/>
              </w:rPr>
              <w:t>(300)</w:t>
            </w:r>
          </w:p>
        </w:tc>
        <w:tc>
          <w:tcPr>
            <w:tcW w:w="0" w:type="auto"/>
            <w:tcBorders>
              <w:right w:val="single" w:sz="4" w:space="0" w:color="auto"/>
            </w:tcBorders>
            <w:tcMar>
              <w:top w:w="30" w:type="dxa"/>
              <w:left w:w="0" w:type="dxa"/>
              <w:bottom w:w="30" w:type="dxa"/>
              <w:right w:w="0" w:type="dxa"/>
            </w:tcMar>
            <w:vAlign w:val="bottom"/>
            <w:hideMark/>
          </w:tcPr>
          <w:p w14:paraId="70713A04" w14:textId="77777777" w:rsidR="00B521A6" w:rsidRPr="00962827" w:rsidRDefault="00B521A6" w:rsidP="00B521A6">
            <w:pPr>
              <w:rPr>
                <w:color w:val="000000"/>
                <w:sz w:val="20"/>
                <w:szCs w:val="20"/>
              </w:rPr>
            </w:pPr>
            <w:proofErr w:type="spellStart"/>
            <w:r w:rsidRPr="00962827">
              <w:rPr>
                <w:color w:val="000000"/>
                <w:sz w:val="20"/>
                <w:szCs w:val="20"/>
              </w:rPr>
              <w:t>jerkkk</w:t>
            </w:r>
            <w:proofErr w:type="spellEnd"/>
            <w:r w:rsidRPr="00962827">
              <w:rPr>
                <w:color w:val="000000"/>
                <w:sz w:val="20"/>
                <w:szCs w:val="20"/>
              </w:rPr>
              <w:t xml:space="preserve">. pretends to be your friend but all he really cares about is his 2 kids. has no control over the class </w:t>
            </w:r>
            <w:proofErr w:type="gramStart"/>
            <w:r w:rsidRPr="00962827">
              <w:rPr>
                <w:color w:val="000000"/>
                <w:sz w:val="20"/>
                <w:szCs w:val="20"/>
              </w:rPr>
              <w:t>either.</w:t>
            </w:r>
            <w:proofErr w:type="gramEnd"/>
          </w:p>
        </w:tc>
      </w:tr>
      <w:tr w:rsidR="00B521A6" w:rsidRPr="00962827" w14:paraId="33950235" w14:textId="77777777" w:rsidTr="00B521A6">
        <w:trPr>
          <w:trHeight w:val="315"/>
        </w:trPr>
        <w:tc>
          <w:tcPr>
            <w:tcW w:w="0" w:type="auto"/>
            <w:tcBorders>
              <w:left w:val="single" w:sz="4" w:space="0" w:color="auto"/>
            </w:tcBorders>
            <w:shd w:val="clear" w:color="auto" w:fill="FFFFFF"/>
            <w:tcMar>
              <w:top w:w="30" w:type="dxa"/>
              <w:left w:w="45" w:type="dxa"/>
              <w:bottom w:w="30" w:type="dxa"/>
              <w:right w:w="45" w:type="dxa"/>
            </w:tcMar>
            <w:vAlign w:val="center"/>
            <w:hideMark/>
          </w:tcPr>
          <w:p w14:paraId="1AA79C3B" w14:textId="77777777" w:rsidR="00B521A6" w:rsidRPr="00962827" w:rsidRDefault="00B521A6" w:rsidP="00B521A6">
            <w:pPr>
              <w:jc w:val="center"/>
              <w:rPr>
                <w:color w:val="000000"/>
                <w:sz w:val="20"/>
                <w:szCs w:val="20"/>
              </w:rPr>
            </w:pPr>
            <w:r w:rsidRPr="00962827">
              <w:rPr>
                <w:color w:val="000000"/>
                <w:sz w:val="20"/>
                <w:szCs w:val="20"/>
              </w:rPr>
              <w:t>(400)</w:t>
            </w:r>
          </w:p>
        </w:tc>
        <w:tc>
          <w:tcPr>
            <w:tcW w:w="0" w:type="auto"/>
            <w:tcBorders>
              <w:right w:val="single" w:sz="4" w:space="0" w:color="auto"/>
            </w:tcBorders>
            <w:tcMar>
              <w:top w:w="30" w:type="dxa"/>
              <w:left w:w="0" w:type="dxa"/>
              <w:bottom w:w="30" w:type="dxa"/>
              <w:right w:w="0" w:type="dxa"/>
            </w:tcMar>
            <w:vAlign w:val="bottom"/>
            <w:hideMark/>
          </w:tcPr>
          <w:p w14:paraId="2B213257" w14:textId="23B835C8" w:rsidR="00B521A6" w:rsidRPr="00962827" w:rsidRDefault="00B521A6" w:rsidP="00B521A6">
            <w:pPr>
              <w:rPr>
                <w:color w:val="000000"/>
                <w:sz w:val="20"/>
                <w:szCs w:val="20"/>
              </w:rPr>
            </w:pPr>
            <w:proofErr w:type="spellStart"/>
            <w:r w:rsidRPr="00962827">
              <w:rPr>
                <w:color w:val="000000"/>
                <w:sz w:val="20"/>
                <w:szCs w:val="20"/>
              </w:rPr>
              <w:t>i</w:t>
            </w:r>
            <w:proofErr w:type="spellEnd"/>
            <w:r w:rsidRPr="00962827">
              <w:rPr>
                <w:color w:val="000000"/>
                <w:sz w:val="20"/>
                <w:szCs w:val="20"/>
              </w:rPr>
              <w:t xml:space="preserve"> </w:t>
            </w:r>
            <w:proofErr w:type="spellStart"/>
            <w:r w:rsidRPr="00962827">
              <w:rPr>
                <w:color w:val="000000"/>
                <w:sz w:val="20"/>
                <w:szCs w:val="20"/>
              </w:rPr>
              <w:t>dont</w:t>
            </w:r>
            <w:proofErr w:type="spellEnd"/>
            <w:r w:rsidRPr="00962827">
              <w:rPr>
                <w:color w:val="000000"/>
                <w:sz w:val="20"/>
                <w:szCs w:val="20"/>
              </w:rPr>
              <w:t xml:space="preserve"> rally like </w:t>
            </w:r>
            <w:proofErr w:type="spellStart"/>
            <w:r w:rsidRPr="00962827">
              <w:rPr>
                <w:color w:val="000000"/>
                <w:sz w:val="20"/>
                <w:szCs w:val="20"/>
              </w:rPr>
              <w:t>mr</w:t>
            </w:r>
            <w:proofErr w:type="spellEnd"/>
            <w:r w:rsidRPr="00962827">
              <w:rPr>
                <w:color w:val="000000"/>
                <w:sz w:val="20"/>
                <w:szCs w:val="20"/>
              </w:rPr>
              <w:t xml:space="preserve"> </w:t>
            </w:r>
            <w:proofErr w:type="gramStart"/>
            <w:r w:rsidR="00175283">
              <w:rPr>
                <w:color w:val="000000"/>
                <w:sz w:val="20"/>
                <w:szCs w:val="20"/>
              </w:rPr>
              <w:t>------</w:t>
            </w:r>
            <w:r w:rsidR="00175283">
              <w:rPr>
                <w:i/>
                <w:iCs/>
                <w:color w:val="000000"/>
                <w:sz w:val="20"/>
                <w:szCs w:val="20"/>
              </w:rPr>
              <w:t xml:space="preserve"> </w:t>
            </w:r>
            <w:r w:rsidRPr="00962827">
              <w:rPr>
                <w:color w:val="000000"/>
                <w:sz w:val="20"/>
                <w:szCs w:val="20"/>
              </w:rPr>
              <w:t xml:space="preserve"> and</w:t>
            </w:r>
            <w:proofErr w:type="gramEnd"/>
            <w:r w:rsidRPr="00962827">
              <w:rPr>
                <w:color w:val="000000"/>
                <w:sz w:val="20"/>
                <w:szCs w:val="20"/>
              </w:rPr>
              <w:t xml:space="preserve"> the most class that </w:t>
            </w:r>
            <w:proofErr w:type="spellStart"/>
            <w:r w:rsidRPr="00962827">
              <w:rPr>
                <w:color w:val="000000"/>
                <w:sz w:val="20"/>
                <w:szCs w:val="20"/>
              </w:rPr>
              <w:t>i</w:t>
            </w:r>
            <w:proofErr w:type="spellEnd"/>
            <w:r w:rsidRPr="00962827">
              <w:rPr>
                <w:color w:val="000000"/>
                <w:sz w:val="20"/>
                <w:szCs w:val="20"/>
              </w:rPr>
              <w:t xml:space="preserve"> really heat is his class </w:t>
            </w:r>
            <w:proofErr w:type="spellStart"/>
            <w:r w:rsidRPr="00962827">
              <w:rPr>
                <w:color w:val="000000"/>
                <w:sz w:val="20"/>
                <w:szCs w:val="20"/>
              </w:rPr>
              <w:t>sooooooooo</w:t>
            </w:r>
            <w:proofErr w:type="spellEnd"/>
            <w:r w:rsidRPr="00962827">
              <w:rPr>
                <w:color w:val="000000"/>
                <w:sz w:val="20"/>
                <w:szCs w:val="20"/>
              </w:rPr>
              <w:t xml:space="preserve"> </w:t>
            </w:r>
            <w:proofErr w:type="spellStart"/>
            <w:r w:rsidRPr="00962827">
              <w:rPr>
                <w:color w:val="000000"/>
                <w:sz w:val="20"/>
                <w:szCs w:val="20"/>
              </w:rPr>
              <w:t>Boringggggggg.Ijust</w:t>
            </w:r>
            <w:proofErr w:type="spellEnd"/>
            <w:r w:rsidRPr="00962827">
              <w:rPr>
                <w:color w:val="000000"/>
                <w:sz w:val="20"/>
                <w:szCs w:val="20"/>
              </w:rPr>
              <w:t xml:space="preserve"> heat that teacher and his class.</w:t>
            </w:r>
          </w:p>
        </w:tc>
      </w:tr>
      <w:tr w:rsidR="00B521A6" w:rsidRPr="00962827" w14:paraId="48D6907D" w14:textId="77777777" w:rsidTr="00B521A6">
        <w:trPr>
          <w:trHeight w:val="315"/>
        </w:trPr>
        <w:tc>
          <w:tcPr>
            <w:tcW w:w="0" w:type="auto"/>
            <w:tcBorders>
              <w:left w:val="single" w:sz="4" w:space="0" w:color="auto"/>
            </w:tcBorders>
            <w:shd w:val="clear" w:color="auto" w:fill="FFFFFF"/>
            <w:tcMar>
              <w:top w:w="30" w:type="dxa"/>
              <w:left w:w="45" w:type="dxa"/>
              <w:bottom w:w="30" w:type="dxa"/>
              <w:right w:w="45" w:type="dxa"/>
            </w:tcMar>
            <w:vAlign w:val="center"/>
            <w:hideMark/>
          </w:tcPr>
          <w:p w14:paraId="7682737B" w14:textId="77777777" w:rsidR="00B521A6" w:rsidRPr="00962827" w:rsidRDefault="00B521A6" w:rsidP="00B521A6">
            <w:pPr>
              <w:jc w:val="center"/>
              <w:rPr>
                <w:color w:val="000000"/>
                <w:sz w:val="20"/>
                <w:szCs w:val="20"/>
              </w:rPr>
            </w:pPr>
            <w:r w:rsidRPr="00962827">
              <w:rPr>
                <w:color w:val="000000"/>
                <w:sz w:val="20"/>
                <w:szCs w:val="20"/>
              </w:rPr>
              <w:t>(500)</w:t>
            </w:r>
          </w:p>
        </w:tc>
        <w:tc>
          <w:tcPr>
            <w:tcW w:w="0" w:type="auto"/>
            <w:tcBorders>
              <w:right w:val="single" w:sz="4" w:space="0" w:color="auto"/>
            </w:tcBorders>
            <w:tcMar>
              <w:top w:w="30" w:type="dxa"/>
              <w:left w:w="0" w:type="dxa"/>
              <w:bottom w:w="30" w:type="dxa"/>
              <w:right w:w="0" w:type="dxa"/>
            </w:tcMar>
            <w:vAlign w:val="bottom"/>
            <w:hideMark/>
          </w:tcPr>
          <w:p w14:paraId="059539C9" w14:textId="77777777" w:rsidR="00B521A6" w:rsidRPr="00962827" w:rsidRDefault="00B521A6" w:rsidP="00B521A6">
            <w:pPr>
              <w:rPr>
                <w:color w:val="000000"/>
                <w:sz w:val="20"/>
                <w:szCs w:val="20"/>
              </w:rPr>
            </w:pPr>
            <w:r w:rsidRPr="00962827">
              <w:rPr>
                <w:color w:val="000000"/>
                <w:sz w:val="20"/>
                <w:szCs w:val="20"/>
              </w:rPr>
              <w:t xml:space="preserve">He makes us run for </w:t>
            </w:r>
            <w:proofErr w:type="spellStart"/>
            <w:r w:rsidRPr="00962827">
              <w:rPr>
                <w:color w:val="000000"/>
                <w:sz w:val="20"/>
                <w:szCs w:val="20"/>
              </w:rPr>
              <w:t>to</w:t>
            </w:r>
            <w:proofErr w:type="spellEnd"/>
            <w:r w:rsidRPr="00962827">
              <w:rPr>
                <w:color w:val="000000"/>
                <w:sz w:val="20"/>
                <w:szCs w:val="20"/>
              </w:rPr>
              <w:t xml:space="preserve"> long and lets us out late. He makes gym so serious and not fun</w:t>
            </w:r>
          </w:p>
        </w:tc>
      </w:tr>
      <w:tr w:rsidR="00B521A6" w:rsidRPr="00962827" w14:paraId="09ABB16B" w14:textId="77777777" w:rsidTr="00B521A6">
        <w:trPr>
          <w:trHeight w:val="315"/>
        </w:trPr>
        <w:tc>
          <w:tcPr>
            <w:tcW w:w="0" w:type="auto"/>
            <w:tcBorders>
              <w:left w:val="single" w:sz="4" w:space="0" w:color="auto"/>
            </w:tcBorders>
            <w:shd w:val="clear" w:color="auto" w:fill="FFFFFF"/>
            <w:tcMar>
              <w:top w:w="30" w:type="dxa"/>
              <w:left w:w="45" w:type="dxa"/>
              <w:bottom w:w="30" w:type="dxa"/>
              <w:right w:w="45" w:type="dxa"/>
            </w:tcMar>
            <w:vAlign w:val="center"/>
            <w:hideMark/>
          </w:tcPr>
          <w:p w14:paraId="6A71D54A" w14:textId="77777777" w:rsidR="00B521A6" w:rsidRPr="00962827" w:rsidRDefault="00B521A6" w:rsidP="00B521A6">
            <w:pPr>
              <w:jc w:val="center"/>
              <w:rPr>
                <w:color w:val="000000"/>
                <w:sz w:val="20"/>
                <w:szCs w:val="20"/>
              </w:rPr>
            </w:pPr>
            <w:r w:rsidRPr="00962827">
              <w:rPr>
                <w:color w:val="000000"/>
                <w:sz w:val="20"/>
                <w:szCs w:val="20"/>
              </w:rPr>
              <w:t>(600)</w:t>
            </w:r>
          </w:p>
        </w:tc>
        <w:tc>
          <w:tcPr>
            <w:tcW w:w="0" w:type="auto"/>
            <w:tcBorders>
              <w:right w:val="single" w:sz="4" w:space="0" w:color="auto"/>
            </w:tcBorders>
            <w:tcMar>
              <w:top w:w="30" w:type="dxa"/>
              <w:left w:w="0" w:type="dxa"/>
              <w:bottom w:w="30" w:type="dxa"/>
              <w:right w:w="0" w:type="dxa"/>
            </w:tcMar>
            <w:vAlign w:val="bottom"/>
            <w:hideMark/>
          </w:tcPr>
          <w:p w14:paraId="2C105578" w14:textId="77777777" w:rsidR="00B521A6" w:rsidRPr="00962827" w:rsidRDefault="00B521A6" w:rsidP="00B521A6">
            <w:pPr>
              <w:rPr>
                <w:color w:val="000000"/>
                <w:sz w:val="20"/>
                <w:szCs w:val="20"/>
              </w:rPr>
            </w:pPr>
            <w:r w:rsidRPr="00962827">
              <w:rPr>
                <w:color w:val="000000"/>
                <w:sz w:val="20"/>
                <w:szCs w:val="20"/>
              </w:rPr>
              <w:t xml:space="preserve">She is so boring!!!! She likes to think she is cool too. Really easy because she </w:t>
            </w:r>
            <w:proofErr w:type="spellStart"/>
            <w:r w:rsidRPr="00962827">
              <w:rPr>
                <w:color w:val="000000"/>
                <w:sz w:val="20"/>
                <w:szCs w:val="20"/>
              </w:rPr>
              <w:t>duznot</w:t>
            </w:r>
            <w:proofErr w:type="spellEnd"/>
            <w:r w:rsidRPr="00962827">
              <w:rPr>
                <w:color w:val="000000"/>
                <w:sz w:val="20"/>
                <w:szCs w:val="20"/>
              </w:rPr>
              <w:t xml:space="preserve"> like to work herself.</w:t>
            </w:r>
          </w:p>
        </w:tc>
      </w:tr>
      <w:tr w:rsidR="00B521A6" w:rsidRPr="00962827" w14:paraId="6192862E" w14:textId="77777777" w:rsidTr="00B521A6">
        <w:trPr>
          <w:trHeight w:val="315"/>
        </w:trPr>
        <w:tc>
          <w:tcPr>
            <w:tcW w:w="0" w:type="auto"/>
            <w:tcBorders>
              <w:left w:val="single" w:sz="4" w:space="0" w:color="auto"/>
            </w:tcBorders>
            <w:shd w:val="clear" w:color="auto" w:fill="FFFFFF"/>
            <w:tcMar>
              <w:top w:w="30" w:type="dxa"/>
              <w:left w:w="45" w:type="dxa"/>
              <w:bottom w:w="30" w:type="dxa"/>
              <w:right w:w="45" w:type="dxa"/>
            </w:tcMar>
            <w:vAlign w:val="center"/>
            <w:hideMark/>
          </w:tcPr>
          <w:p w14:paraId="1AC1FAAA" w14:textId="77777777" w:rsidR="00B521A6" w:rsidRPr="00962827" w:rsidRDefault="00B521A6" w:rsidP="00B521A6">
            <w:pPr>
              <w:jc w:val="center"/>
              <w:rPr>
                <w:color w:val="000000"/>
                <w:sz w:val="20"/>
                <w:szCs w:val="20"/>
              </w:rPr>
            </w:pPr>
            <w:r w:rsidRPr="00962827">
              <w:rPr>
                <w:color w:val="000000"/>
                <w:sz w:val="20"/>
                <w:szCs w:val="20"/>
              </w:rPr>
              <w:t>(700)</w:t>
            </w:r>
          </w:p>
        </w:tc>
        <w:tc>
          <w:tcPr>
            <w:tcW w:w="0" w:type="auto"/>
            <w:tcBorders>
              <w:right w:val="single" w:sz="4" w:space="0" w:color="auto"/>
            </w:tcBorders>
            <w:tcMar>
              <w:top w:w="30" w:type="dxa"/>
              <w:left w:w="0" w:type="dxa"/>
              <w:bottom w:w="30" w:type="dxa"/>
              <w:right w:w="0" w:type="dxa"/>
            </w:tcMar>
            <w:vAlign w:val="bottom"/>
            <w:hideMark/>
          </w:tcPr>
          <w:p w14:paraId="1EBA065B" w14:textId="77777777" w:rsidR="00B521A6" w:rsidRPr="00962827" w:rsidRDefault="00B521A6" w:rsidP="00B521A6">
            <w:pPr>
              <w:rPr>
                <w:color w:val="000000"/>
                <w:sz w:val="20"/>
                <w:szCs w:val="20"/>
              </w:rPr>
            </w:pPr>
            <w:proofErr w:type="spellStart"/>
            <w:r w:rsidRPr="00962827">
              <w:rPr>
                <w:color w:val="000000"/>
                <w:sz w:val="20"/>
                <w:szCs w:val="20"/>
              </w:rPr>
              <w:t>Its</w:t>
            </w:r>
            <w:proofErr w:type="spellEnd"/>
            <w:r w:rsidRPr="00962827">
              <w:rPr>
                <w:color w:val="000000"/>
                <w:sz w:val="20"/>
                <w:szCs w:val="20"/>
              </w:rPr>
              <w:t xml:space="preserve"> the easiest class ever. He </w:t>
            </w:r>
            <w:proofErr w:type="spellStart"/>
            <w:r w:rsidRPr="00962827">
              <w:rPr>
                <w:color w:val="000000"/>
                <w:sz w:val="20"/>
                <w:szCs w:val="20"/>
              </w:rPr>
              <w:t>doesnt</w:t>
            </w:r>
            <w:proofErr w:type="spellEnd"/>
            <w:r w:rsidRPr="00962827">
              <w:rPr>
                <w:color w:val="000000"/>
                <w:sz w:val="20"/>
                <w:szCs w:val="20"/>
              </w:rPr>
              <w:t xml:space="preserve"> teach at all, so if you </w:t>
            </w:r>
            <w:proofErr w:type="spellStart"/>
            <w:r w:rsidRPr="00962827">
              <w:rPr>
                <w:color w:val="000000"/>
                <w:sz w:val="20"/>
                <w:szCs w:val="20"/>
              </w:rPr>
              <w:t>arent</w:t>
            </w:r>
            <w:proofErr w:type="spellEnd"/>
            <w:r w:rsidRPr="00962827">
              <w:rPr>
                <w:color w:val="000000"/>
                <w:sz w:val="20"/>
                <w:szCs w:val="20"/>
              </w:rPr>
              <w:t xml:space="preserve"> trying to do any work. Take this class</w:t>
            </w:r>
          </w:p>
        </w:tc>
      </w:tr>
      <w:tr w:rsidR="00B521A6" w:rsidRPr="00962827" w14:paraId="270EBEBD" w14:textId="77777777" w:rsidTr="00B521A6">
        <w:trPr>
          <w:trHeight w:val="315"/>
        </w:trPr>
        <w:tc>
          <w:tcPr>
            <w:tcW w:w="0" w:type="auto"/>
            <w:tcBorders>
              <w:left w:val="single" w:sz="4" w:space="0" w:color="auto"/>
            </w:tcBorders>
            <w:shd w:val="clear" w:color="auto" w:fill="FFFFFF"/>
            <w:tcMar>
              <w:top w:w="30" w:type="dxa"/>
              <w:left w:w="45" w:type="dxa"/>
              <w:bottom w:w="30" w:type="dxa"/>
              <w:right w:w="45" w:type="dxa"/>
            </w:tcMar>
            <w:vAlign w:val="center"/>
            <w:hideMark/>
          </w:tcPr>
          <w:p w14:paraId="4D328A99" w14:textId="77777777" w:rsidR="00B521A6" w:rsidRPr="00962827" w:rsidRDefault="00B521A6" w:rsidP="00B521A6">
            <w:pPr>
              <w:jc w:val="center"/>
              <w:rPr>
                <w:color w:val="000000"/>
                <w:sz w:val="20"/>
                <w:szCs w:val="20"/>
              </w:rPr>
            </w:pPr>
            <w:r w:rsidRPr="00962827">
              <w:rPr>
                <w:color w:val="000000"/>
                <w:sz w:val="20"/>
                <w:szCs w:val="20"/>
              </w:rPr>
              <w:t>(900)</w:t>
            </w:r>
          </w:p>
        </w:tc>
        <w:tc>
          <w:tcPr>
            <w:tcW w:w="0" w:type="auto"/>
            <w:tcBorders>
              <w:right w:val="single" w:sz="4" w:space="0" w:color="auto"/>
            </w:tcBorders>
            <w:tcMar>
              <w:top w:w="30" w:type="dxa"/>
              <w:left w:w="0" w:type="dxa"/>
              <w:bottom w:w="30" w:type="dxa"/>
              <w:right w:w="0" w:type="dxa"/>
            </w:tcMar>
            <w:vAlign w:val="bottom"/>
            <w:hideMark/>
          </w:tcPr>
          <w:p w14:paraId="26FBDB09" w14:textId="77777777" w:rsidR="00B521A6" w:rsidRPr="00962827" w:rsidRDefault="00B521A6" w:rsidP="00B521A6">
            <w:pPr>
              <w:rPr>
                <w:color w:val="000000"/>
                <w:sz w:val="20"/>
                <w:szCs w:val="20"/>
              </w:rPr>
            </w:pPr>
            <w:r w:rsidRPr="00962827">
              <w:rPr>
                <w:color w:val="000000"/>
                <w:sz w:val="20"/>
                <w:szCs w:val="20"/>
              </w:rPr>
              <w:t>He keeps in one monotone which makes class quite boring even though his class is like super easy. a big problem is that he acts like he's teaching kindergarten</w:t>
            </w:r>
          </w:p>
        </w:tc>
      </w:tr>
      <w:tr w:rsidR="00B521A6" w:rsidRPr="00962827" w14:paraId="59C6CD05" w14:textId="77777777" w:rsidTr="00B521A6">
        <w:trPr>
          <w:trHeight w:val="315"/>
        </w:trPr>
        <w:tc>
          <w:tcPr>
            <w:tcW w:w="0" w:type="auto"/>
            <w:tcBorders>
              <w:left w:val="single" w:sz="4" w:space="0" w:color="auto"/>
            </w:tcBorders>
            <w:shd w:val="clear" w:color="auto" w:fill="FFFFFF"/>
            <w:tcMar>
              <w:top w:w="30" w:type="dxa"/>
              <w:left w:w="45" w:type="dxa"/>
              <w:bottom w:w="30" w:type="dxa"/>
              <w:right w:w="45" w:type="dxa"/>
            </w:tcMar>
            <w:vAlign w:val="center"/>
            <w:hideMark/>
          </w:tcPr>
          <w:p w14:paraId="7BB823A9" w14:textId="77777777" w:rsidR="00B521A6" w:rsidRPr="00962827" w:rsidRDefault="00B521A6" w:rsidP="00B521A6">
            <w:pPr>
              <w:jc w:val="center"/>
              <w:rPr>
                <w:color w:val="000000"/>
                <w:sz w:val="20"/>
                <w:szCs w:val="20"/>
              </w:rPr>
            </w:pPr>
            <w:r w:rsidRPr="00962827">
              <w:rPr>
                <w:color w:val="000000"/>
                <w:sz w:val="20"/>
                <w:szCs w:val="20"/>
              </w:rPr>
              <w:t>(1100)</w:t>
            </w:r>
          </w:p>
        </w:tc>
        <w:tc>
          <w:tcPr>
            <w:tcW w:w="0" w:type="auto"/>
            <w:tcBorders>
              <w:right w:val="single" w:sz="4" w:space="0" w:color="auto"/>
            </w:tcBorders>
            <w:tcMar>
              <w:top w:w="30" w:type="dxa"/>
              <w:left w:w="0" w:type="dxa"/>
              <w:bottom w:w="30" w:type="dxa"/>
              <w:right w:w="0" w:type="dxa"/>
            </w:tcMar>
            <w:vAlign w:val="bottom"/>
            <w:hideMark/>
          </w:tcPr>
          <w:p w14:paraId="623D03C7" w14:textId="77777777" w:rsidR="00B521A6" w:rsidRPr="00962827" w:rsidRDefault="00B521A6" w:rsidP="00B521A6">
            <w:pPr>
              <w:rPr>
                <w:color w:val="000000"/>
                <w:sz w:val="20"/>
                <w:szCs w:val="20"/>
              </w:rPr>
            </w:pPr>
            <w:proofErr w:type="spellStart"/>
            <w:r w:rsidRPr="00962827">
              <w:rPr>
                <w:color w:val="000000"/>
                <w:sz w:val="20"/>
                <w:szCs w:val="20"/>
              </w:rPr>
              <w:t>i</w:t>
            </w:r>
            <w:proofErr w:type="spellEnd"/>
            <w:r w:rsidRPr="00962827">
              <w:rPr>
                <w:color w:val="000000"/>
                <w:sz w:val="20"/>
                <w:szCs w:val="20"/>
              </w:rPr>
              <w:t xml:space="preserve"> didn't learn anything in this class. all he talks about is the </w:t>
            </w:r>
            <w:proofErr w:type="gramStart"/>
            <w:r w:rsidRPr="00962827">
              <w:rPr>
                <w:color w:val="000000"/>
                <w:sz w:val="20"/>
                <w:szCs w:val="20"/>
              </w:rPr>
              <w:t>99 cent</w:t>
            </w:r>
            <w:proofErr w:type="gramEnd"/>
            <w:r w:rsidRPr="00962827">
              <w:rPr>
                <w:color w:val="000000"/>
                <w:sz w:val="20"/>
                <w:szCs w:val="20"/>
              </w:rPr>
              <w:t xml:space="preserve"> store. it seems like he </w:t>
            </w:r>
            <w:proofErr w:type="spellStart"/>
            <w:r w:rsidRPr="00962827">
              <w:rPr>
                <w:color w:val="000000"/>
                <w:sz w:val="20"/>
                <w:szCs w:val="20"/>
              </w:rPr>
              <w:t>doesnt</w:t>
            </w:r>
            <w:proofErr w:type="spellEnd"/>
            <w:r w:rsidRPr="00962827">
              <w:rPr>
                <w:color w:val="000000"/>
                <w:sz w:val="20"/>
                <w:szCs w:val="20"/>
              </w:rPr>
              <w:t xml:space="preserve"> know anything. </w:t>
            </w:r>
            <w:proofErr w:type="spellStart"/>
            <w:r w:rsidRPr="00962827">
              <w:rPr>
                <w:color w:val="000000"/>
                <w:sz w:val="20"/>
                <w:szCs w:val="20"/>
              </w:rPr>
              <w:t>i</w:t>
            </w:r>
            <w:proofErr w:type="spellEnd"/>
            <w:r w:rsidRPr="00962827">
              <w:rPr>
                <w:color w:val="000000"/>
                <w:sz w:val="20"/>
                <w:szCs w:val="20"/>
              </w:rPr>
              <w:t xml:space="preserve"> </w:t>
            </w:r>
            <w:proofErr w:type="spellStart"/>
            <w:r w:rsidRPr="00962827">
              <w:rPr>
                <w:color w:val="000000"/>
                <w:sz w:val="20"/>
                <w:szCs w:val="20"/>
              </w:rPr>
              <w:t>dont</w:t>
            </w:r>
            <w:proofErr w:type="spellEnd"/>
            <w:r w:rsidRPr="00962827">
              <w:rPr>
                <w:color w:val="000000"/>
                <w:sz w:val="20"/>
                <w:szCs w:val="20"/>
              </w:rPr>
              <w:t xml:space="preserve"> think he does.</w:t>
            </w:r>
          </w:p>
        </w:tc>
      </w:tr>
      <w:tr w:rsidR="00B521A6" w:rsidRPr="00962827" w14:paraId="7FE0F607" w14:textId="77777777" w:rsidTr="00B521A6">
        <w:trPr>
          <w:trHeight w:val="315"/>
        </w:trPr>
        <w:tc>
          <w:tcPr>
            <w:tcW w:w="0" w:type="auto"/>
            <w:tcBorders>
              <w:left w:val="single" w:sz="4" w:space="0" w:color="auto"/>
            </w:tcBorders>
            <w:shd w:val="clear" w:color="auto" w:fill="FFFFFF"/>
            <w:tcMar>
              <w:top w:w="30" w:type="dxa"/>
              <w:left w:w="45" w:type="dxa"/>
              <w:bottom w:w="30" w:type="dxa"/>
              <w:right w:w="45" w:type="dxa"/>
            </w:tcMar>
            <w:vAlign w:val="center"/>
            <w:hideMark/>
          </w:tcPr>
          <w:p w14:paraId="3AB42FF4" w14:textId="77777777" w:rsidR="00B521A6" w:rsidRPr="00962827" w:rsidRDefault="00B521A6" w:rsidP="00B521A6">
            <w:pPr>
              <w:jc w:val="center"/>
              <w:rPr>
                <w:color w:val="000000"/>
                <w:sz w:val="20"/>
                <w:szCs w:val="20"/>
              </w:rPr>
            </w:pPr>
            <w:r w:rsidRPr="00962827">
              <w:rPr>
                <w:color w:val="000000"/>
                <w:sz w:val="20"/>
                <w:szCs w:val="20"/>
              </w:rPr>
              <w:t>(1300)</w:t>
            </w:r>
          </w:p>
        </w:tc>
        <w:tc>
          <w:tcPr>
            <w:tcW w:w="0" w:type="auto"/>
            <w:tcBorders>
              <w:right w:val="single" w:sz="4" w:space="0" w:color="auto"/>
            </w:tcBorders>
            <w:tcMar>
              <w:top w:w="30" w:type="dxa"/>
              <w:left w:w="0" w:type="dxa"/>
              <w:bottom w:w="30" w:type="dxa"/>
              <w:right w:w="0" w:type="dxa"/>
            </w:tcMar>
            <w:vAlign w:val="bottom"/>
            <w:hideMark/>
          </w:tcPr>
          <w:p w14:paraId="2DA07623" w14:textId="77777777" w:rsidR="00B521A6" w:rsidRPr="00962827" w:rsidRDefault="00B521A6" w:rsidP="00B521A6">
            <w:pPr>
              <w:rPr>
                <w:color w:val="000000"/>
                <w:sz w:val="20"/>
                <w:szCs w:val="20"/>
              </w:rPr>
            </w:pPr>
            <w:r w:rsidRPr="00962827">
              <w:rPr>
                <w:color w:val="000000"/>
                <w:sz w:val="20"/>
                <w:szCs w:val="20"/>
              </w:rPr>
              <w:t>thinks he's cool, but not. tries too hard to be your friend and doesn't really "control" the school; clueless</w:t>
            </w:r>
          </w:p>
        </w:tc>
      </w:tr>
      <w:tr w:rsidR="00B521A6" w:rsidRPr="00962827" w14:paraId="5E27AAE6" w14:textId="77777777" w:rsidTr="00B521A6">
        <w:trPr>
          <w:trHeight w:val="315"/>
        </w:trPr>
        <w:tc>
          <w:tcPr>
            <w:tcW w:w="0" w:type="auto"/>
            <w:tcBorders>
              <w:left w:val="single" w:sz="4" w:space="0" w:color="auto"/>
              <w:bottom w:val="single" w:sz="4" w:space="0" w:color="auto"/>
            </w:tcBorders>
            <w:shd w:val="clear" w:color="auto" w:fill="FFFFFF"/>
            <w:tcMar>
              <w:top w:w="30" w:type="dxa"/>
              <w:left w:w="45" w:type="dxa"/>
              <w:bottom w:w="30" w:type="dxa"/>
              <w:right w:w="45" w:type="dxa"/>
            </w:tcMar>
            <w:vAlign w:val="center"/>
            <w:hideMark/>
          </w:tcPr>
          <w:p w14:paraId="744B5829" w14:textId="77777777" w:rsidR="00B521A6" w:rsidRPr="00962827" w:rsidRDefault="00B521A6" w:rsidP="00B521A6">
            <w:pPr>
              <w:jc w:val="center"/>
              <w:rPr>
                <w:color w:val="000000"/>
                <w:sz w:val="20"/>
                <w:szCs w:val="20"/>
              </w:rPr>
            </w:pPr>
            <w:r w:rsidRPr="00962827">
              <w:rPr>
                <w:color w:val="000000"/>
                <w:sz w:val="20"/>
                <w:szCs w:val="20"/>
              </w:rPr>
              <w:t>(1400)</w:t>
            </w:r>
          </w:p>
        </w:tc>
        <w:tc>
          <w:tcPr>
            <w:tcW w:w="0" w:type="auto"/>
            <w:tcBorders>
              <w:bottom w:val="single" w:sz="4" w:space="0" w:color="auto"/>
              <w:right w:val="single" w:sz="4" w:space="0" w:color="auto"/>
            </w:tcBorders>
            <w:tcMar>
              <w:top w:w="30" w:type="dxa"/>
              <w:left w:w="0" w:type="dxa"/>
              <w:bottom w:w="30" w:type="dxa"/>
              <w:right w:w="0" w:type="dxa"/>
            </w:tcMar>
            <w:vAlign w:val="bottom"/>
            <w:hideMark/>
          </w:tcPr>
          <w:p w14:paraId="09821336" w14:textId="77777777" w:rsidR="00B521A6" w:rsidRPr="00962827" w:rsidRDefault="00B521A6" w:rsidP="00B521A6">
            <w:pPr>
              <w:rPr>
                <w:color w:val="000000"/>
                <w:sz w:val="20"/>
                <w:szCs w:val="20"/>
              </w:rPr>
            </w:pPr>
            <w:r w:rsidRPr="00962827">
              <w:rPr>
                <w:color w:val="000000"/>
                <w:sz w:val="20"/>
                <w:szCs w:val="20"/>
              </w:rPr>
              <w:t>She try's hard but really just doesn't have real knowledge. Good activities though. Just not real bright.</w:t>
            </w:r>
          </w:p>
        </w:tc>
      </w:tr>
    </w:tbl>
    <w:p w14:paraId="23E75A5D" w14:textId="3962B102" w:rsidR="00B521A6" w:rsidRDefault="00B521A6" w:rsidP="00CF627A">
      <w:pPr>
        <w:rPr>
          <w:iCs/>
          <w:sz w:val="20"/>
          <w:szCs w:val="20"/>
        </w:rPr>
      </w:pPr>
    </w:p>
    <w:tbl>
      <w:tblPr>
        <w:tblW w:w="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624"/>
        <w:gridCol w:w="12306"/>
      </w:tblGrid>
      <w:tr w:rsidR="00E20148" w:rsidRPr="00B84A7E" w14:paraId="1E0210F7" w14:textId="77777777" w:rsidTr="00B05A31">
        <w:trPr>
          <w:trHeight w:val="315"/>
        </w:trPr>
        <w:tc>
          <w:tcPr>
            <w:tcW w:w="0" w:type="auto"/>
            <w:gridSpan w:val="2"/>
            <w:tcBorders>
              <w:top w:val="double" w:sz="4" w:space="0" w:color="auto"/>
              <w:left w:val="double" w:sz="4" w:space="0" w:color="auto"/>
              <w:bottom w:val="double" w:sz="4" w:space="0" w:color="auto"/>
              <w:right w:val="double" w:sz="4" w:space="0" w:color="auto"/>
            </w:tcBorders>
            <w:tcMar>
              <w:top w:w="30" w:type="dxa"/>
              <w:left w:w="45" w:type="dxa"/>
              <w:bottom w:w="30" w:type="dxa"/>
              <w:right w:w="45" w:type="dxa"/>
            </w:tcMar>
            <w:vAlign w:val="bottom"/>
            <w:hideMark/>
          </w:tcPr>
          <w:p w14:paraId="5A057262" w14:textId="77777777" w:rsidR="00E20148" w:rsidRPr="00B84A7E" w:rsidRDefault="00E20148" w:rsidP="00B05A31">
            <w:pPr>
              <w:rPr>
                <w:b/>
                <w:bCs/>
                <w:i/>
                <w:iCs/>
                <w:sz w:val="20"/>
                <w:szCs w:val="20"/>
              </w:rPr>
            </w:pPr>
            <w:r w:rsidRPr="00B84A7E">
              <w:rPr>
                <w:b/>
                <w:bCs/>
                <w:i/>
                <w:iCs/>
                <w:sz w:val="20"/>
                <w:szCs w:val="20"/>
              </w:rPr>
              <w:t>Topic 4 - Sample Reviews</w:t>
            </w:r>
          </w:p>
        </w:tc>
      </w:tr>
      <w:tr w:rsidR="00E20148" w:rsidRPr="00B84A7E" w14:paraId="77FDB4B2" w14:textId="77777777" w:rsidTr="00B05A31">
        <w:trPr>
          <w:trHeight w:val="315"/>
        </w:trPr>
        <w:tc>
          <w:tcPr>
            <w:tcW w:w="0" w:type="auto"/>
            <w:tcBorders>
              <w:top w:val="double" w:sz="4" w:space="0" w:color="auto"/>
            </w:tcBorders>
            <w:shd w:val="clear" w:color="auto" w:fill="FFFFFF"/>
            <w:tcMar>
              <w:top w:w="30" w:type="dxa"/>
              <w:left w:w="45" w:type="dxa"/>
              <w:bottom w:w="30" w:type="dxa"/>
              <w:right w:w="45" w:type="dxa"/>
            </w:tcMar>
            <w:vAlign w:val="center"/>
            <w:hideMark/>
          </w:tcPr>
          <w:p w14:paraId="505194C4" w14:textId="77777777" w:rsidR="00E20148" w:rsidRPr="00B84A7E" w:rsidRDefault="00E20148" w:rsidP="00B05A31">
            <w:pPr>
              <w:jc w:val="center"/>
              <w:rPr>
                <w:color w:val="000000"/>
                <w:sz w:val="20"/>
                <w:szCs w:val="20"/>
              </w:rPr>
            </w:pPr>
            <w:r w:rsidRPr="00B84A7E">
              <w:rPr>
                <w:color w:val="000000"/>
                <w:sz w:val="20"/>
                <w:szCs w:val="20"/>
              </w:rPr>
              <w:t>(19)</w:t>
            </w:r>
          </w:p>
        </w:tc>
        <w:tc>
          <w:tcPr>
            <w:tcW w:w="0" w:type="auto"/>
            <w:tcBorders>
              <w:top w:val="double" w:sz="4" w:space="0" w:color="auto"/>
            </w:tcBorders>
            <w:tcMar>
              <w:top w:w="30" w:type="dxa"/>
              <w:left w:w="0" w:type="dxa"/>
              <w:bottom w:w="30" w:type="dxa"/>
              <w:right w:w="0" w:type="dxa"/>
            </w:tcMar>
            <w:vAlign w:val="bottom"/>
            <w:hideMark/>
          </w:tcPr>
          <w:p w14:paraId="64C51684" w14:textId="09AD978D" w:rsidR="00E20148" w:rsidRPr="00B84A7E" w:rsidRDefault="00E20148" w:rsidP="00B05A31">
            <w:pPr>
              <w:rPr>
                <w:color w:val="000000"/>
                <w:sz w:val="20"/>
                <w:szCs w:val="20"/>
              </w:rPr>
            </w:pPr>
            <w:proofErr w:type="spellStart"/>
            <w:r w:rsidRPr="00B84A7E">
              <w:rPr>
                <w:color w:val="000000"/>
                <w:sz w:val="20"/>
                <w:szCs w:val="20"/>
              </w:rPr>
              <w:t>mr.</w:t>
            </w:r>
            <w:proofErr w:type="spellEnd"/>
            <w:r w:rsidRPr="00B84A7E">
              <w:rPr>
                <w:color w:val="000000"/>
                <w:sz w:val="20"/>
                <w:szCs w:val="20"/>
              </w:rPr>
              <w:t xml:space="preserve"> </w:t>
            </w:r>
            <w:r w:rsidR="00175283">
              <w:rPr>
                <w:color w:val="000000"/>
                <w:sz w:val="20"/>
                <w:szCs w:val="20"/>
              </w:rPr>
              <w:t>------</w:t>
            </w:r>
            <w:r w:rsidR="00175283">
              <w:rPr>
                <w:i/>
                <w:iCs/>
                <w:color w:val="000000"/>
                <w:sz w:val="20"/>
                <w:szCs w:val="20"/>
              </w:rPr>
              <w:t xml:space="preserve"> </w:t>
            </w:r>
            <w:r w:rsidRPr="00B84A7E">
              <w:rPr>
                <w:color w:val="000000"/>
                <w:sz w:val="20"/>
                <w:szCs w:val="20"/>
              </w:rPr>
              <w:t xml:space="preserve">is annoying and weird and very grouchy. he is also kind of loopy. he gets mad for silly reasons and tries to be sarcastic but it sounds like </w:t>
            </w:r>
            <w:proofErr w:type="spellStart"/>
            <w:r w:rsidRPr="00B84A7E">
              <w:rPr>
                <w:color w:val="000000"/>
                <w:sz w:val="20"/>
                <w:szCs w:val="20"/>
              </w:rPr>
              <w:t>hes</w:t>
            </w:r>
            <w:proofErr w:type="spellEnd"/>
            <w:r w:rsidRPr="00B84A7E">
              <w:rPr>
                <w:color w:val="000000"/>
                <w:sz w:val="20"/>
                <w:szCs w:val="20"/>
              </w:rPr>
              <w:t xml:space="preserve"> serious. </w:t>
            </w:r>
            <w:proofErr w:type="spellStart"/>
            <w:r w:rsidRPr="00B84A7E">
              <w:rPr>
                <w:color w:val="000000"/>
                <w:sz w:val="20"/>
                <w:szCs w:val="20"/>
              </w:rPr>
              <w:t>i</w:t>
            </w:r>
            <w:proofErr w:type="spellEnd"/>
            <w:r w:rsidRPr="00B84A7E">
              <w:rPr>
                <w:color w:val="000000"/>
                <w:sz w:val="20"/>
                <w:szCs w:val="20"/>
              </w:rPr>
              <w:t xml:space="preserve"> </w:t>
            </w:r>
            <w:proofErr w:type="spellStart"/>
            <w:r w:rsidRPr="00B84A7E">
              <w:rPr>
                <w:color w:val="000000"/>
                <w:sz w:val="20"/>
                <w:szCs w:val="20"/>
              </w:rPr>
              <w:t>dont</w:t>
            </w:r>
            <w:proofErr w:type="spellEnd"/>
            <w:r w:rsidRPr="00B84A7E">
              <w:rPr>
                <w:color w:val="000000"/>
                <w:sz w:val="20"/>
                <w:szCs w:val="20"/>
              </w:rPr>
              <w:t xml:space="preserve"> like him very much. </w:t>
            </w:r>
            <w:proofErr w:type="spellStart"/>
            <w:r w:rsidRPr="00B84A7E">
              <w:rPr>
                <w:color w:val="000000"/>
                <w:sz w:val="20"/>
                <w:szCs w:val="20"/>
              </w:rPr>
              <w:t>hes</w:t>
            </w:r>
            <w:proofErr w:type="spellEnd"/>
            <w:r w:rsidRPr="00B84A7E">
              <w:rPr>
                <w:color w:val="000000"/>
                <w:sz w:val="20"/>
                <w:szCs w:val="20"/>
              </w:rPr>
              <w:t xml:space="preserve"> way to nice to the </w:t>
            </w:r>
            <w:proofErr w:type="spellStart"/>
            <w:r w:rsidRPr="00B84A7E">
              <w:rPr>
                <w:color w:val="000000"/>
                <w:sz w:val="20"/>
                <w:szCs w:val="20"/>
              </w:rPr>
              <w:t>basoons</w:t>
            </w:r>
            <w:proofErr w:type="spellEnd"/>
            <w:r w:rsidRPr="00B84A7E">
              <w:rPr>
                <w:color w:val="000000"/>
                <w:sz w:val="20"/>
                <w:szCs w:val="20"/>
              </w:rPr>
              <w:t xml:space="preserve"> and too mean to everybody else</w:t>
            </w:r>
          </w:p>
        </w:tc>
      </w:tr>
      <w:tr w:rsidR="00E20148" w:rsidRPr="00B84A7E" w14:paraId="23773B02" w14:textId="77777777" w:rsidTr="00B05A31">
        <w:trPr>
          <w:trHeight w:val="315"/>
        </w:trPr>
        <w:tc>
          <w:tcPr>
            <w:tcW w:w="0" w:type="auto"/>
            <w:shd w:val="clear" w:color="auto" w:fill="FFFFFF"/>
            <w:tcMar>
              <w:top w:w="30" w:type="dxa"/>
              <w:left w:w="45" w:type="dxa"/>
              <w:bottom w:w="30" w:type="dxa"/>
              <w:right w:w="45" w:type="dxa"/>
            </w:tcMar>
            <w:vAlign w:val="center"/>
            <w:hideMark/>
          </w:tcPr>
          <w:p w14:paraId="5B09FC56" w14:textId="77777777" w:rsidR="00E20148" w:rsidRPr="00B84A7E" w:rsidRDefault="00E20148" w:rsidP="00B05A31">
            <w:pPr>
              <w:jc w:val="center"/>
              <w:rPr>
                <w:color w:val="000000"/>
                <w:sz w:val="20"/>
                <w:szCs w:val="20"/>
              </w:rPr>
            </w:pPr>
            <w:r w:rsidRPr="00B84A7E">
              <w:rPr>
                <w:color w:val="000000"/>
                <w:sz w:val="20"/>
                <w:szCs w:val="20"/>
              </w:rPr>
              <w:t>(20)</w:t>
            </w:r>
          </w:p>
        </w:tc>
        <w:tc>
          <w:tcPr>
            <w:tcW w:w="0" w:type="auto"/>
            <w:tcMar>
              <w:top w:w="30" w:type="dxa"/>
              <w:left w:w="0" w:type="dxa"/>
              <w:bottom w:w="30" w:type="dxa"/>
              <w:right w:w="0" w:type="dxa"/>
            </w:tcMar>
            <w:vAlign w:val="bottom"/>
            <w:hideMark/>
          </w:tcPr>
          <w:p w14:paraId="292249D5" w14:textId="74212E96" w:rsidR="00E20148" w:rsidRPr="00B84A7E" w:rsidRDefault="00E20148" w:rsidP="00B05A31">
            <w:pPr>
              <w:rPr>
                <w:color w:val="000000"/>
                <w:sz w:val="20"/>
                <w:szCs w:val="20"/>
              </w:rPr>
            </w:pPr>
            <w:proofErr w:type="spellStart"/>
            <w:r w:rsidRPr="00B84A7E">
              <w:rPr>
                <w:color w:val="000000"/>
                <w:sz w:val="20"/>
                <w:szCs w:val="20"/>
              </w:rPr>
              <w:t>mrs.</w:t>
            </w:r>
            <w:proofErr w:type="spellEnd"/>
            <w:r w:rsidR="00175283">
              <w:rPr>
                <w:color w:val="000000"/>
                <w:sz w:val="20"/>
                <w:szCs w:val="20"/>
              </w:rPr>
              <w:t xml:space="preserve"> </w:t>
            </w:r>
            <w:r w:rsidR="00175283">
              <w:rPr>
                <w:color w:val="000000"/>
                <w:sz w:val="20"/>
                <w:szCs w:val="20"/>
              </w:rPr>
              <w:t>------</w:t>
            </w:r>
            <w:r w:rsidR="00175283">
              <w:rPr>
                <w:i/>
                <w:iCs/>
                <w:color w:val="000000"/>
                <w:sz w:val="20"/>
                <w:szCs w:val="20"/>
              </w:rPr>
              <w:t xml:space="preserve"> </w:t>
            </w:r>
            <w:r w:rsidRPr="00B84A7E">
              <w:rPr>
                <w:color w:val="000000"/>
                <w:sz w:val="20"/>
                <w:szCs w:val="20"/>
              </w:rPr>
              <w:t xml:space="preserve">is so weird, but I feel kind of bad for her because these kids made a song for her and it is kind of mean, but she </w:t>
            </w:r>
            <w:proofErr w:type="spellStart"/>
            <w:r w:rsidRPr="00B84A7E">
              <w:rPr>
                <w:color w:val="000000"/>
                <w:sz w:val="20"/>
                <w:szCs w:val="20"/>
              </w:rPr>
              <w:t>dos'nt</w:t>
            </w:r>
            <w:proofErr w:type="spellEnd"/>
            <w:r w:rsidRPr="00B84A7E">
              <w:rPr>
                <w:color w:val="000000"/>
                <w:sz w:val="20"/>
                <w:szCs w:val="20"/>
              </w:rPr>
              <w:t xml:space="preserve"> know so </w:t>
            </w:r>
            <w:proofErr w:type="spellStart"/>
            <w:r w:rsidRPr="00B84A7E">
              <w:rPr>
                <w:color w:val="000000"/>
                <w:sz w:val="20"/>
                <w:szCs w:val="20"/>
              </w:rPr>
              <w:t>its</w:t>
            </w:r>
            <w:proofErr w:type="spellEnd"/>
            <w:r w:rsidRPr="00B84A7E">
              <w:rPr>
                <w:color w:val="000000"/>
                <w:sz w:val="20"/>
                <w:szCs w:val="20"/>
              </w:rPr>
              <w:t xml:space="preserve"> all </w:t>
            </w:r>
            <w:proofErr w:type="gramStart"/>
            <w:r w:rsidRPr="00B84A7E">
              <w:rPr>
                <w:color w:val="000000"/>
                <w:sz w:val="20"/>
                <w:szCs w:val="20"/>
              </w:rPr>
              <w:t>good</w:t>
            </w:r>
            <w:proofErr w:type="gramEnd"/>
            <w:r w:rsidRPr="00B84A7E">
              <w:rPr>
                <w:color w:val="000000"/>
                <w:sz w:val="20"/>
                <w:szCs w:val="20"/>
              </w:rPr>
              <w:t>. the only thing good about her is she gives candy</w:t>
            </w:r>
          </w:p>
        </w:tc>
      </w:tr>
      <w:tr w:rsidR="00E20148" w:rsidRPr="00B84A7E" w14:paraId="6821D588" w14:textId="77777777" w:rsidTr="00B05A31">
        <w:trPr>
          <w:trHeight w:val="315"/>
        </w:trPr>
        <w:tc>
          <w:tcPr>
            <w:tcW w:w="0" w:type="auto"/>
            <w:shd w:val="clear" w:color="auto" w:fill="FFFFFF"/>
            <w:tcMar>
              <w:top w:w="30" w:type="dxa"/>
              <w:left w:w="45" w:type="dxa"/>
              <w:bottom w:w="30" w:type="dxa"/>
              <w:right w:w="45" w:type="dxa"/>
            </w:tcMar>
            <w:vAlign w:val="center"/>
            <w:hideMark/>
          </w:tcPr>
          <w:p w14:paraId="301F9245" w14:textId="77777777" w:rsidR="00E20148" w:rsidRPr="00B84A7E" w:rsidRDefault="00E20148" w:rsidP="00B05A31">
            <w:pPr>
              <w:jc w:val="center"/>
              <w:rPr>
                <w:color w:val="000000"/>
                <w:sz w:val="20"/>
                <w:szCs w:val="20"/>
              </w:rPr>
            </w:pPr>
            <w:r w:rsidRPr="00B84A7E">
              <w:rPr>
                <w:color w:val="000000"/>
                <w:sz w:val="20"/>
                <w:szCs w:val="20"/>
              </w:rPr>
              <w:t>(100)</w:t>
            </w:r>
          </w:p>
        </w:tc>
        <w:tc>
          <w:tcPr>
            <w:tcW w:w="0" w:type="auto"/>
            <w:tcMar>
              <w:top w:w="30" w:type="dxa"/>
              <w:left w:w="0" w:type="dxa"/>
              <w:bottom w:w="30" w:type="dxa"/>
              <w:right w:w="0" w:type="dxa"/>
            </w:tcMar>
            <w:vAlign w:val="bottom"/>
            <w:hideMark/>
          </w:tcPr>
          <w:p w14:paraId="463B330A" w14:textId="77777777" w:rsidR="00E20148" w:rsidRPr="00B84A7E" w:rsidRDefault="00E20148" w:rsidP="00B05A31">
            <w:pPr>
              <w:rPr>
                <w:color w:val="000000"/>
                <w:sz w:val="20"/>
                <w:szCs w:val="20"/>
              </w:rPr>
            </w:pPr>
            <w:proofErr w:type="spellStart"/>
            <w:r w:rsidRPr="00B84A7E">
              <w:rPr>
                <w:color w:val="000000"/>
                <w:sz w:val="20"/>
                <w:szCs w:val="20"/>
              </w:rPr>
              <w:t>hes</w:t>
            </w:r>
            <w:proofErr w:type="spellEnd"/>
            <w:r w:rsidRPr="00B84A7E">
              <w:rPr>
                <w:color w:val="000000"/>
                <w:sz w:val="20"/>
                <w:szCs w:val="20"/>
              </w:rPr>
              <w:t xml:space="preserve"> a lame teacher...if </w:t>
            </w:r>
            <w:proofErr w:type="spellStart"/>
            <w:r w:rsidRPr="00B84A7E">
              <w:rPr>
                <w:color w:val="000000"/>
                <w:sz w:val="20"/>
                <w:szCs w:val="20"/>
              </w:rPr>
              <w:t>ur</w:t>
            </w:r>
            <w:proofErr w:type="spellEnd"/>
            <w:r w:rsidRPr="00B84A7E">
              <w:rPr>
                <w:color w:val="000000"/>
                <w:sz w:val="20"/>
                <w:szCs w:val="20"/>
              </w:rPr>
              <w:t xml:space="preserve"> a jock </w:t>
            </w:r>
            <w:proofErr w:type="spellStart"/>
            <w:r w:rsidRPr="00B84A7E">
              <w:rPr>
                <w:color w:val="000000"/>
                <w:sz w:val="20"/>
                <w:szCs w:val="20"/>
              </w:rPr>
              <w:t>ur</w:t>
            </w:r>
            <w:proofErr w:type="spellEnd"/>
            <w:r w:rsidRPr="00B84A7E">
              <w:rPr>
                <w:color w:val="000000"/>
                <w:sz w:val="20"/>
                <w:szCs w:val="20"/>
              </w:rPr>
              <w:t xml:space="preserve"> set everyone else is dead...stoners r doomed even if u do everything he still hates u.</w:t>
            </w:r>
            <w:proofErr w:type="gramStart"/>
            <w:r w:rsidRPr="00B84A7E">
              <w:rPr>
                <w:color w:val="000000"/>
                <w:sz w:val="20"/>
                <w:szCs w:val="20"/>
              </w:rPr>
              <w:t>..</w:t>
            </w:r>
            <w:proofErr w:type="spellStart"/>
            <w:r w:rsidRPr="00B84A7E">
              <w:rPr>
                <w:color w:val="000000"/>
                <w:sz w:val="20"/>
                <w:szCs w:val="20"/>
              </w:rPr>
              <w:t>kinda</w:t>
            </w:r>
            <w:proofErr w:type="spellEnd"/>
            <w:proofErr w:type="gramEnd"/>
            <w:r w:rsidRPr="00B84A7E">
              <w:rPr>
                <w:color w:val="000000"/>
                <w:sz w:val="20"/>
                <w:szCs w:val="20"/>
              </w:rPr>
              <w:t xml:space="preserve"> funny 2 mess with him </w:t>
            </w:r>
            <w:proofErr w:type="spellStart"/>
            <w:r w:rsidRPr="00B84A7E">
              <w:rPr>
                <w:color w:val="000000"/>
                <w:sz w:val="20"/>
                <w:szCs w:val="20"/>
              </w:rPr>
              <w:t>tho</w:t>
            </w:r>
            <w:proofErr w:type="spellEnd"/>
          </w:p>
        </w:tc>
      </w:tr>
      <w:tr w:rsidR="00E20148" w:rsidRPr="00B84A7E" w14:paraId="246A6870" w14:textId="77777777" w:rsidTr="00B05A31">
        <w:trPr>
          <w:trHeight w:val="315"/>
        </w:trPr>
        <w:tc>
          <w:tcPr>
            <w:tcW w:w="0" w:type="auto"/>
            <w:shd w:val="clear" w:color="auto" w:fill="FFFFFF"/>
            <w:tcMar>
              <w:top w:w="30" w:type="dxa"/>
              <w:left w:w="45" w:type="dxa"/>
              <w:bottom w:w="30" w:type="dxa"/>
              <w:right w:w="45" w:type="dxa"/>
            </w:tcMar>
            <w:vAlign w:val="center"/>
            <w:hideMark/>
          </w:tcPr>
          <w:p w14:paraId="7509A682" w14:textId="77777777" w:rsidR="00E20148" w:rsidRPr="00B84A7E" w:rsidRDefault="00E20148" w:rsidP="00B05A31">
            <w:pPr>
              <w:jc w:val="center"/>
              <w:rPr>
                <w:color w:val="000000"/>
                <w:sz w:val="20"/>
                <w:szCs w:val="20"/>
              </w:rPr>
            </w:pPr>
            <w:r w:rsidRPr="00B84A7E">
              <w:rPr>
                <w:color w:val="000000"/>
                <w:sz w:val="20"/>
                <w:szCs w:val="20"/>
              </w:rPr>
              <w:t>(200)</w:t>
            </w:r>
          </w:p>
        </w:tc>
        <w:tc>
          <w:tcPr>
            <w:tcW w:w="0" w:type="auto"/>
            <w:tcMar>
              <w:top w:w="30" w:type="dxa"/>
              <w:left w:w="0" w:type="dxa"/>
              <w:bottom w:w="30" w:type="dxa"/>
              <w:right w:w="0" w:type="dxa"/>
            </w:tcMar>
            <w:vAlign w:val="bottom"/>
            <w:hideMark/>
          </w:tcPr>
          <w:p w14:paraId="0E45BCD8" w14:textId="77777777" w:rsidR="00E20148" w:rsidRPr="00B84A7E" w:rsidRDefault="00E20148" w:rsidP="00B05A31">
            <w:pPr>
              <w:rPr>
                <w:color w:val="000000"/>
                <w:sz w:val="20"/>
                <w:szCs w:val="20"/>
              </w:rPr>
            </w:pPr>
            <w:r w:rsidRPr="00B84A7E">
              <w:rPr>
                <w:color w:val="000000"/>
                <w:sz w:val="20"/>
                <w:szCs w:val="20"/>
              </w:rPr>
              <w:t>I really didn't like her. She was arrogant and pretty much thought she was always right...if you disagreed with something she said, then watch out. Snobbish and annoying.</w:t>
            </w:r>
          </w:p>
        </w:tc>
      </w:tr>
      <w:tr w:rsidR="00E20148" w:rsidRPr="00B84A7E" w14:paraId="39D7FDB7" w14:textId="77777777" w:rsidTr="00B05A31">
        <w:trPr>
          <w:trHeight w:val="315"/>
        </w:trPr>
        <w:tc>
          <w:tcPr>
            <w:tcW w:w="0" w:type="auto"/>
            <w:shd w:val="clear" w:color="auto" w:fill="FFFFFF"/>
            <w:tcMar>
              <w:top w:w="30" w:type="dxa"/>
              <w:left w:w="45" w:type="dxa"/>
              <w:bottom w:w="30" w:type="dxa"/>
              <w:right w:w="45" w:type="dxa"/>
            </w:tcMar>
            <w:vAlign w:val="center"/>
            <w:hideMark/>
          </w:tcPr>
          <w:p w14:paraId="21354C7C" w14:textId="77777777" w:rsidR="00E20148" w:rsidRPr="00B84A7E" w:rsidRDefault="00E20148" w:rsidP="00B05A31">
            <w:pPr>
              <w:jc w:val="center"/>
              <w:rPr>
                <w:color w:val="000000"/>
                <w:sz w:val="20"/>
                <w:szCs w:val="20"/>
              </w:rPr>
            </w:pPr>
            <w:r w:rsidRPr="00B84A7E">
              <w:rPr>
                <w:color w:val="000000"/>
                <w:sz w:val="20"/>
                <w:szCs w:val="20"/>
              </w:rPr>
              <w:t>(300)</w:t>
            </w:r>
          </w:p>
        </w:tc>
        <w:tc>
          <w:tcPr>
            <w:tcW w:w="0" w:type="auto"/>
            <w:tcMar>
              <w:top w:w="30" w:type="dxa"/>
              <w:left w:w="0" w:type="dxa"/>
              <w:bottom w:w="30" w:type="dxa"/>
              <w:right w:w="0" w:type="dxa"/>
            </w:tcMar>
            <w:vAlign w:val="bottom"/>
            <w:hideMark/>
          </w:tcPr>
          <w:p w14:paraId="14C3E294" w14:textId="77777777" w:rsidR="00E20148" w:rsidRPr="00B84A7E" w:rsidRDefault="00E20148" w:rsidP="00B05A31">
            <w:pPr>
              <w:rPr>
                <w:color w:val="000000"/>
                <w:sz w:val="20"/>
                <w:szCs w:val="20"/>
              </w:rPr>
            </w:pPr>
            <w:r w:rsidRPr="00B84A7E">
              <w:rPr>
                <w:color w:val="000000"/>
                <w:sz w:val="20"/>
                <w:szCs w:val="20"/>
              </w:rPr>
              <w:t xml:space="preserve">this is the only person </w:t>
            </w:r>
            <w:proofErr w:type="spellStart"/>
            <w:r w:rsidRPr="00B84A7E">
              <w:rPr>
                <w:color w:val="000000"/>
                <w:sz w:val="20"/>
                <w:szCs w:val="20"/>
              </w:rPr>
              <w:t>i</w:t>
            </w:r>
            <w:proofErr w:type="spellEnd"/>
            <w:r w:rsidRPr="00B84A7E">
              <w:rPr>
                <w:color w:val="000000"/>
                <w:sz w:val="20"/>
                <w:szCs w:val="20"/>
              </w:rPr>
              <w:t xml:space="preserve"> think of as a bad person the nasty lady even said she thought of herself as always right</w:t>
            </w:r>
          </w:p>
        </w:tc>
      </w:tr>
      <w:tr w:rsidR="00E20148" w:rsidRPr="00B84A7E" w14:paraId="1C9DEA81" w14:textId="77777777" w:rsidTr="00B05A31">
        <w:trPr>
          <w:trHeight w:val="315"/>
        </w:trPr>
        <w:tc>
          <w:tcPr>
            <w:tcW w:w="0" w:type="auto"/>
            <w:shd w:val="clear" w:color="auto" w:fill="FFFFFF"/>
            <w:tcMar>
              <w:top w:w="30" w:type="dxa"/>
              <w:left w:w="45" w:type="dxa"/>
              <w:bottom w:w="30" w:type="dxa"/>
              <w:right w:w="45" w:type="dxa"/>
            </w:tcMar>
            <w:vAlign w:val="center"/>
            <w:hideMark/>
          </w:tcPr>
          <w:p w14:paraId="2E2D26EE" w14:textId="77777777" w:rsidR="00E20148" w:rsidRPr="00B84A7E" w:rsidRDefault="00E20148" w:rsidP="00B05A31">
            <w:pPr>
              <w:jc w:val="center"/>
              <w:rPr>
                <w:color w:val="000000"/>
                <w:sz w:val="20"/>
                <w:szCs w:val="20"/>
              </w:rPr>
            </w:pPr>
            <w:r w:rsidRPr="00B84A7E">
              <w:rPr>
                <w:color w:val="000000"/>
                <w:sz w:val="20"/>
                <w:szCs w:val="20"/>
              </w:rPr>
              <w:t>(400)</w:t>
            </w:r>
          </w:p>
        </w:tc>
        <w:tc>
          <w:tcPr>
            <w:tcW w:w="0" w:type="auto"/>
            <w:tcMar>
              <w:top w:w="30" w:type="dxa"/>
              <w:left w:w="0" w:type="dxa"/>
              <w:bottom w:w="30" w:type="dxa"/>
              <w:right w:w="0" w:type="dxa"/>
            </w:tcMar>
            <w:vAlign w:val="bottom"/>
            <w:hideMark/>
          </w:tcPr>
          <w:p w14:paraId="153B3CF3" w14:textId="77777777" w:rsidR="00E20148" w:rsidRPr="00B84A7E" w:rsidRDefault="00E20148" w:rsidP="00B05A31">
            <w:pPr>
              <w:rPr>
                <w:color w:val="000000"/>
                <w:sz w:val="20"/>
                <w:szCs w:val="20"/>
              </w:rPr>
            </w:pPr>
            <w:r w:rsidRPr="00B84A7E">
              <w:rPr>
                <w:color w:val="000000"/>
                <w:sz w:val="20"/>
                <w:szCs w:val="20"/>
              </w:rPr>
              <w:t xml:space="preserve">I'm sorry, </w:t>
            </w:r>
            <w:proofErr w:type="spellStart"/>
            <w:r w:rsidRPr="00B84A7E">
              <w:rPr>
                <w:color w:val="000000"/>
                <w:sz w:val="20"/>
                <w:szCs w:val="20"/>
              </w:rPr>
              <w:t>i</w:t>
            </w:r>
            <w:proofErr w:type="spellEnd"/>
            <w:r w:rsidRPr="00B84A7E">
              <w:rPr>
                <w:color w:val="000000"/>
                <w:sz w:val="20"/>
                <w:szCs w:val="20"/>
              </w:rPr>
              <w:t xml:space="preserve"> couldn't stand miss </w:t>
            </w:r>
            <w:proofErr w:type="spellStart"/>
            <w:r w:rsidRPr="00B84A7E">
              <w:rPr>
                <w:color w:val="000000"/>
                <w:sz w:val="20"/>
                <w:szCs w:val="20"/>
              </w:rPr>
              <w:t>pyle</w:t>
            </w:r>
            <w:proofErr w:type="spellEnd"/>
            <w:r w:rsidRPr="00B84A7E">
              <w:rPr>
                <w:color w:val="000000"/>
                <w:sz w:val="20"/>
                <w:szCs w:val="20"/>
              </w:rPr>
              <w:t xml:space="preserve">. She had her </w:t>
            </w:r>
            <w:proofErr w:type="gramStart"/>
            <w:r w:rsidRPr="00B84A7E">
              <w:rPr>
                <w:color w:val="000000"/>
                <w:sz w:val="20"/>
                <w:szCs w:val="20"/>
              </w:rPr>
              <w:t>favorites(</w:t>
            </w:r>
            <w:proofErr w:type="gramEnd"/>
            <w:r w:rsidRPr="00B84A7E">
              <w:rPr>
                <w:color w:val="000000"/>
                <w:sz w:val="20"/>
                <w:szCs w:val="20"/>
              </w:rPr>
              <w:t>they know who they are) and she never called on anyone else except her favorites.</w:t>
            </w:r>
          </w:p>
        </w:tc>
      </w:tr>
      <w:tr w:rsidR="00E20148" w:rsidRPr="00B84A7E" w14:paraId="1AEFB67A" w14:textId="77777777" w:rsidTr="00B05A31">
        <w:trPr>
          <w:trHeight w:val="315"/>
        </w:trPr>
        <w:tc>
          <w:tcPr>
            <w:tcW w:w="0" w:type="auto"/>
            <w:shd w:val="clear" w:color="auto" w:fill="FFFFFF"/>
            <w:tcMar>
              <w:top w:w="30" w:type="dxa"/>
              <w:left w:w="45" w:type="dxa"/>
              <w:bottom w:w="30" w:type="dxa"/>
              <w:right w:w="45" w:type="dxa"/>
            </w:tcMar>
            <w:vAlign w:val="center"/>
            <w:hideMark/>
          </w:tcPr>
          <w:p w14:paraId="713A217D" w14:textId="77777777" w:rsidR="00E20148" w:rsidRPr="00B84A7E" w:rsidRDefault="00E20148" w:rsidP="00B05A31">
            <w:pPr>
              <w:jc w:val="center"/>
              <w:rPr>
                <w:color w:val="000000"/>
                <w:sz w:val="20"/>
                <w:szCs w:val="20"/>
              </w:rPr>
            </w:pPr>
            <w:r w:rsidRPr="00B84A7E">
              <w:rPr>
                <w:color w:val="000000"/>
                <w:sz w:val="20"/>
                <w:szCs w:val="20"/>
              </w:rPr>
              <w:t>(500)</w:t>
            </w:r>
          </w:p>
        </w:tc>
        <w:tc>
          <w:tcPr>
            <w:tcW w:w="0" w:type="auto"/>
            <w:tcMar>
              <w:top w:w="30" w:type="dxa"/>
              <w:left w:w="0" w:type="dxa"/>
              <w:bottom w:w="30" w:type="dxa"/>
              <w:right w:w="0" w:type="dxa"/>
            </w:tcMar>
            <w:vAlign w:val="bottom"/>
            <w:hideMark/>
          </w:tcPr>
          <w:p w14:paraId="5E23B550" w14:textId="60354694" w:rsidR="00E20148" w:rsidRPr="00B84A7E" w:rsidRDefault="00E20148" w:rsidP="00B05A31">
            <w:pPr>
              <w:rPr>
                <w:color w:val="000000"/>
                <w:sz w:val="20"/>
                <w:szCs w:val="20"/>
              </w:rPr>
            </w:pPr>
            <w:proofErr w:type="spellStart"/>
            <w:r w:rsidRPr="00B84A7E">
              <w:rPr>
                <w:color w:val="000000"/>
                <w:sz w:val="20"/>
                <w:szCs w:val="20"/>
              </w:rPr>
              <w:t>mr</w:t>
            </w:r>
            <w:proofErr w:type="spellEnd"/>
            <w:r w:rsidRPr="00B84A7E">
              <w:rPr>
                <w:color w:val="000000"/>
                <w:sz w:val="20"/>
                <w:szCs w:val="20"/>
              </w:rPr>
              <w:t xml:space="preserve"> </w:t>
            </w:r>
            <w:r w:rsidR="00AF0F7B">
              <w:rPr>
                <w:i/>
                <w:iCs/>
                <w:color w:val="000000"/>
                <w:sz w:val="20"/>
                <w:szCs w:val="20"/>
              </w:rPr>
              <w:t xml:space="preserve">_____ </w:t>
            </w:r>
            <w:r w:rsidRPr="00B84A7E">
              <w:rPr>
                <w:color w:val="000000"/>
                <w:sz w:val="20"/>
                <w:szCs w:val="20"/>
              </w:rPr>
              <w:t xml:space="preserve">is </w:t>
            </w:r>
            <w:proofErr w:type="spellStart"/>
            <w:r w:rsidRPr="00B84A7E">
              <w:rPr>
                <w:color w:val="000000"/>
                <w:sz w:val="20"/>
                <w:szCs w:val="20"/>
              </w:rPr>
              <w:t>realy</w:t>
            </w:r>
            <w:proofErr w:type="spellEnd"/>
            <w:r w:rsidRPr="00B84A7E">
              <w:rPr>
                <w:color w:val="000000"/>
                <w:sz w:val="20"/>
                <w:szCs w:val="20"/>
              </w:rPr>
              <w:t xml:space="preserve"> weird. I think that he has mood swings. </w:t>
            </w:r>
            <w:proofErr w:type="spellStart"/>
            <w:r w:rsidRPr="00B84A7E">
              <w:rPr>
                <w:color w:val="000000"/>
                <w:sz w:val="20"/>
                <w:szCs w:val="20"/>
              </w:rPr>
              <w:t>ond</w:t>
            </w:r>
            <w:proofErr w:type="spellEnd"/>
            <w:r w:rsidRPr="00B84A7E">
              <w:rPr>
                <w:color w:val="000000"/>
                <w:sz w:val="20"/>
                <w:szCs w:val="20"/>
              </w:rPr>
              <w:t xml:space="preserve"> day he will be </w:t>
            </w:r>
            <w:proofErr w:type="spellStart"/>
            <w:r w:rsidRPr="00B84A7E">
              <w:rPr>
                <w:color w:val="000000"/>
                <w:sz w:val="20"/>
                <w:szCs w:val="20"/>
              </w:rPr>
              <w:t>realy</w:t>
            </w:r>
            <w:proofErr w:type="spellEnd"/>
            <w:r w:rsidRPr="00B84A7E">
              <w:rPr>
                <w:color w:val="000000"/>
                <w:sz w:val="20"/>
                <w:szCs w:val="20"/>
              </w:rPr>
              <w:t xml:space="preserve"> nice and the next he will bite you head off. he is very mean</w:t>
            </w:r>
          </w:p>
        </w:tc>
      </w:tr>
      <w:tr w:rsidR="00E20148" w:rsidRPr="00B84A7E" w14:paraId="548C7DEA" w14:textId="77777777" w:rsidTr="00B05A31">
        <w:trPr>
          <w:trHeight w:val="315"/>
        </w:trPr>
        <w:tc>
          <w:tcPr>
            <w:tcW w:w="0" w:type="auto"/>
            <w:shd w:val="clear" w:color="auto" w:fill="FFFFFF"/>
            <w:tcMar>
              <w:top w:w="30" w:type="dxa"/>
              <w:left w:w="45" w:type="dxa"/>
              <w:bottom w:w="30" w:type="dxa"/>
              <w:right w:w="45" w:type="dxa"/>
            </w:tcMar>
            <w:vAlign w:val="center"/>
            <w:hideMark/>
          </w:tcPr>
          <w:p w14:paraId="793815D2" w14:textId="77777777" w:rsidR="00E20148" w:rsidRPr="00B84A7E" w:rsidRDefault="00E20148" w:rsidP="00B05A31">
            <w:pPr>
              <w:jc w:val="center"/>
              <w:rPr>
                <w:color w:val="000000"/>
                <w:sz w:val="20"/>
                <w:szCs w:val="20"/>
              </w:rPr>
            </w:pPr>
            <w:r w:rsidRPr="00B84A7E">
              <w:rPr>
                <w:color w:val="000000"/>
                <w:sz w:val="20"/>
                <w:szCs w:val="20"/>
              </w:rPr>
              <w:t>(600)</w:t>
            </w:r>
          </w:p>
        </w:tc>
        <w:tc>
          <w:tcPr>
            <w:tcW w:w="0" w:type="auto"/>
            <w:tcMar>
              <w:top w:w="30" w:type="dxa"/>
              <w:left w:w="0" w:type="dxa"/>
              <w:bottom w:w="30" w:type="dxa"/>
              <w:right w:w="0" w:type="dxa"/>
            </w:tcMar>
            <w:vAlign w:val="bottom"/>
            <w:hideMark/>
          </w:tcPr>
          <w:p w14:paraId="77AA1FA2" w14:textId="3784DB67" w:rsidR="00E20148" w:rsidRPr="00B84A7E" w:rsidRDefault="00E20148" w:rsidP="00B05A31">
            <w:pPr>
              <w:rPr>
                <w:color w:val="000000"/>
                <w:sz w:val="20"/>
                <w:szCs w:val="20"/>
              </w:rPr>
            </w:pPr>
            <w:r w:rsidRPr="00B84A7E">
              <w:rPr>
                <w:color w:val="000000"/>
                <w:sz w:val="20"/>
                <w:szCs w:val="20"/>
              </w:rPr>
              <w:t xml:space="preserve">Her name is </w:t>
            </w:r>
            <w:r w:rsidR="00175283">
              <w:rPr>
                <w:color w:val="000000"/>
                <w:sz w:val="20"/>
                <w:szCs w:val="20"/>
              </w:rPr>
              <w:t>------</w:t>
            </w:r>
            <w:r w:rsidR="00175283">
              <w:rPr>
                <w:i/>
                <w:iCs/>
                <w:color w:val="000000"/>
                <w:sz w:val="20"/>
                <w:szCs w:val="20"/>
              </w:rPr>
              <w:t xml:space="preserve"> </w:t>
            </w:r>
            <w:commentRangeStart w:id="105"/>
            <w:r w:rsidRPr="00B84A7E">
              <w:rPr>
                <w:color w:val="000000"/>
                <w:sz w:val="20"/>
                <w:szCs w:val="20"/>
              </w:rPr>
              <w:t>and</w:t>
            </w:r>
            <w:commentRangeEnd w:id="105"/>
            <w:r w:rsidR="002F64E0">
              <w:rPr>
                <w:rStyle w:val="Refdecomentario"/>
              </w:rPr>
              <w:commentReference w:id="105"/>
            </w:r>
            <w:r w:rsidRPr="00B84A7E">
              <w:rPr>
                <w:color w:val="000000"/>
                <w:sz w:val="20"/>
                <w:szCs w:val="20"/>
              </w:rPr>
              <w:t xml:space="preserve"> </w:t>
            </w:r>
            <w:proofErr w:type="spellStart"/>
            <w:r w:rsidRPr="00B84A7E">
              <w:rPr>
                <w:color w:val="000000"/>
                <w:sz w:val="20"/>
                <w:szCs w:val="20"/>
              </w:rPr>
              <w:t>i</w:t>
            </w:r>
            <w:proofErr w:type="spellEnd"/>
            <w:r w:rsidRPr="00B84A7E">
              <w:rPr>
                <w:color w:val="000000"/>
                <w:sz w:val="20"/>
                <w:szCs w:val="20"/>
              </w:rPr>
              <w:t xml:space="preserve"> think she is the worst teacher in the </w:t>
            </w:r>
            <w:proofErr w:type="gramStart"/>
            <w:r w:rsidRPr="00B84A7E">
              <w:rPr>
                <w:color w:val="000000"/>
                <w:sz w:val="20"/>
                <w:szCs w:val="20"/>
              </w:rPr>
              <w:t>world..</w:t>
            </w:r>
            <w:proofErr w:type="gramEnd"/>
            <w:r w:rsidRPr="00B84A7E">
              <w:rPr>
                <w:color w:val="000000"/>
                <w:sz w:val="20"/>
                <w:szCs w:val="20"/>
              </w:rPr>
              <w:t xml:space="preserve"> not funny at all and totally </w:t>
            </w:r>
            <w:proofErr w:type="spellStart"/>
            <w:r w:rsidRPr="00B84A7E">
              <w:rPr>
                <w:color w:val="000000"/>
                <w:sz w:val="20"/>
                <w:szCs w:val="20"/>
              </w:rPr>
              <w:t>scitzofrenic</w:t>
            </w:r>
            <w:proofErr w:type="spellEnd"/>
            <w:r w:rsidRPr="00B84A7E">
              <w:rPr>
                <w:color w:val="000000"/>
                <w:sz w:val="20"/>
                <w:szCs w:val="20"/>
              </w:rPr>
              <w:t xml:space="preserve"> </w:t>
            </w:r>
            <w:proofErr w:type="spellStart"/>
            <w:r w:rsidRPr="00B84A7E">
              <w:rPr>
                <w:color w:val="000000"/>
                <w:sz w:val="20"/>
                <w:szCs w:val="20"/>
              </w:rPr>
              <w:t>i</w:t>
            </w:r>
            <w:proofErr w:type="spellEnd"/>
            <w:r w:rsidRPr="00B84A7E">
              <w:rPr>
                <w:color w:val="000000"/>
                <w:sz w:val="20"/>
                <w:szCs w:val="20"/>
              </w:rPr>
              <w:t xml:space="preserve"> hate her so much</w:t>
            </w:r>
          </w:p>
        </w:tc>
      </w:tr>
      <w:tr w:rsidR="00E20148" w:rsidRPr="00B84A7E" w14:paraId="124C86EB" w14:textId="77777777" w:rsidTr="00B05A31">
        <w:trPr>
          <w:trHeight w:val="315"/>
        </w:trPr>
        <w:tc>
          <w:tcPr>
            <w:tcW w:w="0" w:type="auto"/>
            <w:shd w:val="clear" w:color="auto" w:fill="FFFFFF"/>
            <w:tcMar>
              <w:top w:w="30" w:type="dxa"/>
              <w:left w:w="45" w:type="dxa"/>
              <w:bottom w:w="30" w:type="dxa"/>
              <w:right w:w="45" w:type="dxa"/>
            </w:tcMar>
            <w:vAlign w:val="center"/>
            <w:hideMark/>
          </w:tcPr>
          <w:p w14:paraId="2CC761C9" w14:textId="77777777" w:rsidR="00E20148" w:rsidRPr="00B84A7E" w:rsidRDefault="00E20148" w:rsidP="00B05A31">
            <w:pPr>
              <w:jc w:val="center"/>
              <w:rPr>
                <w:color w:val="000000"/>
                <w:sz w:val="20"/>
                <w:szCs w:val="20"/>
              </w:rPr>
            </w:pPr>
            <w:r w:rsidRPr="00B84A7E">
              <w:rPr>
                <w:color w:val="000000"/>
                <w:sz w:val="20"/>
                <w:szCs w:val="20"/>
              </w:rPr>
              <w:t>(900)</w:t>
            </w:r>
          </w:p>
        </w:tc>
        <w:tc>
          <w:tcPr>
            <w:tcW w:w="0" w:type="auto"/>
            <w:tcMar>
              <w:top w:w="30" w:type="dxa"/>
              <w:left w:w="0" w:type="dxa"/>
              <w:bottom w:w="30" w:type="dxa"/>
              <w:right w:w="0" w:type="dxa"/>
            </w:tcMar>
            <w:vAlign w:val="bottom"/>
            <w:hideMark/>
          </w:tcPr>
          <w:p w14:paraId="77FF2572" w14:textId="77777777" w:rsidR="00E20148" w:rsidRPr="00B84A7E" w:rsidRDefault="00E20148" w:rsidP="00B05A31">
            <w:pPr>
              <w:rPr>
                <w:color w:val="000000"/>
                <w:sz w:val="20"/>
                <w:szCs w:val="20"/>
              </w:rPr>
            </w:pPr>
            <w:r w:rsidRPr="00B84A7E">
              <w:rPr>
                <w:color w:val="000000"/>
                <w:sz w:val="20"/>
                <w:szCs w:val="20"/>
              </w:rPr>
              <w:t xml:space="preserve">I had her 1987-1988. She was not a favorite of mine. If I remember right, she played favorites </w:t>
            </w:r>
            <w:proofErr w:type="spellStart"/>
            <w:r w:rsidRPr="00B84A7E">
              <w:rPr>
                <w:color w:val="000000"/>
                <w:sz w:val="20"/>
                <w:szCs w:val="20"/>
              </w:rPr>
              <w:t>alot</w:t>
            </w:r>
            <w:proofErr w:type="spellEnd"/>
            <w:r w:rsidRPr="00B84A7E">
              <w:rPr>
                <w:color w:val="000000"/>
                <w:sz w:val="20"/>
                <w:szCs w:val="20"/>
              </w:rPr>
              <w:t xml:space="preserve">, and I was </w:t>
            </w:r>
            <w:proofErr w:type="spellStart"/>
            <w:r w:rsidRPr="00B84A7E">
              <w:rPr>
                <w:color w:val="000000"/>
                <w:sz w:val="20"/>
                <w:szCs w:val="20"/>
              </w:rPr>
              <w:t>certainily</w:t>
            </w:r>
            <w:proofErr w:type="spellEnd"/>
            <w:r w:rsidRPr="00B84A7E">
              <w:rPr>
                <w:color w:val="000000"/>
                <w:sz w:val="20"/>
                <w:szCs w:val="20"/>
              </w:rPr>
              <w:t xml:space="preserve"> not a favorite. She hated me.</w:t>
            </w:r>
          </w:p>
        </w:tc>
      </w:tr>
      <w:tr w:rsidR="00E20148" w:rsidRPr="00B84A7E" w14:paraId="5288F763" w14:textId="77777777" w:rsidTr="00B05A31">
        <w:trPr>
          <w:trHeight w:val="315"/>
        </w:trPr>
        <w:tc>
          <w:tcPr>
            <w:tcW w:w="0" w:type="auto"/>
            <w:shd w:val="clear" w:color="auto" w:fill="FFFFFF"/>
            <w:tcMar>
              <w:top w:w="30" w:type="dxa"/>
              <w:left w:w="45" w:type="dxa"/>
              <w:bottom w:w="30" w:type="dxa"/>
              <w:right w:w="45" w:type="dxa"/>
            </w:tcMar>
            <w:vAlign w:val="center"/>
            <w:hideMark/>
          </w:tcPr>
          <w:p w14:paraId="1CE0ACA1" w14:textId="77777777" w:rsidR="00E20148" w:rsidRPr="00B84A7E" w:rsidRDefault="00E20148" w:rsidP="00B05A31">
            <w:pPr>
              <w:jc w:val="center"/>
              <w:rPr>
                <w:color w:val="000000"/>
                <w:sz w:val="20"/>
                <w:szCs w:val="20"/>
              </w:rPr>
            </w:pPr>
            <w:r w:rsidRPr="00B84A7E">
              <w:rPr>
                <w:color w:val="000000"/>
                <w:sz w:val="20"/>
                <w:szCs w:val="20"/>
              </w:rPr>
              <w:t>(1100)</w:t>
            </w:r>
          </w:p>
        </w:tc>
        <w:tc>
          <w:tcPr>
            <w:tcW w:w="0" w:type="auto"/>
            <w:tcMar>
              <w:top w:w="30" w:type="dxa"/>
              <w:left w:w="0" w:type="dxa"/>
              <w:bottom w:w="30" w:type="dxa"/>
              <w:right w:w="0" w:type="dxa"/>
            </w:tcMar>
            <w:vAlign w:val="bottom"/>
            <w:hideMark/>
          </w:tcPr>
          <w:p w14:paraId="724B6C5C" w14:textId="77777777" w:rsidR="00E20148" w:rsidRPr="00B84A7E" w:rsidRDefault="00E20148" w:rsidP="00B05A31">
            <w:pPr>
              <w:rPr>
                <w:color w:val="000000"/>
                <w:sz w:val="20"/>
                <w:szCs w:val="20"/>
              </w:rPr>
            </w:pPr>
            <w:r w:rsidRPr="00B84A7E">
              <w:rPr>
                <w:color w:val="000000"/>
                <w:sz w:val="20"/>
                <w:szCs w:val="20"/>
              </w:rPr>
              <w:t xml:space="preserve">he is a really great guy but sometimes he doesn't </w:t>
            </w:r>
            <w:proofErr w:type="spellStart"/>
            <w:r w:rsidRPr="00B84A7E">
              <w:rPr>
                <w:color w:val="000000"/>
                <w:sz w:val="20"/>
                <w:szCs w:val="20"/>
              </w:rPr>
              <w:t>teack</w:t>
            </w:r>
            <w:proofErr w:type="spellEnd"/>
            <w:r w:rsidRPr="00B84A7E">
              <w:rPr>
                <w:color w:val="000000"/>
                <w:sz w:val="20"/>
                <w:szCs w:val="20"/>
              </w:rPr>
              <w:t xml:space="preserve"> at all. he is a bad teacher but a good friend</w:t>
            </w:r>
          </w:p>
        </w:tc>
      </w:tr>
      <w:tr w:rsidR="00E20148" w:rsidRPr="00B84A7E" w14:paraId="1DC23B18" w14:textId="77777777" w:rsidTr="00B05A31">
        <w:trPr>
          <w:trHeight w:val="315"/>
        </w:trPr>
        <w:tc>
          <w:tcPr>
            <w:tcW w:w="0" w:type="auto"/>
            <w:shd w:val="clear" w:color="auto" w:fill="FFFFFF"/>
            <w:tcMar>
              <w:top w:w="30" w:type="dxa"/>
              <w:left w:w="45" w:type="dxa"/>
              <w:bottom w:w="30" w:type="dxa"/>
              <w:right w:w="45" w:type="dxa"/>
            </w:tcMar>
            <w:vAlign w:val="center"/>
            <w:hideMark/>
          </w:tcPr>
          <w:p w14:paraId="6B877571" w14:textId="77777777" w:rsidR="00E20148" w:rsidRPr="00B84A7E" w:rsidRDefault="00E20148" w:rsidP="00B05A31">
            <w:pPr>
              <w:jc w:val="center"/>
              <w:rPr>
                <w:color w:val="000000"/>
                <w:sz w:val="20"/>
                <w:szCs w:val="20"/>
              </w:rPr>
            </w:pPr>
            <w:r w:rsidRPr="00B84A7E">
              <w:rPr>
                <w:color w:val="000000"/>
                <w:sz w:val="20"/>
                <w:szCs w:val="20"/>
              </w:rPr>
              <w:t>(1200)</w:t>
            </w:r>
          </w:p>
        </w:tc>
        <w:tc>
          <w:tcPr>
            <w:tcW w:w="0" w:type="auto"/>
            <w:tcMar>
              <w:top w:w="30" w:type="dxa"/>
              <w:left w:w="0" w:type="dxa"/>
              <w:bottom w:w="30" w:type="dxa"/>
              <w:right w:w="0" w:type="dxa"/>
            </w:tcMar>
            <w:vAlign w:val="bottom"/>
            <w:hideMark/>
          </w:tcPr>
          <w:p w14:paraId="46B16025" w14:textId="77777777" w:rsidR="00E20148" w:rsidRPr="00B84A7E" w:rsidRDefault="00E20148" w:rsidP="00B05A31">
            <w:pPr>
              <w:rPr>
                <w:color w:val="000000"/>
                <w:sz w:val="20"/>
                <w:szCs w:val="20"/>
              </w:rPr>
            </w:pPr>
            <w:r w:rsidRPr="00B84A7E">
              <w:rPr>
                <w:color w:val="000000"/>
                <w:sz w:val="20"/>
                <w:szCs w:val="20"/>
              </w:rPr>
              <w:t>omg. if she doesn't like you...ahem like me...she will unleash her wrath on you like there's no tomorrow...beware</w:t>
            </w:r>
          </w:p>
        </w:tc>
      </w:tr>
      <w:tr w:rsidR="00E20148" w:rsidRPr="00B84A7E" w14:paraId="6AE63A6E" w14:textId="77777777" w:rsidTr="00B05A31">
        <w:trPr>
          <w:trHeight w:val="315"/>
        </w:trPr>
        <w:tc>
          <w:tcPr>
            <w:tcW w:w="0" w:type="auto"/>
            <w:shd w:val="clear" w:color="auto" w:fill="FFFFFF"/>
            <w:tcMar>
              <w:top w:w="30" w:type="dxa"/>
              <w:left w:w="45" w:type="dxa"/>
              <w:bottom w:w="30" w:type="dxa"/>
              <w:right w:w="45" w:type="dxa"/>
            </w:tcMar>
            <w:vAlign w:val="center"/>
            <w:hideMark/>
          </w:tcPr>
          <w:p w14:paraId="3F61BE6B" w14:textId="77777777" w:rsidR="00E20148" w:rsidRPr="00B84A7E" w:rsidRDefault="00E20148" w:rsidP="00B05A31">
            <w:pPr>
              <w:jc w:val="center"/>
              <w:rPr>
                <w:color w:val="000000"/>
                <w:sz w:val="20"/>
                <w:szCs w:val="20"/>
              </w:rPr>
            </w:pPr>
            <w:r w:rsidRPr="00B84A7E">
              <w:rPr>
                <w:color w:val="000000"/>
                <w:sz w:val="20"/>
                <w:szCs w:val="20"/>
              </w:rPr>
              <w:t>(1698)</w:t>
            </w:r>
          </w:p>
        </w:tc>
        <w:tc>
          <w:tcPr>
            <w:tcW w:w="0" w:type="auto"/>
            <w:tcMar>
              <w:top w:w="30" w:type="dxa"/>
              <w:left w:w="0" w:type="dxa"/>
              <w:bottom w:w="30" w:type="dxa"/>
              <w:right w:w="0" w:type="dxa"/>
            </w:tcMar>
            <w:vAlign w:val="bottom"/>
            <w:hideMark/>
          </w:tcPr>
          <w:p w14:paraId="23D2D947" w14:textId="77777777" w:rsidR="00E20148" w:rsidRPr="00B84A7E" w:rsidRDefault="00E20148" w:rsidP="00B05A31">
            <w:pPr>
              <w:rPr>
                <w:color w:val="000000"/>
                <w:sz w:val="20"/>
                <w:szCs w:val="20"/>
              </w:rPr>
            </w:pPr>
            <w:r w:rsidRPr="00B84A7E">
              <w:rPr>
                <w:color w:val="000000"/>
                <w:sz w:val="20"/>
                <w:szCs w:val="20"/>
              </w:rPr>
              <w:t xml:space="preserve">VERY </w:t>
            </w:r>
            <w:proofErr w:type="spellStart"/>
            <w:r w:rsidRPr="00B84A7E">
              <w:rPr>
                <w:color w:val="000000"/>
                <w:sz w:val="20"/>
                <w:szCs w:val="20"/>
              </w:rPr>
              <w:t>VERY</w:t>
            </w:r>
            <w:proofErr w:type="spellEnd"/>
            <w:r w:rsidRPr="00B84A7E">
              <w:rPr>
                <w:color w:val="000000"/>
                <w:sz w:val="20"/>
                <w:szCs w:val="20"/>
              </w:rPr>
              <w:t xml:space="preserve"> </w:t>
            </w:r>
            <w:proofErr w:type="spellStart"/>
            <w:r w:rsidRPr="00B84A7E">
              <w:rPr>
                <w:color w:val="000000"/>
                <w:sz w:val="20"/>
                <w:szCs w:val="20"/>
              </w:rPr>
              <w:t>VERY</w:t>
            </w:r>
            <w:proofErr w:type="spellEnd"/>
            <w:r w:rsidRPr="00B84A7E">
              <w:rPr>
                <w:color w:val="000000"/>
                <w:sz w:val="20"/>
                <w:szCs w:val="20"/>
              </w:rPr>
              <w:t xml:space="preserve"> NUTTY AND INSANE! Yells way </w:t>
            </w:r>
            <w:proofErr w:type="spellStart"/>
            <w:proofErr w:type="gramStart"/>
            <w:r w:rsidRPr="00B84A7E">
              <w:rPr>
                <w:color w:val="000000"/>
                <w:sz w:val="20"/>
                <w:szCs w:val="20"/>
              </w:rPr>
              <w:t>to</w:t>
            </w:r>
            <w:proofErr w:type="spellEnd"/>
            <w:proofErr w:type="gramEnd"/>
            <w:r w:rsidRPr="00B84A7E">
              <w:rPr>
                <w:color w:val="000000"/>
                <w:sz w:val="20"/>
                <w:szCs w:val="20"/>
              </w:rPr>
              <w:t xml:space="preserve"> much and picks favorites! Is obsessed with the "Fountain of Air"</w:t>
            </w:r>
          </w:p>
        </w:tc>
      </w:tr>
      <w:tr w:rsidR="00E20148" w:rsidRPr="00B84A7E" w14:paraId="677B1724" w14:textId="77777777" w:rsidTr="00B05A31">
        <w:trPr>
          <w:trHeight w:val="315"/>
        </w:trPr>
        <w:tc>
          <w:tcPr>
            <w:tcW w:w="0" w:type="auto"/>
            <w:shd w:val="clear" w:color="auto" w:fill="FFFFFF"/>
            <w:tcMar>
              <w:top w:w="30" w:type="dxa"/>
              <w:left w:w="45" w:type="dxa"/>
              <w:bottom w:w="30" w:type="dxa"/>
              <w:right w:w="45" w:type="dxa"/>
            </w:tcMar>
            <w:vAlign w:val="center"/>
            <w:hideMark/>
          </w:tcPr>
          <w:p w14:paraId="1D5C6C4C" w14:textId="77777777" w:rsidR="00E20148" w:rsidRPr="00B84A7E" w:rsidRDefault="00E20148" w:rsidP="00B05A31">
            <w:pPr>
              <w:jc w:val="center"/>
              <w:rPr>
                <w:color w:val="000000"/>
                <w:sz w:val="20"/>
                <w:szCs w:val="20"/>
              </w:rPr>
            </w:pPr>
            <w:r w:rsidRPr="00B84A7E">
              <w:rPr>
                <w:color w:val="000000"/>
                <w:sz w:val="20"/>
                <w:szCs w:val="20"/>
              </w:rPr>
              <w:t>(1800)</w:t>
            </w:r>
          </w:p>
        </w:tc>
        <w:tc>
          <w:tcPr>
            <w:tcW w:w="0" w:type="auto"/>
            <w:tcMar>
              <w:top w:w="30" w:type="dxa"/>
              <w:left w:w="0" w:type="dxa"/>
              <w:bottom w:w="30" w:type="dxa"/>
              <w:right w:w="0" w:type="dxa"/>
            </w:tcMar>
            <w:vAlign w:val="bottom"/>
            <w:hideMark/>
          </w:tcPr>
          <w:p w14:paraId="7DB36D75" w14:textId="77777777" w:rsidR="00E20148" w:rsidRPr="00B84A7E" w:rsidRDefault="00E20148" w:rsidP="00B05A31">
            <w:pPr>
              <w:rPr>
                <w:color w:val="000000"/>
                <w:sz w:val="20"/>
                <w:szCs w:val="20"/>
              </w:rPr>
            </w:pPr>
            <w:r w:rsidRPr="00B84A7E">
              <w:rPr>
                <w:color w:val="000000"/>
                <w:sz w:val="20"/>
                <w:szCs w:val="20"/>
              </w:rPr>
              <w:t xml:space="preserve">u r mean but </w:t>
            </w:r>
            <w:proofErr w:type="spellStart"/>
            <w:r w:rsidRPr="00B84A7E">
              <w:rPr>
                <w:color w:val="000000"/>
                <w:sz w:val="20"/>
                <w:szCs w:val="20"/>
              </w:rPr>
              <w:t>some times</w:t>
            </w:r>
            <w:proofErr w:type="spellEnd"/>
            <w:r w:rsidRPr="00B84A7E">
              <w:rPr>
                <w:color w:val="000000"/>
                <w:sz w:val="20"/>
                <w:szCs w:val="20"/>
              </w:rPr>
              <w:t xml:space="preserve"> nice you have a really bad </w:t>
            </w:r>
            <w:proofErr w:type="spellStart"/>
            <w:r w:rsidRPr="00B84A7E">
              <w:rPr>
                <w:color w:val="000000"/>
                <w:sz w:val="20"/>
                <w:szCs w:val="20"/>
              </w:rPr>
              <w:t>attiude</w:t>
            </w:r>
            <w:proofErr w:type="spellEnd"/>
            <w:r w:rsidRPr="00B84A7E">
              <w:rPr>
                <w:color w:val="000000"/>
                <w:sz w:val="20"/>
                <w:szCs w:val="20"/>
              </w:rPr>
              <w:t xml:space="preserve"> </w:t>
            </w:r>
            <w:proofErr w:type="spellStart"/>
            <w:r w:rsidRPr="00B84A7E">
              <w:rPr>
                <w:color w:val="000000"/>
                <w:sz w:val="20"/>
                <w:szCs w:val="20"/>
              </w:rPr>
              <w:t>i</w:t>
            </w:r>
            <w:proofErr w:type="spellEnd"/>
            <w:r w:rsidRPr="00B84A7E">
              <w:rPr>
                <w:color w:val="000000"/>
                <w:sz w:val="20"/>
                <w:szCs w:val="20"/>
              </w:rPr>
              <w:t xml:space="preserve"> thought </w:t>
            </w:r>
            <w:proofErr w:type="spellStart"/>
            <w:r w:rsidRPr="00B84A7E">
              <w:rPr>
                <w:color w:val="000000"/>
                <w:sz w:val="20"/>
                <w:szCs w:val="20"/>
              </w:rPr>
              <w:t>i</w:t>
            </w:r>
            <w:proofErr w:type="spellEnd"/>
            <w:r w:rsidRPr="00B84A7E">
              <w:rPr>
                <w:color w:val="000000"/>
                <w:sz w:val="20"/>
                <w:szCs w:val="20"/>
              </w:rPr>
              <w:t xml:space="preserve"> liked u but </w:t>
            </w:r>
            <w:proofErr w:type="spellStart"/>
            <w:r w:rsidRPr="00B84A7E">
              <w:rPr>
                <w:color w:val="000000"/>
                <w:sz w:val="20"/>
                <w:szCs w:val="20"/>
              </w:rPr>
              <w:t>i</w:t>
            </w:r>
            <w:proofErr w:type="spellEnd"/>
            <w:r w:rsidRPr="00B84A7E">
              <w:rPr>
                <w:color w:val="000000"/>
                <w:sz w:val="20"/>
                <w:szCs w:val="20"/>
              </w:rPr>
              <w:t xml:space="preserve"> </w:t>
            </w:r>
            <w:proofErr w:type="spellStart"/>
            <w:r w:rsidRPr="00B84A7E">
              <w:rPr>
                <w:color w:val="000000"/>
                <w:sz w:val="20"/>
                <w:szCs w:val="20"/>
              </w:rPr>
              <w:t>dont</w:t>
            </w:r>
            <w:proofErr w:type="spellEnd"/>
            <w:r w:rsidRPr="00B84A7E">
              <w:rPr>
                <w:color w:val="000000"/>
                <w:sz w:val="20"/>
                <w:szCs w:val="20"/>
              </w:rPr>
              <w:t xml:space="preserve"> and u need to stop yelling at joey s. he is cool and very </w:t>
            </w:r>
            <w:proofErr w:type="gramStart"/>
            <w:r w:rsidRPr="00B84A7E">
              <w:rPr>
                <w:color w:val="000000"/>
                <w:sz w:val="20"/>
                <w:szCs w:val="20"/>
              </w:rPr>
              <w:t>nice .</w:t>
            </w:r>
            <w:proofErr w:type="gramEnd"/>
          </w:p>
        </w:tc>
      </w:tr>
      <w:tr w:rsidR="00E20148" w:rsidRPr="00B84A7E" w14:paraId="5D9DF37A" w14:textId="77777777" w:rsidTr="00B05A31">
        <w:trPr>
          <w:trHeight w:val="315"/>
        </w:trPr>
        <w:tc>
          <w:tcPr>
            <w:tcW w:w="0" w:type="auto"/>
            <w:shd w:val="clear" w:color="auto" w:fill="FFFFFF"/>
            <w:tcMar>
              <w:top w:w="30" w:type="dxa"/>
              <w:left w:w="45" w:type="dxa"/>
              <w:bottom w:w="30" w:type="dxa"/>
              <w:right w:w="45" w:type="dxa"/>
            </w:tcMar>
            <w:vAlign w:val="center"/>
            <w:hideMark/>
          </w:tcPr>
          <w:p w14:paraId="7833A0CF" w14:textId="77777777" w:rsidR="00E20148" w:rsidRPr="00B84A7E" w:rsidRDefault="00E20148" w:rsidP="00B05A31">
            <w:pPr>
              <w:jc w:val="center"/>
              <w:rPr>
                <w:color w:val="000000"/>
                <w:sz w:val="20"/>
                <w:szCs w:val="20"/>
              </w:rPr>
            </w:pPr>
            <w:r w:rsidRPr="00B84A7E">
              <w:rPr>
                <w:color w:val="000000"/>
                <w:sz w:val="20"/>
                <w:szCs w:val="20"/>
              </w:rPr>
              <w:t>(1999)</w:t>
            </w:r>
          </w:p>
        </w:tc>
        <w:tc>
          <w:tcPr>
            <w:tcW w:w="0" w:type="auto"/>
            <w:tcMar>
              <w:top w:w="30" w:type="dxa"/>
              <w:left w:w="0" w:type="dxa"/>
              <w:bottom w:w="30" w:type="dxa"/>
              <w:right w:w="0" w:type="dxa"/>
            </w:tcMar>
            <w:vAlign w:val="bottom"/>
            <w:hideMark/>
          </w:tcPr>
          <w:p w14:paraId="6FAD1224" w14:textId="77777777" w:rsidR="00E20148" w:rsidRPr="00B84A7E" w:rsidRDefault="00E20148" w:rsidP="00B05A31">
            <w:pPr>
              <w:rPr>
                <w:color w:val="000000"/>
                <w:sz w:val="20"/>
                <w:szCs w:val="20"/>
              </w:rPr>
            </w:pPr>
            <w:r w:rsidRPr="00B84A7E">
              <w:rPr>
                <w:color w:val="000000"/>
                <w:sz w:val="20"/>
                <w:szCs w:val="20"/>
              </w:rPr>
              <w:t xml:space="preserve">this teacher is the </w:t>
            </w:r>
            <w:proofErr w:type="spellStart"/>
            <w:r w:rsidRPr="00B84A7E">
              <w:rPr>
                <w:color w:val="000000"/>
                <w:sz w:val="20"/>
                <w:szCs w:val="20"/>
              </w:rPr>
              <w:t>wosrt</w:t>
            </w:r>
            <w:proofErr w:type="spellEnd"/>
            <w:r w:rsidRPr="00B84A7E">
              <w:rPr>
                <w:color w:val="000000"/>
                <w:sz w:val="20"/>
                <w:szCs w:val="20"/>
              </w:rPr>
              <w:t xml:space="preserve"> teacher </w:t>
            </w:r>
            <w:proofErr w:type="spellStart"/>
            <w:r w:rsidRPr="00B84A7E">
              <w:rPr>
                <w:color w:val="000000"/>
                <w:sz w:val="20"/>
                <w:szCs w:val="20"/>
              </w:rPr>
              <w:t>ever.she</w:t>
            </w:r>
            <w:proofErr w:type="spellEnd"/>
            <w:r w:rsidRPr="00B84A7E">
              <w:rPr>
                <w:color w:val="000000"/>
                <w:sz w:val="20"/>
                <w:szCs w:val="20"/>
              </w:rPr>
              <w:t xml:space="preserve"> is so mean and yells at u for everything. she gives lunch </w:t>
            </w:r>
            <w:proofErr w:type="spellStart"/>
            <w:r w:rsidRPr="00B84A7E">
              <w:rPr>
                <w:color w:val="000000"/>
                <w:sz w:val="20"/>
                <w:szCs w:val="20"/>
              </w:rPr>
              <w:t>detetions</w:t>
            </w:r>
            <w:proofErr w:type="spellEnd"/>
            <w:r w:rsidRPr="00B84A7E">
              <w:rPr>
                <w:color w:val="000000"/>
                <w:sz w:val="20"/>
                <w:szCs w:val="20"/>
              </w:rPr>
              <w:t xml:space="preserve"> for every little thing and she always thinks she is right when most of the time she </w:t>
            </w:r>
            <w:proofErr w:type="spellStart"/>
            <w:r w:rsidRPr="00B84A7E">
              <w:rPr>
                <w:color w:val="000000"/>
                <w:sz w:val="20"/>
                <w:szCs w:val="20"/>
              </w:rPr>
              <w:t>isnt</w:t>
            </w:r>
            <w:proofErr w:type="spellEnd"/>
          </w:p>
        </w:tc>
      </w:tr>
    </w:tbl>
    <w:p w14:paraId="4619F335" w14:textId="77777777" w:rsidR="00B521A6" w:rsidRDefault="00B521A6" w:rsidP="00CF627A">
      <w:pPr>
        <w:rPr>
          <w:iCs/>
          <w:sz w:val="20"/>
          <w:szCs w:val="20"/>
        </w:rPr>
      </w:pPr>
    </w:p>
    <w:tbl>
      <w:tblPr>
        <w:tblW w:w="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624"/>
        <w:gridCol w:w="12306"/>
      </w:tblGrid>
      <w:tr w:rsidR="00B521A6" w:rsidRPr="00962827" w14:paraId="54AF286C" w14:textId="77777777" w:rsidTr="00B521A6">
        <w:trPr>
          <w:trHeight w:val="315"/>
        </w:trPr>
        <w:tc>
          <w:tcPr>
            <w:tcW w:w="0" w:type="auto"/>
            <w:gridSpan w:val="2"/>
            <w:tcBorders>
              <w:top w:val="double" w:sz="4" w:space="0" w:color="auto"/>
              <w:left w:val="double" w:sz="4" w:space="0" w:color="auto"/>
              <w:bottom w:val="double" w:sz="4" w:space="0" w:color="auto"/>
              <w:right w:val="double" w:sz="4" w:space="0" w:color="auto"/>
            </w:tcBorders>
            <w:tcMar>
              <w:top w:w="30" w:type="dxa"/>
              <w:left w:w="45" w:type="dxa"/>
              <w:bottom w:w="30" w:type="dxa"/>
              <w:right w:w="45" w:type="dxa"/>
            </w:tcMar>
            <w:vAlign w:val="bottom"/>
            <w:hideMark/>
          </w:tcPr>
          <w:p w14:paraId="229F4F3A" w14:textId="77777777" w:rsidR="00B521A6" w:rsidRPr="00962827" w:rsidRDefault="00B521A6" w:rsidP="00B521A6">
            <w:pPr>
              <w:rPr>
                <w:b/>
                <w:bCs/>
                <w:i/>
                <w:iCs/>
                <w:sz w:val="20"/>
                <w:szCs w:val="20"/>
              </w:rPr>
            </w:pPr>
            <w:r w:rsidRPr="00962827">
              <w:rPr>
                <w:b/>
                <w:bCs/>
                <w:i/>
                <w:iCs/>
                <w:sz w:val="20"/>
                <w:szCs w:val="20"/>
              </w:rPr>
              <w:t>Topic 10 - Sample Reviews</w:t>
            </w:r>
          </w:p>
        </w:tc>
      </w:tr>
      <w:tr w:rsidR="00B521A6" w:rsidRPr="00962827" w14:paraId="37A9F3F7" w14:textId="77777777" w:rsidTr="00B521A6">
        <w:trPr>
          <w:trHeight w:val="315"/>
        </w:trPr>
        <w:tc>
          <w:tcPr>
            <w:tcW w:w="0" w:type="auto"/>
            <w:tcBorders>
              <w:top w:val="double" w:sz="4" w:space="0" w:color="auto"/>
            </w:tcBorders>
            <w:shd w:val="clear" w:color="auto" w:fill="FFFFFF"/>
            <w:tcMar>
              <w:top w:w="30" w:type="dxa"/>
              <w:left w:w="45" w:type="dxa"/>
              <w:bottom w:w="30" w:type="dxa"/>
              <w:right w:w="45" w:type="dxa"/>
            </w:tcMar>
            <w:vAlign w:val="center"/>
            <w:hideMark/>
          </w:tcPr>
          <w:p w14:paraId="5EAE9CA6" w14:textId="77777777" w:rsidR="00B521A6" w:rsidRPr="00962827" w:rsidRDefault="00B521A6" w:rsidP="00B521A6">
            <w:pPr>
              <w:jc w:val="center"/>
              <w:rPr>
                <w:color w:val="000000"/>
                <w:sz w:val="20"/>
                <w:szCs w:val="20"/>
              </w:rPr>
            </w:pPr>
            <w:r w:rsidRPr="00962827">
              <w:rPr>
                <w:color w:val="000000"/>
                <w:sz w:val="20"/>
                <w:szCs w:val="20"/>
              </w:rPr>
              <w:t>(18)</w:t>
            </w:r>
          </w:p>
        </w:tc>
        <w:tc>
          <w:tcPr>
            <w:tcW w:w="0" w:type="auto"/>
            <w:tcBorders>
              <w:top w:val="double" w:sz="4" w:space="0" w:color="auto"/>
            </w:tcBorders>
            <w:tcMar>
              <w:top w:w="30" w:type="dxa"/>
              <w:left w:w="0" w:type="dxa"/>
              <w:bottom w:w="30" w:type="dxa"/>
              <w:right w:w="0" w:type="dxa"/>
            </w:tcMar>
            <w:vAlign w:val="bottom"/>
            <w:hideMark/>
          </w:tcPr>
          <w:p w14:paraId="6BBC738E" w14:textId="77777777" w:rsidR="00B521A6" w:rsidRPr="00962827" w:rsidRDefault="00B521A6" w:rsidP="00B521A6">
            <w:pPr>
              <w:rPr>
                <w:color w:val="000000"/>
                <w:sz w:val="20"/>
                <w:szCs w:val="20"/>
              </w:rPr>
            </w:pPr>
            <w:r w:rsidRPr="00962827">
              <w:rPr>
                <w:color w:val="000000"/>
                <w:sz w:val="20"/>
                <w:szCs w:val="20"/>
              </w:rPr>
              <w:t>Insufferable know it all. Only knows how to teach the kids that would not need his help to learn. And calls the kids that need help dummies.</w:t>
            </w:r>
          </w:p>
        </w:tc>
      </w:tr>
      <w:tr w:rsidR="00B521A6" w:rsidRPr="00962827" w14:paraId="421996D9" w14:textId="77777777" w:rsidTr="00B521A6">
        <w:trPr>
          <w:trHeight w:val="315"/>
        </w:trPr>
        <w:tc>
          <w:tcPr>
            <w:tcW w:w="0" w:type="auto"/>
            <w:shd w:val="clear" w:color="auto" w:fill="FFFFFF"/>
            <w:tcMar>
              <w:top w:w="30" w:type="dxa"/>
              <w:left w:w="45" w:type="dxa"/>
              <w:bottom w:w="30" w:type="dxa"/>
              <w:right w:w="45" w:type="dxa"/>
            </w:tcMar>
            <w:vAlign w:val="center"/>
            <w:hideMark/>
          </w:tcPr>
          <w:p w14:paraId="0E011B6E" w14:textId="77777777" w:rsidR="00B521A6" w:rsidRPr="00962827" w:rsidRDefault="00B521A6" w:rsidP="00B521A6">
            <w:pPr>
              <w:jc w:val="center"/>
              <w:rPr>
                <w:color w:val="000000"/>
                <w:sz w:val="20"/>
                <w:szCs w:val="20"/>
              </w:rPr>
            </w:pPr>
            <w:r w:rsidRPr="00962827">
              <w:rPr>
                <w:color w:val="000000"/>
                <w:sz w:val="20"/>
                <w:szCs w:val="20"/>
              </w:rPr>
              <w:t>(19)</w:t>
            </w:r>
          </w:p>
        </w:tc>
        <w:tc>
          <w:tcPr>
            <w:tcW w:w="0" w:type="auto"/>
            <w:tcMar>
              <w:top w:w="30" w:type="dxa"/>
              <w:left w:w="0" w:type="dxa"/>
              <w:bottom w:w="30" w:type="dxa"/>
              <w:right w:w="0" w:type="dxa"/>
            </w:tcMar>
            <w:vAlign w:val="bottom"/>
            <w:hideMark/>
          </w:tcPr>
          <w:p w14:paraId="5B86167D" w14:textId="5FDED9E8" w:rsidR="00B521A6" w:rsidRPr="00962827" w:rsidRDefault="00B521A6" w:rsidP="00B521A6">
            <w:pPr>
              <w:rPr>
                <w:color w:val="000000"/>
                <w:sz w:val="20"/>
                <w:szCs w:val="20"/>
              </w:rPr>
            </w:pPr>
            <w:r w:rsidRPr="00962827">
              <w:rPr>
                <w:color w:val="000000"/>
                <w:sz w:val="20"/>
                <w:szCs w:val="20"/>
              </w:rPr>
              <w:t xml:space="preserve">She needs to realize that it hurts people's feelings when she makes them feel stupid for not understanding something. C'mon Mrs. </w:t>
            </w:r>
            <w:r w:rsidR="00175283">
              <w:rPr>
                <w:color w:val="000000"/>
                <w:sz w:val="20"/>
                <w:szCs w:val="20"/>
              </w:rPr>
              <w:t>------</w:t>
            </w:r>
            <w:r w:rsidRPr="00962827">
              <w:rPr>
                <w:color w:val="000000"/>
                <w:sz w:val="20"/>
                <w:szCs w:val="20"/>
              </w:rPr>
              <w:t>, help us don't hurt us!</w:t>
            </w:r>
          </w:p>
        </w:tc>
      </w:tr>
      <w:tr w:rsidR="00B521A6" w:rsidRPr="00962827" w14:paraId="17C62596" w14:textId="77777777" w:rsidTr="00B521A6">
        <w:trPr>
          <w:trHeight w:val="315"/>
        </w:trPr>
        <w:tc>
          <w:tcPr>
            <w:tcW w:w="0" w:type="auto"/>
            <w:shd w:val="clear" w:color="auto" w:fill="FFFFFF"/>
            <w:tcMar>
              <w:top w:w="30" w:type="dxa"/>
              <w:left w:w="45" w:type="dxa"/>
              <w:bottom w:w="30" w:type="dxa"/>
              <w:right w:w="45" w:type="dxa"/>
            </w:tcMar>
            <w:vAlign w:val="center"/>
            <w:hideMark/>
          </w:tcPr>
          <w:p w14:paraId="6ABCC9B6" w14:textId="77777777" w:rsidR="00B521A6" w:rsidRPr="00962827" w:rsidRDefault="00B521A6" w:rsidP="00B521A6">
            <w:pPr>
              <w:jc w:val="center"/>
              <w:rPr>
                <w:color w:val="000000"/>
                <w:sz w:val="20"/>
                <w:szCs w:val="20"/>
              </w:rPr>
            </w:pPr>
            <w:r w:rsidRPr="00962827">
              <w:rPr>
                <w:color w:val="000000"/>
                <w:sz w:val="20"/>
                <w:szCs w:val="20"/>
              </w:rPr>
              <w:t>(20)</w:t>
            </w:r>
          </w:p>
        </w:tc>
        <w:tc>
          <w:tcPr>
            <w:tcW w:w="0" w:type="auto"/>
            <w:tcMar>
              <w:top w:w="30" w:type="dxa"/>
              <w:left w:w="0" w:type="dxa"/>
              <w:bottom w:w="30" w:type="dxa"/>
              <w:right w:w="0" w:type="dxa"/>
            </w:tcMar>
            <w:vAlign w:val="bottom"/>
            <w:hideMark/>
          </w:tcPr>
          <w:p w14:paraId="679344E0" w14:textId="77777777" w:rsidR="00B521A6" w:rsidRPr="00962827" w:rsidRDefault="00B521A6" w:rsidP="00B521A6">
            <w:pPr>
              <w:rPr>
                <w:color w:val="000000"/>
                <w:sz w:val="20"/>
                <w:szCs w:val="20"/>
              </w:rPr>
            </w:pPr>
            <w:r w:rsidRPr="00962827">
              <w:rPr>
                <w:color w:val="000000"/>
                <w:sz w:val="20"/>
                <w:szCs w:val="20"/>
              </w:rPr>
              <w:t xml:space="preserve">he is the worst teacher </w:t>
            </w:r>
            <w:proofErr w:type="spellStart"/>
            <w:r w:rsidRPr="00962827">
              <w:rPr>
                <w:color w:val="000000"/>
                <w:sz w:val="20"/>
                <w:szCs w:val="20"/>
              </w:rPr>
              <w:t>i</w:t>
            </w:r>
            <w:proofErr w:type="spellEnd"/>
            <w:r w:rsidRPr="00962827">
              <w:rPr>
                <w:color w:val="000000"/>
                <w:sz w:val="20"/>
                <w:szCs w:val="20"/>
              </w:rPr>
              <w:t xml:space="preserve"> think </w:t>
            </w:r>
            <w:proofErr w:type="spellStart"/>
            <w:r w:rsidRPr="00962827">
              <w:rPr>
                <w:color w:val="000000"/>
                <w:sz w:val="20"/>
                <w:szCs w:val="20"/>
              </w:rPr>
              <w:t>i</w:t>
            </w:r>
            <w:proofErr w:type="spellEnd"/>
            <w:r w:rsidRPr="00962827">
              <w:rPr>
                <w:color w:val="000000"/>
                <w:sz w:val="20"/>
                <w:szCs w:val="20"/>
              </w:rPr>
              <w:t xml:space="preserve"> ever had.... he thinks he is all that, but in reality </w:t>
            </w:r>
            <w:proofErr w:type="spellStart"/>
            <w:r w:rsidRPr="00962827">
              <w:rPr>
                <w:color w:val="000000"/>
                <w:sz w:val="20"/>
                <w:szCs w:val="20"/>
              </w:rPr>
              <w:t>doesnt</w:t>
            </w:r>
            <w:proofErr w:type="spellEnd"/>
            <w:r w:rsidRPr="00962827">
              <w:rPr>
                <w:color w:val="000000"/>
                <w:sz w:val="20"/>
                <w:szCs w:val="20"/>
              </w:rPr>
              <w:t xml:space="preserve"> know how to teach at all... he </w:t>
            </w:r>
            <w:proofErr w:type="spellStart"/>
            <w:r w:rsidRPr="00962827">
              <w:rPr>
                <w:color w:val="000000"/>
                <w:sz w:val="20"/>
                <w:szCs w:val="20"/>
              </w:rPr>
              <w:t>doesnt</w:t>
            </w:r>
            <w:proofErr w:type="spellEnd"/>
            <w:r w:rsidRPr="00962827">
              <w:rPr>
                <w:color w:val="000000"/>
                <w:sz w:val="20"/>
                <w:szCs w:val="20"/>
              </w:rPr>
              <w:t xml:space="preserve"> get it when people just DONT UNDERSTAND something....</w:t>
            </w:r>
          </w:p>
        </w:tc>
      </w:tr>
      <w:tr w:rsidR="00B521A6" w:rsidRPr="00962827" w14:paraId="7C1A70E8" w14:textId="77777777" w:rsidTr="00B521A6">
        <w:trPr>
          <w:trHeight w:val="315"/>
        </w:trPr>
        <w:tc>
          <w:tcPr>
            <w:tcW w:w="0" w:type="auto"/>
            <w:shd w:val="clear" w:color="auto" w:fill="FFFFFF"/>
            <w:tcMar>
              <w:top w:w="30" w:type="dxa"/>
              <w:left w:w="45" w:type="dxa"/>
              <w:bottom w:w="30" w:type="dxa"/>
              <w:right w:w="45" w:type="dxa"/>
            </w:tcMar>
            <w:vAlign w:val="center"/>
            <w:hideMark/>
          </w:tcPr>
          <w:p w14:paraId="279CA7A9" w14:textId="77777777" w:rsidR="00B521A6" w:rsidRPr="00962827" w:rsidRDefault="00B521A6" w:rsidP="00B521A6">
            <w:pPr>
              <w:jc w:val="center"/>
              <w:rPr>
                <w:color w:val="000000"/>
                <w:sz w:val="20"/>
                <w:szCs w:val="20"/>
              </w:rPr>
            </w:pPr>
            <w:r w:rsidRPr="00962827">
              <w:rPr>
                <w:color w:val="000000"/>
                <w:sz w:val="20"/>
                <w:szCs w:val="20"/>
              </w:rPr>
              <w:t>(100)</w:t>
            </w:r>
          </w:p>
        </w:tc>
        <w:tc>
          <w:tcPr>
            <w:tcW w:w="0" w:type="auto"/>
            <w:tcMar>
              <w:top w:w="30" w:type="dxa"/>
              <w:left w:w="0" w:type="dxa"/>
              <w:bottom w:w="30" w:type="dxa"/>
              <w:right w:w="0" w:type="dxa"/>
            </w:tcMar>
            <w:vAlign w:val="bottom"/>
            <w:hideMark/>
          </w:tcPr>
          <w:p w14:paraId="3FD8D2C4" w14:textId="77777777" w:rsidR="00B521A6" w:rsidRPr="00962827" w:rsidRDefault="00B521A6" w:rsidP="00B521A6">
            <w:pPr>
              <w:rPr>
                <w:color w:val="000000"/>
                <w:sz w:val="20"/>
                <w:szCs w:val="20"/>
              </w:rPr>
            </w:pPr>
            <w:r w:rsidRPr="00962827">
              <w:rPr>
                <w:color w:val="000000"/>
                <w:sz w:val="20"/>
                <w:szCs w:val="20"/>
              </w:rPr>
              <w:t>She thinks she teaches well, but she doesn't even teach. All she says is: HELLO? she needs to retire!!!</w:t>
            </w:r>
          </w:p>
        </w:tc>
      </w:tr>
      <w:tr w:rsidR="00B521A6" w:rsidRPr="00962827" w14:paraId="60FF91BE" w14:textId="77777777" w:rsidTr="00B521A6">
        <w:trPr>
          <w:trHeight w:val="315"/>
        </w:trPr>
        <w:tc>
          <w:tcPr>
            <w:tcW w:w="0" w:type="auto"/>
            <w:shd w:val="clear" w:color="auto" w:fill="FFFFFF"/>
            <w:tcMar>
              <w:top w:w="30" w:type="dxa"/>
              <w:left w:w="45" w:type="dxa"/>
              <w:bottom w:w="30" w:type="dxa"/>
              <w:right w:w="45" w:type="dxa"/>
            </w:tcMar>
            <w:vAlign w:val="center"/>
            <w:hideMark/>
          </w:tcPr>
          <w:p w14:paraId="1D6A6DF8" w14:textId="77777777" w:rsidR="00B521A6" w:rsidRPr="00962827" w:rsidRDefault="00B521A6" w:rsidP="00B521A6">
            <w:pPr>
              <w:jc w:val="center"/>
              <w:rPr>
                <w:color w:val="000000"/>
                <w:sz w:val="20"/>
                <w:szCs w:val="20"/>
              </w:rPr>
            </w:pPr>
            <w:r w:rsidRPr="00962827">
              <w:rPr>
                <w:color w:val="000000"/>
                <w:sz w:val="20"/>
                <w:szCs w:val="20"/>
              </w:rPr>
              <w:t>(200)</w:t>
            </w:r>
          </w:p>
        </w:tc>
        <w:tc>
          <w:tcPr>
            <w:tcW w:w="0" w:type="auto"/>
            <w:tcMar>
              <w:top w:w="30" w:type="dxa"/>
              <w:left w:w="0" w:type="dxa"/>
              <w:bottom w:w="30" w:type="dxa"/>
              <w:right w:w="0" w:type="dxa"/>
            </w:tcMar>
            <w:vAlign w:val="bottom"/>
            <w:hideMark/>
          </w:tcPr>
          <w:p w14:paraId="170975F9" w14:textId="77777777" w:rsidR="00B521A6" w:rsidRPr="00962827" w:rsidRDefault="00B521A6" w:rsidP="00B521A6">
            <w:pPr>
              <w:rPr>
                <w:color w:val="000000"/>
                <w:sz w:val="20"/>
                <w:szCs w:val="20"/>
              </w:rPr>
            </w:pPr>
            <w:r w:rsidRPr="00962827">
              <w:rPr>
                <w:color w:val="000000"/>
                <w:sz w:val="20"/>
                <w:szCs w:val="20"/>
              </w:rPr>
              <w:t xml:space="preserve">She needs to chill </w:t>
            </w:r>
            <w:proofErr w:type="spellStart"/>
            <w:proofErr w:type="gramStart"/>
            <w:r w:rsidRPr="00962827">
              <w:rPr>
                <w:color w:val="000000"/>
                <w:sz w:val="20"/>
                <w:szCs w:val="20"/>
              </w:rPr>
              <w:t>out..</w:t>
            </w:r>
            <w:proofErr w:type="gramEnd"/>
            <w:r w:rsidRPr="00962827">
              <w:rPr>
                <w:color w:val="000000"/>
                <w:sz w:val="20"/>
                <w:szCs w:val="20"/>
              </w:rPr>
              <w:t>needs</w:t>
            </w:r>
            <w:proofErr w:type="spellEnd"/>
            <w:r w:rsidRPr="00962827">
              <w:rPr>
                <w:color w:val="000000"/>
                <w:sz w:val="20"/>
                <w:szCs w:val="20"/>
              </w:rPr>
              <w:t xml:space="preserve"> to worry about more important things </w:t>
            </w:r>
            <w:proofErr w:type="spellStart"/>
            <w:r w:rsidRPr="00962827">
              <w:rPr>
                <w:color w:val="000000"/>
                <w:sz w:val="20"/>
                <w:szCs w:val="20"/>
              </w:rPr>
              <w:t>pther</w:t>
            </w:r>
            <w:proofErr w:type="spellEnd"/>
            <w:r w:rsidRPr="00962827">
              <w:rPr>
                <w:color w:val="000000"/>
                <w:sz w:val="20"/>
                <w:szCs w:val="20"/>
              </w:rPr>
              <w:t xml:space="preserve"> than getting students in trouble</w:t>
            </w:r>
          </w:p>
        </w:tc>
      </w:tr>
      <w:tr w:rsidR="00B521A6" w:rsidRPr="00962827" w14:paraId="53FC1EF1" w14:textId="77777777" w:rsidTr="00B521A6">
        <w:trPr>
          <w:trHeight w:val="315"/>
        </w:trPr>
        <w:tc>
          <w:tcPr>
            <w:tcW w:w="0" w:type="auto"/>
            <w:shd w:val="clear" w:color="auto" w:fill="FFFFFF"/>
            <w:tcMar>
              <w:top w:w="30" w:type="dxa"/>
              <w:left w:w="45" w:type="dxa"/>
              <w:bottom w:w="30" w:type="dxa"/>
              <w:right w:w="45" w:type="dxa"/>
            </w:tcMar>
            <w:vAlign w:val="center"/>
            <w:hideMark/>
          </w:tcPr>
          <w:p w14:paraId="47872062" w14:textId="77777777" w:rsidR="00B521A6" w:rsidRPr="00962827" w:rsidRDefault="00B521A6" w:rsidP="00B521A6">
            <w:pPr>
              <w:jc w:val="center"/>
              <w:rPr>
                <w:color w:val="000000"/>
                <w:sz w:val="20"/>
                <w:szCs w:val="20"/>
              </w:rPr>
            </w:pPr>
            <w:r w:rsidRPr="00962827">
              <w:rPr>
                <w:color w:val="000000"/>
                <w:sz w:val="20"/>
                <w:szCs w:val="20"/>
              </w:rPr>
              <w:lastRenderedPageBreak/>
              <w:t>(398)</w:t>
            </w:r>
          </w:p>
        </w:tc>
        <w:tc>
          <w:tcPr>
            <w:tcW w:w="0" w:type="auto"/>
            <w:tcMar>
              <w:top w:w="30" w:type="dxa"/>
              <w:left w:w="0" w:type="dxa"/>
              <w:bottom w:w="30" w:type="dxa"/>
              <w:right w:w="0" w:type="dxa"/>
            </w:tcMar>
            <w:vAlign w:val="bottom"/>
            <w:hideMark/>
          </w:tcPr>
          <w:p w14:paraId="25F21AD5" w14:textId="77777777" w:rsidR="00B521A6" w:rsidRPr="00962827" w:rsidRDefault="00B521A6" w:rsidP="00B521A6">
            <w:pPr>
              <w:rPr>
                <w:color w:val="000000"/>
                <w:sz w:val="20"/>
                <w:szCs w:val="20"/>
              </w:rPr>
            </w:pPr>
            <w:r w:rsidRPr="00962827">
              <w:rPr>
                <w:color w:val="000000"/>
                <w:sz w:val="20"/>
                <w:szCs w:val="20"/>
              </w:rPr>
              <w:t xml:space="preserve">Very uptight, always has an attitude, </w:t>
            </w:r>
            <w:proofErr w:type="spellStart"/>
            <w:r w:rsidRPr="00962827">
              <w:rPr>
                <w:color w:val="000000"/>
                <w:sz w:val="20"/>
                <w:szCs w:val="20"/>
              </w:rPr>
              <w:t>i</w:t>
            </w:r>
            <w:proofErr w:type="spellEnd"/>
            <w:r w:rsidRPr="00962827">
              <w:rPr>
                <w:color w:val="000000"/>
                <w:sz w:val="20"/>
                <w:szCs w:val="20"/>
              </w:rPr>
              <w:t xml:space="preserve"> don't believe there is a soul she is friendly to. I understand that you have to be strict with the students, but she takes it to a whole new level, </w:t>
            </w:r>
            <w:proofErr w:type="spellStart"/>
            <w:r w:rsidRPr="00962827">
              <w:rPr>
                <w:color w:val="000000"/>
                <w:sz w:val="20"/>
                <w:szCs w:val="20"/>
              </w:rPr>
              <w:t>i</w:t>
            </w:r>
            <w:proofErr w:type="spellEnd"/>
            <w:r w:rsidRPr="00962827">
              <w:rPr>
                <w:color w:val="000000"/>
                <w:sz w:val="20"/>
                <w:szCs w:val="20"/>
              </w:rPr>
              <w:t xml:space="preserve"> think she</w:t>
            </w:r>
          </w:p>
        </w:tc>
      </w:tr>
      <w:tr w:rsidR="00B521A6" w:rsidRPr="00962827" w14:paraId="7BD08DFF" w14:textId="77777777" w:rsidTr="00B521A6">
        <w:trPr>
          <w:trHeight w:val="315"/>
        </w:trPr>
        <w:tc>
          <w:tcPr>
            <w:tcW w:w="0" w:type="auto"/>
            <w:shd w:val="clear" w:color="auto" w:fill="FFFFFF"/>
            <w:tcMar>
              <w:top w:w="30" w:type="dxa"/>
              <w:left w:w="45" w:type="dxa"/>
              <w:bottom w:w="30" w:type="dxa"/>
              <w:right w:w="45" w:type="dxa"/>
            </w:tcMar>
            <w:vAlign w:val="center"/>
            <w:hideMark/>
          </w:tcPr>
          <w:p w14:paraId="0A3BDAEC" w14:textId="77777777" w:rsidR="00B521A6" w:rsidRPr="00962827" w:rsidRDefault="00B521A6" w:rsidP="00B521A6">
            <w:pPr>
              <w:jc w:val="center"/>
              <w:rPr>
                <w:color w:val="000000"/>
                <w:sz w:val="20"/>
                <w:szCs w:val="20"/>
              </w:rPr>
            </w:pPr>
            <w:r w:rsidRPr="00962827">
              <w:rPr>
                <w:color w:val="000000"/>
                <w:sz w:val="20"/>
                <w:szCs w:val="20"/>
              </w:rPr>
              <w:t>(400)</w:t>
            </w:r>
          </w:p>
        </w:tc>
        <w:tc>
          <w:tcPr>
            <w:tcW w:w="0" w:type="auto"/>
            <w:tcMar>
              <w:top w:w="30" w:type="dxa"/>
              <w:left w:w="0" w:type="dxa"/>
              <w:bottom w:w="30" w:type="dxa"/>
              <w:right w:w="0" w:type="dxa"/>
            </w:tcMar>
            <w:vAlign w:val="bottom"/>
            <w:hideMark/>
          </w:tcPr>
          <w:p w14:paraId="354A3B45" w14:textId="77777777" w:rsidR="00B521A6" w:rsidRPr="00962827" w:rsidRDefault="00B521A6" w:rsidP="00B521A6">
            <w:pPr>
              <w:rPr>
                <w:color w:val="000000"/>
                <w:sz w:val="20"/>
                <w:szCs w:val="20"/>
              </w:rPr>
            </w:pPr>
            <w:r w:rsidRPr="00962827">
              <w:rPr>
                <w:color w:val="000000"/>
                <w:sz w:val="20"/>
                <w:szCs w:val="20"/>
              </w:rPr>
              <w:t>she is really rude sometimes and I think she needs to be able to get to know her students better and everything will become much easier!</w:t>
            </w:r>
          </w:p>
        </w:tc>
      </w:tr>
      <w:tr w:rsidR="00B521A6" w:rsidRPr="00962827" w14:paraId="56299A8A" w14:textId="77777777" w:rsidTr="00B521A6">
        <w:trPr>
          <w:trHeight w:val="315"/>
        </w:trPr>
        <w:tc>
          <w:tcPr>
            <w:tcW w:w="0" w:type="auto"/>
            <w:shd w:val="clear" w:color="auto" w:fill="FFFFFF"/>
            <w:tcMar>
              <w:top w:w="30" w:type="dxa"/>
              <w:left w:w="45" w:type="dxa"/>
              <w:bottom w:w="30" w:type="dxa"/>
              <w:right w:w="45" w:type="dxa"/>
            </w:tcMar>
            <w:vAlign w:val="center"/>
            <w:hideMark/>
          </w:tcPr>
          <w:p w14:paraId="0AE457DE" w14:textId="77777777" w:rsidR="00B521A6" w:rsidRPr="00962827" w:rsidRDefault="00B521A6" w:rsidP="00B521A6">
            <w:pPr>
              <w:jc w:val="center"/>
              <w:rPr>
                <w:color w:val="000000"/>
                <w:sz w:val="20"/>
                <w:szCs w:val="20"/>
              </w:rPr>
            </w:pPr>
            <w:r w:rsidRPr="00962827">
              <w:rPr>
                <w:color w:val="000000"/>
                <w:sz w:val="20"/>
                <w:szCs w:val="20"/>
              </w:rPr>
              <w:t>(699)</w:t>
            </w:r>
          </w:p>
        </w:tc>
        <w:tc>
          <w:tcPr>
            <w:tcW w:w="0" w:type="auto"/>
            <w:tcMar>
              <w:top w:w="30" w:type="dxa"/>
              <w:left w:w="0" w:type="dxa"/>
              <w:bottom w:w="30" w:type="dxa"/>
              <w:right w:w="0" w:type="dxa"/>
            </w:tcMar>
            <w:vAlign w:val="bottom"/>
            <w:hideMark/>
          </w:tcPr>
          <w:p w14:paraId="750B863C" w14:textId="77777777" w:rsidR="00B521A6" w:rsidRPr="00962827" w:rsidRDefault="00B521A6" w:rsidP="00B521A6">
            <w:pPr>
              <w:rPr>
                <w:color w:val="000000"/>
                <w:sz w:val="20"/>
                <w:szCs w:val="20"/>
              </w:rPr>
            </w:pPr>
            <w:r w:rsidRPr="00962827">
              <w:rPr>
                <w:color w:val="000000"/>
                <w:sz w:val="20"/>
                <w:szCs w:val="20"/>
              </w:rPr>
              <w:t xml:space="preserve">you </w:t>
            </w:r>
            <w:proofErr w:type="spellStart"/>
            <w:r w:rsidRPr="00962827">
              <w:rPr>
                <w:color w:val="000000"/>
                <w:sz w:val="20"/>
                <w:szCs w:val="20"/>
              </w:rPr>
              <w:t>embarass</w:t>
            </w:r>
            <w:proofErr w:type="spellEnd"/>
            <w:r w:rsidRPr="00962827">
              <w:rPr>
                <w:color w:val="000000"/>
                <w:sz w:val="20"/>
                <w:szCs w:val="20"/>
              </w:rPr>
              <w:t xml:space="preserve"> your students and make them feel stupid, you don't take the time to help them, although you offer, but you're very impatient</w:t>
            </w:r>
          </w:p>
        </w:tc>
      </w:tr>
      <w:tr w:rsidR="00B521A6" w:rsidRPr="00962827" w14:paraId="33756C23" w14:textId="77777777" w:rsidTr="00B521A6">
        <w:trPr>
          <w:trHeight w:val="315"/>
        </w:trPr>
        <w:tc>
          <w:tcPr>
            <w:tcW w:w="0" w:type="auto"/>
            <w:shd w:val="clear" w:color="auto" w:fill="FFFFFF"/>
            <w:tcMar>
              <w:top w:w="30" w:type="dxa"/>
              <w:left w:w="45" w:type="dxa"/>
              <w:bottom w:w="30" w:type="dxa"/>
              <w:right w:w="45" w:type="dxa"/>
            </w:tcMar>
            <w:vAlign w:val="center"/>
            <w:hideMark/>
          </w:tcPr>
          <w:p w14:paraId="151A8BF5" w14:textId="77777777" w:rsidR="00B521A6" w:rsidRPr="00962827" w:rsidRDefault="00B521A6" w:rsidP="00B521A6">
            <w:pPr>
              <w:jc w:val="center"/>
              <w:rPr>
                <w:color w:val="000000"/>
                <w:sz w:val="20"/>
                <w:szCs w:val="20"/>
              </w:rPr>
            </w:pPr>
            <w:r w:rsidRPr="00962827">
              <w:rPr>
                <w:color w:val="000000"/>
                <w:sz w:val="20"/>
                <w:szCs w:val="20"/>
              </w:rPr>
              <w:t>(700)</w:t>
            </w:r>
          </w:p>
        </w:tc>
        <w:tc>
          <w:tcPr>
            <w:tcW w:w="0" w:type="auto"/>
            <w:tcMar>
              <w:top w:w="30" w:type="dxa"/>
              <w:left w:w="0" w:type="dxa"/>
              <w:bottom w:w="30" w:type="dxa"/>
              <w:right w:w="0" w:type="dxa"/>
            </w:tcMar>
            <w:vAlign w:val="bottom"/>
            <w:hideMark/>
          </w:tcPr>
          <w:p w14:paraId="3677F817" w14:textId="77777777" w:rsidR="00B521A6" w:rsidRPr="00962827" w:rsidRDefault="00B521A6" w:rsidP="00B521A6">
            <w:pPr>
              <w:rPr>
                <w:color w:val="000000"/>
                <w:sz w:val="20"/>
                <w:szCs w:val="20"/>
              </w:rPr>
            </w:pPr>
            <w:r w:rsidRPr="00962827">
              <w:rPr>
                <w:color w:val="000000"/>
                <w:sz w:val="20"/>
                <w:szCs w:val="20"/>
              </w:rPr>
              <w:t xml:space="preserve">This teacher thinks she is a teenager. She needs to mind her own business and act her age. She is always in </w:t>
            </w:r>
            <w:proofErr w:type="gramStart"/>
            <w:r w:rsidRPr="00962827">
              <w:rPr>
                <w:color w:val="000000"/>
                <w:sz w:val="20"/>
                <w:szCs w:val="20"/>
              </w:rPr>
              <w:t>students</w:t>
            </w:r>
            <w:proofErr w:type="gramEnd"/>
            <w:r w:rsidRPr="00962827">
              <w:rPr>
                <w:color w:val="000000"/>
                <w:sz w:val="20"/>
                <w:szCs w:val="20"/>
              </w:rPr>
              <w:t xml:space="preserve"> business and talking about them behind her back.</w:t>
            </w:r>
          </w:p>
        </w:tc>
      </w:tr>
      <w:tr w:rsidR="00B521A6" w:rsidRPr="00962827" w14:paraId="588E7612" w14:textId="77777777" w:rsidTr="00B521A6">
        <w:trPr>
          <w:trHeight w:val="315"/>
        </w:trPr>
        <w:tc>
          <w:tcPr>
            <w:tcW w:w="0" w:type="auto"/>
            <w:shd w:val="clear" w:color="auto" w:fill="FFFFFF"/>
            <w:tcMar>
              <w:top w:w="30" w:type="dxa"/>
              <w:left w:w="45" w:type="dxa"/>
              <w:bottom w:w="30" w:type="dxa"/>
              <w:right w:w="45" w:type="dxa"/>
            </w:tcMar>
            <w:vAlign w:val="center"/>
            <w:hideMark/>
          </w:tcPr>
          <w:p w14:paraId="3AC25621" w14:textId="77777777" w:rsidR="00B521A6" w:rsidRPr="00962827" w:rsidRDefault="00B521A6" w:rsidP="00B521A6">
            <w:pPr>
              <w:jc w:val="center"/>
              <w:rPr>
                <w:color w:val="000000"/>
                <w:sz w:val="20"/>
                <w:szCs w:val="20"/>
              </w:rPr>
            </w:pPr>
            <w:r w:rsidRPr="00962827">
              <w:rPr>
                <w:color w:val="000000"/>
                <w:sz w:val="20"/>
                <w:szCs w:val="20"/>
              </w:rPr>
              <w:t>(899)</w:t>
            </w:r>
          </w:p>
        </w:tc>
        <w:tc>
          <w:tcPr>
            <w:tcW w:w="0" w:type="auto"/>
            <w:tcMar>
              <w:top w:w="30" w:type="dxa"/>
              <w:left w:w="0" w:type="dxa"/>
              <w:bottom w:w="30" w:type="dxa"/>
              <w:right w:w="0" w:type="dxa"/>
            </w:tcMar>
            <w:vAlign w:val="bottom"/>
            <w:hideMark/>
          </w:tcPr>
          <w:p w14:paraId="4C6EFA8B" w14:textId="77777777" w:rsidR="00B521A6" w:rsidRPr="00962827" w:rsidRDefault="00B521A6" w:rsidP="00B521A6">
            <w:pPr>
              <w:rPr>
                <w:color w:val="000000"/>
                <w:sz w:val="20"/>
                <w:szCs w:val="20"/>
              </w:rPr>
            </w:pPr>
            <w:r w:rsidRPr="00962827">
              <w:rPr>
                <w:color w:val="000000"/>
                <w:sz w:val="20"/>
                <w:szCs w:val="20"/>
              </w:rPr>
              <w:t>You need to take a chill pill. If you put as much effort in your teaching as you do your screaming, we might learn something</w:t>
            </w:r>
          </w:p>
        </w:tc>
      </w:tr>
      <w:tr w:rsidR="00B521A6" w:rsidRPr="00962827" w14:paraId="70440180" w14:textId="77777777" w:rsidTr="00B521A6">
        <w:trPr>
          <w:trHeight w:val="315"/>
        </w:trPr>
        <w:tc>
          <w:tcPr>
            <w:tcW w:w="0" w:type="auto"/>
            <w:shd w:val="clear" w:color="auto" w:fill="FFFFFF"/>
            <w:tcMar>
              <w:top w:w="30" w:type="dxa"/>
              <w:left w:w="45" w:type="dxa"/>
              <w:bottom w:w="30" w:type="dxa"/>
              <w:right w:w="45" w:type="dxa"/>
            </w:tcMar>
            <w:vAlign w:val="center"/>
            <w:hideMark/>
          </w:tcPr>
          <w:p w14:paraId="6C5466A1" w14:textId="77777777" w:rsidR="00B521A6" w:rsidRPr="00962827" w:rsidRDefault="00B521A6" w:rsidP="00B521A6">
            <w:pPr>
              <w:jc w:val="center"/>
              <w:rPr>
                <w:color w:val="000000"/>
                <w:sz w:val="20"/>
                <w:szCs w:val="20"/>
              </w:rPr>
            </w:pPr>
            <w:r w:rsidRPr="00962827">
              <w:rPr>
                <w:color w:val="000000"/>
                <w:sz w:val="20"/>
                <w:szCs w:val="20"/>
              </w:rPr>
              <w:t>(998)</w:t>
            </w:r>
          </w:p>
        </w:tc>
        <w:tc>
          <w:tcPr>
            <w:tcW w:w="0" w:type="auto"/>
            <w:tcMar>
              <w:top w:w="30" w:type="dxa"/>
              <w:left w:w="0" w:type="dxa"/>
              <w:bottom w:w="30" w:type="dxa"/>
              <w:right w:w="0" w:type="dxa"/>
            </w:tcMar>
            <w:vAlign w:val="bottom"/>
            <w:hideMark/>
          </w:tcPr>
          <w:p w14:paraId="7CF2235F" w14:textId="77777777" w:rsidR="00B521A6" w:rsidRPr="00962827" w:rsidRDefault="00B521A6" w:rsidP="00B521A6">
            <w:pPr>
              <w:rPr>
                <w:color w:val="000000"/>
                <w:sz w:val="20"/>
                <w:szCs w:val="20"/>
              </w:rPr>
            </w:pPr>
            <w:r w:rsidRPr="00962827">
              <w:rPr>
                <w:color w:val="000000"/>
                <w:sz w:val="20"/>
                <w:szCs w:val="20"/>
              </w:rPr>
              <w:t xml:space="preserve">I dislike her teaching method. She </w:t>
            </w:r>
            <w:proofErr w:type="gramStart"/>
            <w:r w:rsidRPr="00962827">
              <w:rPr>
                <w:color w:val="000000"/>
                <w:sz w:val="20"/>
                <w:szCs w:val="20"/>
              </w:rPr>
              <w:t>need</w:t>
            </w:r>
            <w:proofErr w:type="gramEnd"/>
            <w:r w:rsidRPr="00962827">
              <w:rPr>
                <w:color w:val="000000"/>
                <w:sz w:val="20"/>
                <w:szCs w:val="20"/>
              </w:rPr>
              <w:t xml:space="preserve"> to act kinder to students and maybe more students will like her.</w:t>
            </w:r>
          </w:p>
        </w:tc>
      </w:tr>
      <w:tr w:rsidR="00B521A6" w:rsidRPr="00962827" w14:paraId="5EDFE551" w14:textId="77777777" w:rsidTr="00B521A6">
        <w:trPr>
          <w:trHeight w:val="315"/>
        </w:trPr>
        <w:tc>
          <w:tcPr>
            <w:tcW w:w="0" w:type="auto"/>
            <w:shd w:val="clear" w:color="auto" w:fill="FFFFFF"/>
            <w:tcMar>
              <w:top w:w="30" w:type="dxa"/>
              <w:left w:w="45" w:type="dxa"/>
              <w:bottom w:w="30" w:type="dxa"/>
              <w:right w:w="45" w:type="dxa"/>
            </w:tcMar>
            <w:vAlign w:val="center"/>
            <w:hideMark/>
          </w:tcPr>
          <w:p w14:paraId="7BFA6D6E" w14:textId="77777777" w:rsidR="00B521A6" w:rsidRPr="00962827" w:rsidRDefault="00B521A6" w:rsidP="00B521A6">
            <w:pPr>
              <w:jc w:val="center"/>
              <w:rPr>
                <w:color w:val="000000"/>
                <w:sz w:val="20"/>
                <w:szCs w:val="20"/>
              </w:rPr>
            </w:pPr>
            <w:r w:rsidRPr="00962827">
              <w:rPr>
                <w:color w:val="000000"/>
                <w:sz w:val="20"/>
                <w:szCs w:val="20"/>
              </w:rPr>
              <w:t>(1098)</w:t>
            </w:r>
          </w:p>
        </w:tc>
        <w:tc>
          <w:tcPr>
            <w:tcW w:w="0" w:type="auto"/>
            <w:tcMar>
              <w:top w:w="30" w:type="dxa"/>
              <w:left w:w="0" w:type="dxa"/>
              <w:bottom w:w="30" w:type="dxa"/>
              <w:right w:w="0" w:type="dxa"/>
            </w:tcMar>
            <w:vAlign w:val="bottom"/>
            <w:hideMark/>
          </w:tcPr>
          <w:p w14:paraId="5144FE62" w14:textId="37F3D6E1" w:rsidR="00B521A6" w:rsidRPr="00962827" w:rsidRDefault="00B521A6" w:rsidP="00B521A6">
            <w:pPr>
              <w:rPr>
                <w:color w:val="000000"/>
                <w:sz w:val="20"/>
                <w:szCs w:val="20"/>
              </w:rPr>
            </w:pPr>
            <w:r w:rsidRPr="00962827">
              <w:rPr>
                <w:color w:val="000000"/>
                <w:sz w:val="20"/>
                <w:szCs w:val="20"/>
              </w:rPr>
              <w:t xml:space="preserve">she is one of the most </w:t>
            </w:r>
            <w:proofErr w:type="spellStart"/>
            <w:proofErr w:type="gramStart"/>
            <w:r w:rsidRPr="00962827">
              <w:rPr>
                <w:color w:val="000000"/>
                <w:sz w:val="20"/>
                <w:szCs w:val="20"/>
              </w:rPr>
              <w:t>self centered</w:t>
            </w:r>
            <w:proofErr w:type="spellEnd"/>
            <w:proofErr w:type="gramEnd"/>
            <w:r w:rsidRPr="00962827">
              <w:rPr>
                <w:color w:val="000000"/>
                <w:sz w:val="20"/>
                <w:szCs w:val="20"/>
              </w:rPr>
              <w:t xml:space="preserve"> teachers in </w:t>
            </w:r>
            <w:r w:rsidR="00175283">
              <w:rPr>
                <w:color w:val="000000"/>
                <w:sz w:val="20"/>
                <w:szCs w:val="20"/>
              </w:rPr>
              <w:t>------</w:t>
            </w:r>
            <w:r w:rsidRPr="00962827">
              <w:rPr>
                <w:color w:val="000000"/>
                <w:sz w:val="20"/>
                <w:szCs w:val="20"/>
              </w:rPr>
              <w:t xml:space="preserve">. not only does she not care about the students </w:t>
            </w:r>
            <w:proofErr w:type="spellStart"/>
            <w:r w:rsidRPr="00962827">
              <w:rPr>
                <w:color w:val="000000"/>
                <w:sz w:val="20"/>
                <w:szCs w:val="20"/>
              </w:rPr>
              <w:t>well being</w:t>
            </w:r>
            <w:proofErr w:type="spellEnd"/>
            <w:r w:rsidRPr="00962827">
              <w:rPr>
                <w:color w:val="000000"/>
                <w:sz w:val="20"/>
                <w:szCs w:val="20"/>
              </w:rPr>
              <w:t xml:space="preserve"> she also </w:t>
            </w:r>
            <w:proofErr w:type="spellStart"/>
            <w:r w:rsidRPr="00962827">
              <w:rPr>
                <w:color w:val="000000"/>
                <w:sz w:val="20"/>
                <w:szCs w:val="20"/>
              </w:rPr>
              <w:t>doesnt</w:t>
            </w:r>
            <w:proofErr w:type="spellEnd"/>
            <w:r w:rsidRPr="00962827">
              <w:rPr>
                <w:color w:val="000000"/>
                <w:sz w:val="20"/>
                <w:szCs w:val="20"/>
              </w:rPr>
              <w:t xml:space="preserve"> care about her teaching skills. she will go on rants for an hour ab</w:t>
            </w:r>
          </w:p>
        </w:tc>
      </w:tr>
      <w:tr w:rsidR="00B521A6" w:rsidRPr="00962827" w14:paraId="13CB0C05" w14:textId="77777777" w:rsidTr="00B521A6">
        <w:trPr>
          <w:trHeight w:val="315"/>
        </w:trPr>
        <w:tc>
          <w:tcPr>
            <w:tcW w:w="0" w:type="auto"/>
            <w:shd w:val="clear" w:color="auto" w:fill="FFFFFF"/>
            <w:tcMar>
              <w:top w:w="30" w:type="dxa"/>
              <w:left w:w="45" w:type="dxa"/>
              <w:bottom w:w="30" w:type="dxa"/>
              <w:right w:w="45" w:type="dxa"/>
            </w:tcMar>
            <w:vAlign w:val="center"/>
            <w:hideMark/>
          </w:tcPr>
          <w:p w14:paraId="4E6D4DF5" w14:textId="77777777" w:rsidR="00B521A6" w:rsidRPr="00962827" w:rsidRDefault="00B521A6" w:rsidP="00B521A6">
            <w:pPr>
              <w:jc w:val="center"/>
              <w:rPr>
                <w:color w:val="000000"/>
                <w:sz w:val="20"/>
                <w:szCs w:val="20"/>
              </w:rPr>
            </w:pPr>
            <w:r w:rsidRPr="00962827">
              <w:rPr>
                <w:color w:val="000000"/>
                <w:sz w:val="20"/>
                <w:szCs w:val="20"/>
              </w:rPr>
              <w:t>(1298)</w:t>
            </w:r>
          </w:p>
        </w:tc>
        <w:tc>
          <w:tcPr>
            <w:tcW w:w="0" w:type="auto"/>
            <w:tcMar>
              <w:top w:w="30" w:type="dxa"/>
              <w:left w:w="0" w:type="dxa"/>
              <w:bottom w:w="30" w:type="dxa"/>
              <w:right w:w="0" w:type="dxa"/>
            </w:tcMar>
            <w:vAlign w:val="bottom"/>
            <w:hideMark/>
          </w:tcPr>
          <w:p w14:paraId="5254A1AB" w14:textId="77777777" w:rsidR="00B521A6" w:rsidRPr="00962827" w:rsidRDefault="00B521A6" w:rsidP="00B521A6">
            <w:pPr>
              <w:rPr>
                <w:color w:val="000000"/>
                <w:sz w:val="20"/>
                <w:szCs w:val="20"/>
              </w:rPr>
            </w:pPr>
            <w:r w:rsidRPr="00962827">
              <w:rPr>
                <w:color w:val="000000"/>
                <w:sz w:val="20"/>
                <w:szCs w:val="20"/>
              </w:rPr>
              <w:t>I think that she doesn't explain anything and claims that she doesn't have time to help you understand better. She is a teacher she should not REFUSE to help students learn better!</w:t>
            </w:r>
          </w:p>
        </w:tc>
      </w:tr>
      <w:tr w:rsidR="00B521A6" w:rsidRPr="00962827" w14:paraId="7D9A4787" w14:textId="77777777" w:rsidTr="00B521A6">
        <w:trPr>
          <w:trHeight w:val="315"/>
        </w:trPr>
        <w:tc>
          <w:tcPr>
            <w:tcW w:w="0" w:type="auto"/>
            <w:shd w:val="clear" w:color="auto" w:fill="FFFFFF"/>
            <w:tcMar>
              <w:top w:w="30" w:type="dxa"/>
              <w:left w:w="45" w:type="dxa"/>
              <w:bottom w:w="30" w:type="dxa"/>
              <w:right w:w="45" w:type="dxa"/>
            </w:tcMar>
            <w:vAlign w:val="center"/>
            <w:hideMark/>
          </w:tcPr>
          <w:p w14:paraId="6F98C8B2" w14:textId="77777777" w:rsidR="00B521A6" w:rsidRPr="00962827" w:rsidRDefault="00B521A6" w:rsidP="00B521A6">
            <w:pPr>
              <w:jc w:val="center"/>
              <w:rPr>
                <w:color w:val="000000"/>
                <w:sz w:val="20"/>
                <w:szCs w:val="20"/>
              </w:rPr>
            </w:pPr>
            <w:r w:rsidRPr="00962827">
              <w:rPr>
                <w:color w:val="000000"/>
                <w:sz w:val="20"/>
                <w:szCs w:val="20"/>
              </w:rPr>
              <w:t>(1398)</w:t>
            </w:r>
          </w:p>
        </w:tc>
        <w:tc>
          <w:tcPr>
            <w:tcW w:w="0" w:type="auto"/>
            <w:tcMar>
              <w:top w:w="30" w:type="dxa"/>
              <w:left w:w="0" w:type="dxa"/>
              <w:bottom w:w="30" w:type="dxa"/>
              <w:right w:w="0" w:type="dxa"/>
            </w:tcMar>
            <w:vAlign w:val="bottom"/>
            <w:hideMark/>
          </w:tcPr>
          <w:p w14:paraId="53584D4C" w14:textId="731B812B" w:rsidR="00B521A6" w:rsidRPr="00962827" w:rsidRDefault="00B521A6" w:rsidP="00B521A6">
            <w:pPr>
              <w:rPr>
                <w:color w:val="000000"/>
                <w:sz w:val="20"/>
                <w:szCs w:val="20"/>
              </w:rPr>
            </w:pPr>
            <w:proofErr w:type="spellStart"/>
            <w:r w:rsidRPr="00962827">
              <w:rPr>
                <w:color w:val="000000"/>
                <w:sz w:val="20"/>
                <w:szCs w:val="20"/>
              </w:rPr>
              <w:t>Shes</w:t>
            </w:r>
            <w:proofErr w:type="spellEnd"/>
            <w:r w:rsidRPr="00962827">
              <w:rPr>
                <w:color w:val="000000"/>
                <w:sz w:val="20"/>
                <w:szCs w:val="20"/>
              </w:rPr>
              <w:t xml:space="preserve"> Getting a little bit better with her </w:t>
            </w:r>
            <w:proofErr w:type="spellStart"/>
            <w:r w:rsidRPr="00962827">
              <w:rPr>
                <w:color w:val="000000"/>
                <w:sz w:val="20"/>
                <w:szCs w:val="20"/>
              </w:rPr>
              <w:t>atitude</w:t>
            </w:r>
            <w:proofErr w:type="spellEnd"/>
            <w:r w:rsidRPr="00962827">
              <w:rPr>
                <w:color w:val="000000"/>
                <w:sz w:val="20"/>
                <w:szCs w:val="20"/>
              </w:rPr>
              <w:t xml:space="preserve"> but still </w:t>
            </w:r>
            <w:proofErr w:type="spellStart"/>
            <w:r w:rsidRPr="00962827">
              <w:rPr>
                <w:color w:val="000000"/>
                <w:sz w:val="20"/>
                <w:szCs w:val="20"/>
              </w:rPr>
              <w:t>shes</w:t>
            </w:r>
            <w:proofErr w:type="spellEnd"/>
            <w:r w:rsidRPr="00962827">
              <w:rPr>
                <w:color w:val="000000"/>
                <w:sz w:val="20"/>
                <w:szCs w:val="20"/>
              </w:rPr>
              <w:t xml:space="preserve"> really </w:t>
            </w:r>
            <w:proofErr w:type="spellStart"/>
            <w:r w:rsidRPr="00962827">
              <w:rPr>
                <w:color w:val="000000"/>
                <w:sz w:val="20"/>
                <w:szCs w:val="20"/>
              </w:rPr>
              <w:t>strik</w:t>
            </w:r>
            <w:proofErr w:type="spellEnd"/>
            <w:r w:rsidRPr="00962827">
              <w:rPr>
                <w:color w:val="000000"/>
                <w:sz w:val="20"/>
                <w:szCs w:val="20"/>
              </w:rPr>
              <w:t xml:space="preserve"> about her </w:t>
            </w:r>
            <w:proofErr w:type="spellStart"/>
            <w:r w:rsidRPr="00962827">
              <w:rPr>
                <w:color w:val="000000"/>
                <w:sz w:val="20"/>
                <w:szCs w:val="20"/>
              </w:rPr>
              <w:t>rules.mrs</w:t>
            </w:r>
            <w:proofErr w:type="spellEnd"/>
            <w:r w:rsidRPr="00962827">
              <w:rPr>
                <w:color w:val="000000"/>
                <w:sz w:val="20"/>
                <w:szCs w:val="20"/>
              </w:rPr>
              <w:t>.</w:t>
            </w:r>
            <w:r w:rsidR="00175283">
              <w:rPr>
                <w:color w:val="000000"/>
                <w:sz w:val="20"/>
                <w:szCs w:val="20"/>
              </w:rPr>
              <w:t xml:space="preserve"> </w:t>
            </w:r>
            <w:r w:rsidR="00175283">
              <w:rPr>
                <w:color w:val="000000"/>
                <w:sz w:val="20"/>
                <w:szCs w:val="20"/>
              </w:rPr>
              <w:t>------</w:t>
            </w:r>
            <w:r w:rsidR="00175283">
              <w:rPr>
                <w:i/>
                <w:iCs/>
                <w:color w:val="000000"/>
                <w:sz w:val="20"/>
                <w:szCs w:val="20"/>
              </w:rPr>
              <w:t xml:space="preserve"> </w:t>
            </w:r>
            <w:r w:rsidRPr="00962827">
              <w:rPr>
                <w:color w:val="000000"/>
                <w:sz w:val="20"/>
                <w:szCs w:val="20"/>
              </w:rPr>
              <w:t xml:space="preserve">change your </w:t>
            </w:r>
            <w:proofErr w:type="spellStart"/>
            <w:r w:rsidRPr="00962827">
              <w:rPr>
                <w:color w:val="000000"/>
                <w:sz w:val="20"/>
                <w:szCs w:val="20"/>
              </w:rPr>
              <w:t>atitude</w:t>
            </w:r>
            <w:proofErr w:type="spellEnd"/>
            <w:r w:rsidRPr="00962827">
              <w:rPr>
                <w:color w:val="000000"/>
                <w:sz w:val="20"/>
                <w:szCs w:val="20"/>
              </w:rPr>
              <w:t xml:space="preserve"> a little bit and be nicer to kids</w:t>
            </w:r>
          </w:p>
        </w:tc>
      </w:tr>
    </w:tbl>
    <w:p w14:paraId="7DBDB460" w14:textId="3F5F4D01" w:rsidR="00B521A6" w:rsidRPr="00CF627A" w:rsidRDefault="00B521A6" w:rsidP="00CF627A">
      <w:pPr>
        <w:rPr>
          <w:iCs/>
          <w:sz w:val="20"/>
          <w:szCs w:val="20"/>
        </w:rPr>
        <w:sectPr w:rsidR="00B521A6" w:rsidRPr="00CF627A" w:rsidSect="007B7916">
          <w:pgSz w:w="15840" w:h="12240" w:orient="landscape"/>
          <w:pgMar w:top="1440" w:right="1440" w:bottom="1440" w:left="1440" w:header="720" w:footer="720" w:gutter="0"/>
          <w:pgNumType w:start="1"/>
          <w:cols w:space="720"/>
          <w:docGrid w:linePitch="326"/>
        </w:sectPr>
      </w:pPr>
    </w:p>
    <w:p w14:paraId="7D2AEFE1" w14:textId="10134D86" w:rsidR="00147C7D" w:rsidRDefault="003E3573" w:rsidP="0053786C">
      <w:pPr>
        <w:pBdr>
          <w:top w:val="nil"/>
          <w:left w:val="nil"/>
          <w:bottom w:val="nil"/>
          <w:right w:val="nil"/>
          <w:between w:val="nil"/>
        </w:pBdr>
        <w:spacing w:line="480" w:lineRule="auto"/>
        <w:jc w:val="center"/>
        <w:rPr>
          <w:b/>
          <w:highlight w:val="white"/>
        </w:rPr>
      </w:pPr>
      <w:r>
        <w:rPr>
          <w:noProof/>
        </w:rPr>
        <w:lastRenderedPageBreak/>
        <w:drawing>
          <wp:inline distT="0" distB="0" distL="0" distR="0" wp14:anchorId="4F91BAF0" wp14:editId="24BD57F0">
            <wp:extent cx="4467225" cy="52673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67225" cy="5267325"/>
                    </a:xfrm>
                    <a:prstGeom prst="rect">
                      <a:avLst/>
                    </a:prstGeom>
                  </pic:spPr>
                </pic:pic>
              </a:graphicData>
            </a:graphic>
          </wp:inline>
        </w:drawing>
      </w:r>
    </w:p>
    <w:p w14:paraId="3C691BB8" w14:textId="62B914D0" w:rsidR="00981A4F" w:rsidRPr="00FC6BE4" w:rsidRDefault="00C82791">
      <w:pPr>
        <w:pBdr>
          <w:top w:val="nil"/>
          <w:left w:val="nil"/>
          <w:bottom w:val="nil"/>
          <w:right w:val="nil"/>
          <w:between w:val="nil"/>
        </w:pBdr>
        <w:spacing w:line="480" w:lineRule="auto"/>
        <w:rPr>
          <w:bCs/>
          <w:highlight w:val="white"/>
        </w:rPr>
      </w:pPr>
      <w:r>
        <w:rPr>
          <w:b/>
          <w:highlight w:val="white"/>
        </w:rPr>
        <w:tab/>
      </w:r>
      <w:r>
        <w:rPr>
          <w:bCs/>
          <w:highlight w:val="white"/>
        </w:rPr>
        <w:t xml:space="preserve">The distance plot reflected some similarities between topics identified in the description. For example, topics 2 and 7 which both discuss grading more than the others, and topics 5 and 10 which were remarkably antipathetic towards their subjects (more administrators in 5, more teachers in 10). </w:t>
      </w:r>
      <w:r w:rsidR="00845C28">
        <w:rPr>
          <w:bCs/>
          <w:highlight w:val="white"/>
        </w:rPr>
        <w:t>The grouping of t</w:t>
      </w:r>
      <w:r>
        <w:rPr>
          <w:bCs/>
          <w:highlight w:val="white"/>
        </w:rPr>
        <w:t xml:space="preserve">opics 3, 6, and 8 </w:t>
      </w:r>
      <w:r w:rsidR="00B73472">
        <w:rPr>
          <w:bCs/>
          <w:highlight w:val="white"/>
        </w:rPr>
        <w:t xml:space="preserve">were </w:t>
      </w:r>
      <w:r w:rsidR="00BC0F77">
        <w:rPr>
          <w:bCs/>
          <w:highlight w:val="white"/>
        </w:rPr>
        <w:t>interesting because reviews in all three generally provided situational descriptions. Topic 3 used a mix of positive and negative language, Topic 6 used neutral language, and Topic 8 very antipathetic language</w:t>
      </w:r>
      <w:r w:rsidR="00845C28">
        <w:rPr>
          <w:bCs/>
          <w:highlight w:val="white"/>
        </w:rPr>
        <w:t xml:space="preserve">. </w:t>
      </w:r>
      <w:r w:rsidR="00BC0F77">
        <w:rPr>
          <w:bCs/>
          <w:highlight w:val="white"/>
        </w:rPr>
        <w:t xml:space="preserve">The fact that Topic 6 had a higher coherence score than the other two once again suggested that neutral and </w:t>
      </w:r>
      <w:r w:rsidR="00BC0F77">
        <w:rPr>
          <w:bCs/>
          <w:highlight w:val="white"/>
        </w:rPr>
        <w:lastRenderedPageBreak/>
        <w:t xml:space="preserve">descriptive language was more likely to result in coherent and consistent groupings. </w:t>
      </w:r>
      <w:r w:rsidR="00B73472">
        <w:rPr>
          <w:bCs/>
          <w:highlight w:val="white"/>
        </w:rPr>
        <w:t xml:space="preserve">This finding may inform guidelines for submissions in online forums. </w:t>
      </w:r>
    </w:p>
    <w:p w14:paraId="734185D8" w14:textId="77777777" w:rsidR="00147C7D" w:rsidRDefault="005A75D4">
      <w:pPr>
        <w:pStyle w:val="Ttulo1"/>
        <w:pBdr>
          <w:top w:val="nil"/>
          <w:left w:val="nil"/>
          <w:bottom w:val="nil"/>
          <w:right w:val="nil"/>
          <w:between w:val="nil"/>
        </w:pBdr>
        <w:spacing w:before="0" w:line="480" w:lineRule="auto"/>
        <w:jc w:val="center"/>
        <w:rPr>
          <w:sz w:val="26"/>
          <w:szCs w:val="26"/>
        </w:rPr>
      </w:pPr>
      <w:bookmarkStart w:id="106" w:name="_Toc62912022"/>
      <w:r>
        <w:rPr>
          <w:sz w:val="26"/>
          <w:szCs w:val="26"/>
        </w:rPr>
        <w:t>Discussion</w:t>
      </w:r>
      <w:bookmarkEnd w:id="106"/>
      <w:r>
        <w:rPr>
          <w:sz w:val="26"/>
          <w:szCs w:val="26"/>
        </w:rPr>
        <w:t xml:space="preserve"> </w:t>
      </w:r>
    </w:p>
    <w:p w14:paraId="33B89A18" w14:textId="77777777" w:rsidR="00147C7D" w:rsidRDefault="005A75D4">
      <w:pPr>
        <w:pStyle w:val="Ttulo2"/>
        <w:pBdr>
          <w:top w:val="nil"/>
          <w:left w:val="nil"/>
          <w:bottom w:val="nil"/>
          <w:right w:val="nil"/>
          <w:between w:val="nil"/>
        </w:pBdr>
        <w:spacing w:before="200" w:line="480" w:lineRule="auto"/>
      </w:pPr>
      <w:bookmarkStart w:id="107" w:name="_Toc62912023"/>
      <w:r>
        <w:rPr>
          <w:sz w:val="24"/>
          <w:szCs w:val="24"/>
        </w:rPr>
        <w:t>Evaluation of the Model</w:t>
      </w:r>
      <w:bookmarkEnd w:id="107"/>
    </w:p>
    <w:p w14:paraId="16AD9469" w14:textId="1BEBD0DB" w:rsidR="00EC1EFF" w:rsidRDefault="005A75D4" w:rsidP="00EC1EFF">
      <w:pPr>
        <w:spacing w:line="480" w:lineRule="auto"/>
        <w:ind w:firstLine="720"/>
      </w:pPr>
      <w:r>
        <w:t xml:space="preserve">The average coherence score for the 11-topic model was 0.483 which was low compared to the 0.52 benchmark for very unstructured datasets set out in </w:t>
      </w:r>
      <w:r>
        <w:rPr>
          <w:highlight w:val="white"/>
        </w:rPr>
        <w:t xml:space="preserve">Röder et al (2015). </w:t>
      </w:r>
      <w:r w:rsidR="0053786C">
        <w:rPr>
          <w:highlight w:val="white"/>
        </w:rPr>
        <w:t>C</w:t>
      </w:r>
      <w:r>
        <w:rPr>
          <w:highlight w:val="white"/>
        </w:rPr>
        <w:t xml:space="preserve">oherence is a relative measure to help </w:t>
      </w:r>
      <w:r w:rsidR="0053786C">
        <w:rPr>
          <w:highlight w:val="white"/>
        </w:rPr>
        <w:t>select a</w:t>
      </w:r>
      <w:r>
        <w:rPr>
          <w:highlight w:val="white"/>
        </w:rPr>
        <w:t xml:space="preserve"> model and compar</w:t>
      </w:r>
      <w:r w:rsidR="0053786C">
        <w:rPr>
          <w:highlight w:val="white"/>
        </w:rPr>
        <w:t>e</w:t>
      </w:r>
      <w:r>
        <w:rPr>
          <w:highlight w:val="white"/>
        </w:rPr>
        <w:t xml:space="preserve"> topics to one another</w:t>
      </w:r>
      <w:r w:rsidR="003301F2">
        <w:rPr>
          <w:highlight w:val="white"/>
        </w:rPr>
        <w:t xml:space="preserve"> and</w:t>
      </w:r>
      <w:r w:rsidR="006E25D7">
        <w:rPr>
          <w:highlight w:val="white"/>
        </w:rPr>
        <w:t xml:space="preserve"> </w:t>
      </w:r>
      <w:r w:rsidR="003301F2">
        <w:rPr>
          <w:highlight w:val="white"/>
        </w:rPr>
        <w:t>not generally indicative of whether a model is useful or should be discarded</w:t>
      </w:r>
      <w:r>
        <w:rPr>
          <w:highlight w:val="white"/>
        </w:rPr>
        <w:t>.</w:t>
      </w:r>
      <w:r w:rsidR="0053786C">
        <w:t xml:space="preserve"> However, we did get a good impression of how coherence scores </w:t>
      </w:r>
      <w:r w:rsidR="00C609E4">
        <w:t xml:space="preserve">measured meaningful deviation within a topic by </w:t>
      </w:r>
      <w:r w:rsidR="003301F2">
        <w:t>reading</w:t>
      </w:r>
      <w:r w:rsidR="00C609E4">
        <w:t xml:space="preserve"> samples from the 2,100 most representative reviews. Topics with low coherence scores that were described as inconsistent included more reviews that had little or nothing to do with the subjects most frequently being discussed in the</w:t>
      </w:r>
      <w:r w:rsidR="00362A37">
        <w:t>ir</w:t>
      </w:r>
      <w:r w:rsidR="00C609E4">
        <w:t xml:space="preserve"> most representative reviews</w:t>
      </w:r>
      <w:del w:id="108" w:author="Carlos Valcarcel Wolloh" w:date="2021-01-30T16:08:00Z">
        <w:r w:rsidR="00C609E4" w:rsidDel="00362A37">
          <w:delText xml:space="preserve">. </w:delText>
        </w:r>
        <w:r w:rsidR="00362A37" w:rsidDel="00362A37">
          <w:delText>Coherence gave us an idea of the</w:delText>
        </w:r>
        <w:r w:rsidR="003301F2" w:rsidDel="00362A37">
          <w:delText xml:space="preserve"> diversity of</w:delText>
        </w:r>
        <w:r w:rsidR="00362A37" w:rsidDel="00362A37">
          <w:delText xml:space="preserve"> meaningful</w:delText>
        </w:r>
        <w:r w:rsidR="003301F2" w:rsidDel="00362A37">
          <w:delText xml:space="preserve"> contexts in </w:delText>
        </w:r>
        <w:r w:rsidR="00362A37" w:rsidDel="00362A37">
          <w:delText>which the key-words</w:delText>
        </w:r>
        <w:r w:rsidR="003301F2" w:rsidDel="00362A37">
          <w:delText xml:space="preserve"> in </w:delText>
        </w:r>
        <w:r w:rsidR="00362A37" w:rsidDel="00362A37">
          <w:delText>a</w:delText>
        </w:r>
        <w:r w:rsidR="003301F2" w:rsidDel="00362A37">
          <w:delText xml:space="preserve"> topic </w:delText>
        </w:r>
        <w:r w:rsidR="00362A37" w:rsidDel="00362A37">
          <w:delText>were</w:delText>
        </w:r>
        <w:r w:rsidR="003301F2" w:rsidDel="00362A37">
          <w:delText xml:space="preserve"> used</w:delText>
        </w:r>
      </w:del>
      <w:r w:rsidR="003301F2">
        <w:t>. Thus</w:t>
      </w:r>
      <w:r w:rsidR="00C609E4">
        <w:t xml:space="preserve">, we understood coherence as a measure of </w:t>
      </w:r>
      <w:commentRangeStart w:id="109"/>
      <w:commentRangeStart w:id="110"/>
      <w:r w:rsidR="00C609E4">
        <w:t>sparsity</w:t>
      </w:r>
      <w:commentRangeEnd w:id="109"/>
      <w:r w:rsidR="002F64E0">
        <w:rPr>
          <w:rStyle w:val="Refdecomentario"/>
        </w:rPr>
        <w:commentReference w:id="109"/>
      </w:r>
      <w:commentRangeEnd w:id="110"/>
      <w:r w:rsidR="00362A37">
        <w:rPr>
          <w:rStyle w:val="Refdecomentario"/>
        </w:rPr>
        <w:commentReference w:id="110"/>
      </w:r>
      <w:r w:rsidR="00C609E4">
        <w:t xml:space="preserve"> since the main subject, if there was one, did not disappear but simply became less frequent</w:t>
      </w:r>
      <w:r w:rsidR="006E25D7">
        <w:t xml:space="preserve"> or present in reviews. For our results, this implied that the percentage of reviews attributed to each topic was overestimated for less coherent topics.</w:t>
      </w:r>
    </w:p>
    <w:p w14:paraId="29A83648" w14:textId="3DE1AA91" w:rsidR="00147C7D" w:rsidRDefault="00EC1EFF" w:rsidP="00EC1EFF">
      <w:pPr>
        <w:spacing w:line="480" w:lineRule="auto"/>
        <w:ind w:firstLine="720"/>
      </w:pPr>
      <w:r>
        <w:t xml:space="preserve">We selected an 11-Topic model </w:t>
      </w:r>
      <w:del w:id="111" w:author="Carlos Valcarcel Wolloh" w:date="2021-01-30T16:09:00Z">
        <w:r w:rsidDel="00362A37">
          <w:delText>instead of</w:delText>
        </w:r>
      </w:del>
      <w:ins w:id="112" w:author="Carlos Valcarcel Wolloh" w:date="2021-01-30T16:09:00Z">
        <w:r w:rsidR="00362A37">
          <w:t>over</w:t>
        </w:r>
      </w:ins>
      <w:r>
        <w:t xml:space="preserve"> a 19-Topic model which had a 0.499</w:t>
      </w:r>
      <w:r w:rsidR="00A8309C">
        <w:t xml:space="preserve"> coherence score because topics were more differentiated. However, the 19-Topic model did </w:t>
      </w:r>
      <w:r w:rsidR="00B73472">
        <w:t>yield</w:t>
      </w:r>
      <w:r w:rsidR="00A8309C">
        <w:t xml:space="preserve"> </w:t>
      </w:r>
      <w:r w:rsidR="00B73472">
        <w:t>many</w:t>
      </w:r>
      <w:r w:rsidR="00C82791">
        <w:t xml:space="preserve"> </w:t>
      </w:r>
      <w:r w:rsidR="00A8309C">
        <w:t>topics</w:t>
      </w:r>
      <w:r w:rsidR="00B73472">
        <w:t xml:space="preserve"> with much higher coherence scores,</w:t>
      </w:r>
      <w:r w:rsidR="00C82791">
        <w:t xml:space="preserve"> some of which</w:t>
      </w:r>
      <w:r w:rsidR="00A8309C">
        <w:t xml:space="preserve"> pin-point</w:t>
      </w:r>
      <w:r w:rsidR="00C82791">
        <w:t>ed</w:t>
      </w:r>
      <w:r w:rsidR="00A8309C">
        <w:t xml:space="preserve"> more specific issues that appeared scattered</w:t>
      </w:r>
      <w:r w:rsidR="00C82791">
        <w:t xml:space="preserve"> or grouped</w:t>
      </w:r>
      <w:r w:rsidR="00A8309C">
        <w:t xml:space="preserve"> </w:t>
      </w:r>
      <w:r w:rsidR="00C82791">
        <w:t>in</w:t>
      </w:r>
      <w:r w:rsidR="00A8309C">
        <w:t xml:space="preserve"> the 11-Topic model such as </w:t>
      </w:r>
      <w:r w:rsidR="00A8309C">
        <w:rPr>
          <w:i/>
          <w:iCs/>
        </w:rPr>
        <w:t>favoritism</w:t>
      </w:r>
      <w:r w:rsidR="00C82791">
        <w:t>,</w:t>
      </w:r>
      <w:r w:rsidR="00A8309C">
        <w:t xml:space="preserve"> </w:t>
      </w:r>
      <w:r w:rsidR="00A8309C">
        <w:rPr>
          <w:i/>
          <w:iCs/>
        </w:rPr>
        <w:t>disorganization</w:t>
      </w:r>
      <w:r w:rsidR="00C82791" w:rsidRPr="00C82791">
        <w:t>,</w:t>
      </w:r>
      <w:r w:rsidR="00A8309C">
        <w:rPr>
          <w:i/>
          <w:iCs/>
        </w:rPr>
        <w:t xml:space="preserve"> making mistakes</w:t>
      </w:r>
      <w:r w:rsidR="00C82791">
        <w:t xml:space="preserve">, and </w:t>
      </w:r>
      <w:r w:rsidR="00C82791">
        <w:rPr>
          <w:i/>
          <w:iCs/>
        </w:rPr>
        <w:t>testing</w:t>
      </w:r>
      <w:r w:rsidR="00C82791">
        <w:t xml:space="preserve"> specifically</w:t>
      </w:r>
      <w:r w:rsidR="00A8309C">
        <w:t>.</w:t>
      </w:r>
      <w:r w:rsidR="00C82791">
        <w:t xml:space="preserve"> We hope to expand on these findings in future research.</w:t>
      </w:r>
      <w:r w:rsidR="006E25D7">
        <w:t xml:space="preserve"> </w:t>
      </w:r>
    </w:p>
    <w:p w14:paraId="45DFCCBA" w14:textId="462790A6" w:rsidR="00C609E4" w:rsidRPr="00C15BC0" w:rsidRDefault="00C15BC0" w:rsidP="00C15BC0">
      <w:pPr>
        <w:pStyle w:val="Ttulo2"/>
        <w:pBdr>
          <w:top w:val="nil"/>
          <w:left w:val="nil"/>
          <w:bottom w:val="nil"/>
          <w:right w:val="nil"/>
          <w:between w:val="nil"/>
        </w:pBdr>
        <w:spacing w:before="200" w:line="480" w:lineRule="auto"/>
        <w:rPr>
          <w:sz w:val="24"/>
          <w:szCs w:val="24"/>
        </w:rPr>
      </w:pPr>
      <w:bookmarkStart w:id="113" w:name="_Toc62912024"/>
      <w:r w:rsidRPr="00C15BC0">
        <w:rPr>
          <w:sz w:val="24"/>
          <w:szCs w:val="24"/>
        </w:rPr>
        <w:lastRenderedPageBreak/>
        <w:t xml:space="preserve">Small “p” </w:t>
      </w:r>
      <w:r>
        <w:rPr>
          <w:sz w:val="24"/>
          <w:szCs w:val="24"/>
        </w:rPr>
        <w:t>P</w:t>
      </w:r>
      <w:r w:rsidRPr="00C15BC0">
        <w:rPr>
          <w:sz w:val="24"/>
          <w:szCs w:val="24"/>
        </w:rPr>
        <w:t>olic</w:t>
      </w:r>
      <w:r w:rsidR="007D1779">
        <w:rPr>
          <w:sz w:val="24"/>
          <w:szCs w:val="24"/>
        </w:rPr>
        <w:t>ies</w:t>
      </w:r>
      <w:r w:rsidRPr="00C15BC0">
        <w:rPr>
          <w:sz w:val="24"/>
          <w:szCs w:val="24"/>
        </w:rPr>
        <w:t xml:space="preserve"> </w:t>
      </w:r>
      <w:r>
        <w:rPr>
          <w:sz w:val="24"/>
          <w:szCs w:val="24"/>
        </w:rPr>
        <w:t>B</w:t>
      </w:r>
      <w:r w:rsidRPr="00C15BC0">
        <w:rPr>
          <w:sz w:val="24"/>
          <w:szCs w:val="24"/>
        </w:rPr>
        <w:t xml:space="preserve">ased on </w:t>
      </w:r>
      <w:r>
        <w:rPr>
          <w:sz w:val="24"/>
          <w:szCs w:val="24"/>
        </w:rPr>
        <w:t>S</w:t>
      </w:r>
      <w:r w:rsidRPr="00C15BC0">
        <w:rPr>
          <w:sz w:val="24"/>
          <w:szCs w:val="24"/>
        </w:rPr>
        <w:t xml:space="preserve">tudent </w:t>
      </w:r>
      <w:r>
        <w:rPr>
          <w:sz w:val="24"/>
          <w:szCs w:val="24"/>
        </w:rPr>
        <w:t>D</w:t>
      </w:r>
      <w:r w:rsidRPr="00C15BC0">
        <w:rPr>
          <w:sz w:val="24"/>
          <w:szCs w:val="24"/>
        </w:rPr>
        <w:t>escriptions</w:t>
      </w:r>
      <w:bookmarkEnd w:id="113"/>
    </w:p>
    <w:p w14:paraId="08F6264B" w14:textId="2B0B1726" w:rsidR="00AA5C14" w:rsidRDefault="00055648" w:rsidP="00AA5C14">
      <w:pPr>
        <w:pStyle w:val="NormalWeb"/>
        <w:spacing w:before="0" w:beforeAutospacing="0" w:after="0" w:afterAutospacing="0" w:line="480" w:lineRule="auto"/>
        <w:ind w:firstLine="720"/>
        <w:rPr>
          <w:color w:val="000000"/>
          <w:lang w:val="en-US"/>
        </w:rPr>
      </w:pPr>
      <w:r w:rsidRPr="00981A4F">
        <w:rPr>
          <w:color w:val="000000"/>
          <w:lang w:val="en-US"/>
        </w:rPr>
        <w:t xml:space="preserve">The descriptors used by the raters, and the topics in which </w:t>
      </w:r>
      <w:r w:rsidR="0096144E" w:rsidRPr="00981A4F">
        <w:rPr>
          <w:color w:val="000000"/>
          <w:lang w:val="en-US"/>
        </w:rPr>
        <w:t>they were</w:t>
      </w:r>
      <w:r w:rsidR="002F64E0" w:rsidRPr="00981A4F">
        <w:rPr>
          <w:color w:val="000000"/>
          <w:lang w:val="en-US"/>
        </w:rPr>
        <w:t xml:space="preserve"> embedded</w:t>
      </w:r>
      <w:r w:rsidRPr="00981A4F">
        <w:rPr>
          <w:color w:val="000000"/>
          <w:lang w:val="en-US"/>
        </w:rPr>
        <w:t xml:space="preserve">, provide valuable information to everyone with responsibility for the supervision, professional development, and evaluation of teachers. </w:t>
      </w:r>
      <w:r w:rsidR="0096144E" w:rsidRPr="00981A4F">
        <w:rPr>
          <w:color w:val="000000"/>
          <w:lang w:val="en-US"/>
        </w:rPr>
        <w:t xml:space="preserve">In particular, principals </w:t>
      </w:r>
      <w:r w:rsidR="002F64E0" w:rsidRPr="00981A4F">
        <w:rPr>
          <w:color w:val="000000"/>
          <w:lang w:val="en-US"/>
        </w:rPr>
        <w:t xml:space="preserve">and department chairs </w:t>
      </w:r>
      <w:r w:rsidR="0096144E" w:rsidRPr="00981A4F">
        <w:rPr>
          <w:color w:val="000000"/>
          <w:lang w:val="en-US"/>
        </w:rPr>
        <w:t>who note students talking about or describing a teacher using these descriptors should recognize that it may well be a signal that something about the classroom teacher, classroom practices, or classroom culture, is seriously amiss</w:t>
      </w:r>
      <w:commentRangeStart w:id="114"/>
      <w:r w:rsidR="0096144E" w:rsidRPr="00981A4F">
        <w:rPr>
          <w:color w:val="000000"/>
          <w:lang w:val="en-US"/>
        </w:rPr>
        <w:t>.</w:t>
      </w:r>
      <w:commentRangeEnd w:id="114"/>
      <w:r w:rsidR="00AA5C14" w:rsidRPr="00981A4F">
        <w:rPr>
          <w:rStyle w:val="Refdecomentario"/>
          <w:lang w:val="en-US"/>
        </w:rPr>
        <w:commentReference w:id="114"/>
      </w:r>
    </w:p>
    <w:p w14:paraId="49281D1E" w14:textId="1B32DA87" w:rsidR="007D1779" w:rsidRPr="00981A4F" w:rsidRDefault="00433137" w:rsidP="00981A4F">
      <w:pPr>
        <w:pStyle w:val="Ttulo3"/>
        <w:pBdr>
          <w:top w:val="nil"/>
          <w:left w:val="nil"/>
          <w:bottom w:val="nil"/>
          <w:right w:val="nil"/>
          <w:between w:val="nil"/>
        </w:pBdr>
        <w:spacing w:before="0" w:after="0" w:line="480" w:lineRule="auto"/>
        <w:rPr>
          <w:b/>
          <w:i/>
          <w:u w:val="none"/>
        </w:rPr>
      </w:pPr>
      <w:bookmarkStart w:id="115" w:name="_Toc62912025"/>
      <w:r w:rsidRPr="00981A4F">
        <w:rPr>
          <w:b/>
          <w:i/>
          <w:u w:val="none"/>
        </w:rPr>
        <w:t>Behind the Curtain of Unfair Grading</w:t>
      </w:r>
      <w:bookmarkEnd w:id="115"/>
    </w:p>
    <w:p w14:paraId="165A19A7" w14:textId="07E255A9" w:rsidR="00E135A7" w:rsidRPr="00E135A7" w:rsidRDefault="0082456F" w:rsidP="00E135A7">
      <w:pPr>
        <w:pStyle w:val="NormalWeb"/>
        <w:spacing w:before="0" w:beforeAutospacing="0" w:after="0" w:afterAutospacing="0" w:line="480" w:lineRule="auto"/>
        <w:ind w:firstLine="720"/>
        <w:rPr>
          <w:color w:val="000000"/>
          <w:lang w:val="en-US"/>
        </w:rPr>
      </w:pPr>
      <w:r>
        <w:rPr>
          <w:color w:val="000000"/>
          <w:lang w:val="en-US"/>
        </w:rPr>
        <w:t xml:space="preserve">Topic 7 </w:t>
      </w:r>
      <w:r w:rsidR="002F64E0">
        <w:rPr>
          <w:color w:val="000000"/>
          <w:lang w:val="en-US"/>
        </w:rPr>
        <w:t xml:space="preserve">is illustrative of </w:t>
      </w:r>
      <w:r>
        <w:rPr>
          <w:color w:val="000000"/>
          <w:lang w:val="en-US"/>
        </w:rPr>
        <w:t>th</w:t>
      </w:r>
      <w:r w:rsidR="002F64E0">
        <w:rPr>
          <w:color w:val="000000"/>
          <w:lang w:val="en-US"/>
        </w:rPr>
        <w:t>e</w:t>
      </w:r>
      <w:r>
        <w:rPr>
          <w:color w:val="000000"/>
          <w:lang w:val="en-US"/>
        </w:rPr>
        <w:t xml:space="preserve"> type of policy</w:t>
      </w:r>
      <w:r w:rsidR="002F64E0">
        <w:rPr>
          <w:color w:val="000000"/>
          <w:lang w:val="en-US"/>
        </w:rPr>
        <w:t xml:space="preserve"> that can be derived from these student descriptions of teachers they rated poorly</w:t>
      </w:r>
      <w:r>
        <w:rPr>
          <w:color w:val="000000"/>
          <w:lang w:val="en-US"/>
        </w:rPr>
        <w:t xml:space="preserve">. </w:t>
      </w:r>
      <w:r w:rsidR="002F64E0">
        <w:rPr>
          <w:color w:val="000000"/>
          <w:lang w:val="en-US"/>
        </w:rPr>
        <w:t>R</w:t>
      </w:r>
      <w:r>
        <w:rPr>
          <w:color w:val="000000"/>
          <w:lang w:val="en-US"/>
        </w:rPr>
        <w:t xml:space="preserve">evealed </w:t>
      </w:r>
      <w:r w:rsidR="002F64E0">
        <w:rPr>
          <w:color w:val="000000"/>
          <w:lang w:val="en-US"/>
        </w:rPr>
        <w:t xml:space="preserve">here is </w:t>
      </w:r>
      <w:r>
        <w:rPr>
          <w:color w:val="000000"/>
          <w:lang w:val="en-US"/>
        </w:rPr>
        <w:t xml:space="preserve">that one of the reasons students gave teachers bad ratings was because of how they organized or mishandled grading and feedback. </w:t>
      </w:r>
      <w:r w:rsidR="00E135A7">
        <w:rPr>
          <w:color w:val="000000"/>
          <w:lang w:val="en-US"/>
        </w:rPr>
        <w:t>Most n</w:t>
      </w:r>
      <w:r>
        <w:rPr>
          <w:color w:val="000000"/>
          <w:lang w:val="en-US"/>
        </w:rPr>
        <w:t xml:space="preserve">otably, </w:t>
      </w:r>
      <w:r w:rsidR="00E135A7">
        <w:rPr>
          <w:color w:val="000000"/>
          <w:lang w:val="en-US"/>
        </w:rPr>
        <w:t xml:space="preserve">it revealed that </w:t>
      </w:r>
      <w:r w:rsidR="00FE7166">
        <w:rPr>
          <w:color w:val="000000"/>
          <w:lang w:val="en-US"/>
        </w:rPr>
        <w:t>students focused</w:t>
      </w:r>
      <w:r w:rsidR="00E135A7">
        <w:rPr>
          <w:color w:val="000000"/>
          <w:lang w:val="en-US"/>
        </w:rPr>
        <w:t xml:space="preserve"> on the issues of </w:t>
      </w:r>
      <w:r w:rsidR="00E135A7" w:rsidRPr="00E135A7">
        <w:rPr>
          <w:color w:val="000000"/>
          <w:lang w:val="en-US"/>
        </w:rPr>
        <w:t>“</w:t>
      </w:r>
      <w:r w:rsidR="00E135A7" w:rsidRPr="00E135A7">
        <w:rPr>
          <w:i/>
          <w:iCs/>
          <w:lang w:val="en-US"/>
        </w:rPr>
        <w:t>unclear expectations or instructions for work</w:t>
      </w:r>
      <w:r w:rsidR="00E135A7" w:rsidRPr="00E135A7">
        <w:rPr>
          <w:lang w:val="en-US"/>
        </w:rPr>
        <w:t>,” “</w:t>
      </w:r>
      <w:r w:rsidR="00E135A7" w:rsidRPr="00E135A7">
        <w:rPr>
          <w:i/>
          <w:iCs/>
          <w:lang w:val="en-US"/>
        </w:rPr>
        <w:t>insufficient time given or overwhelming workloads</w:t>
      </w:r>
      <w:r w:rsidR="00E135A7" w:rsidRPr="00E135A7">
        <w:rPr>
          <w:lang w:val="en-US"/>
        </w:rPr>
        <w:t>,”</w:t>
      </w:r>
      <w:r w:rsidR="00E135A7">
        <w:rPr>
          <w:i/>
          <w:iCs/>
          <w:lang w:val="en-US"/>
        </w:rPr>
        <w:t xml:space="preserve"> </w:t>
      </w:r>
      <w:r w:rsidR="00E135A7" w:rsidRPr="00E135A7">
        <w:rPr>
          <w:lang w:val="en-US"/>
        </w:rPr>
        <w:t>“</w:t>
      </w:r>
      <w:r w:rsidR="00E135A7" w:rsidRPr="00E135A7">
        <w:rPr>
          <w:i/>
          <w:iCs/>
          <w:lang w:val="en-US"/>
        </w:rPr>
        <w:t>strict or unfair grading</w:t>
      </w:r>
      <w:r w:rsidR="00E135A7" w:rsidRPr="00E135A7">
        <w:rPr>
          <w:lang w:val="en-US"/>
        </w:rPr>
        <w:t>,”</w:t>
      </w:r>
      <w:r w:rsidR="00E135A7">
        <w:rPr>
          <w:lang w:val="en-US"/>
        </w:rPr>
        <w:t xml:space="preserve"> and “</w:t>
      </w:r>
      <w:r w:rsidR="00E135A7" w:rsidRPr="00E135A7">
        <w:rPr>
          <w:i/>
          <w:iCs/>
          <w:lang w:val="en-US"/>
        </w:rPr>
        <w:t>teachers losing or returning assignments late</w:t>
      </w:r>
      <w:r w:rsidR="00E135A7">
        <w:rPr>
          <w:lang w:val="en-US"/>
        </w:rPr>
        <w:t xml:space="preserve">.” This suggests that when administrators or other teachers find that students always describe a teacher as an “unfair grader” they may probe their students to see if they also found a problem with instructions, expectations or getting grades and feedback on time. </w:t>
      </w:r>
      <w:r w:rsidR="002F64E0">
        <w:rPr>
          <w:lang w:val="en-US"/>
        </w:rPr>
        <w:t xml:space="preserve">These are all potentially remediable behaviors if signaled to those with responsibility for </w:t>
      </w:r>
      <w:r w:rsidR="00E026E4">
        <w:rPr>
          <w:lang w:val="en-US"/>
        </w:rPr>
        <w:t xml:space="preserve">the </w:t>
      </w:r>
      <w:r w:rsidR="002F64E0">
        <w:rPr>
          <w:lang w:val="en-US"/>
        </w:rPr>
        <w:t>supervis</w:t>
      </w:r>
      <w:r w:rsidR="00E026E4">
        <w:rPr>
          <w:lang w:val="en-US"/>
        </w:rPr>
        <w:t>i</w:t>
      </w:r>
      <w:r w:rsidR="002F64E0">
        <w:rPr>
          <w:lang w:val="en-US"/>
        </w:rPr>
        <w:t>on</w:t>
      </w:r>
      <w:r w:rsidR="00E026E4">
        <w:rPr>
          <w:lang w:val="en-US"/>
        </w:rPr>
        <w:t xml:space="preserve"> of teachers</w:t>
      </w:r>
      <w:r w:rsidR="002F64E0">
        <w:rPr>
          <w:lang w:val="en-US"/>
        </w:rPr>
        <w:t xml:space="preserve">.  </w:t>
      </w:r>
    </w:p>
    <w:p w14:paraId="0DC5EC04" w14:textId="0A6D6D2F" w:rsidR="00E135A7" w:rsidRPr="007D1779" w:rsidRDefault="00CC23A1" w:rsidP="00CC23A1">
      <w:pPr>
        <w:pStyle w:val="NormalWeb"/>
        <w:spacing w:before="0" w:beforeAutospacing="0" w:after="0" w:afterAutospacing="0" w:line="480" w:lineRule="auto"/>
        <w:rPr>
          <w:lang w:val="en-US"/>
        </w:rPr>
      </w:pPr>
      <w:r>
        <w:rPr>
          <w:lang w:val="en-US"/>
        </w:rPr>
        <w:tab/>
        <w:t xml:space="preserve">Topic 2 expanded on students’ concerns over grades. </w:t>
      </w:r>
      <w:r w:rsidR="007D1779">
        <w:rPr>
          <w:lang w:val="en-US"/>
        </w:rPr>
        <w:t>Generally, students rated teachers poorly because they failed to learn</w:t>
      </w:r>
      <w:r w:rsidR="00E026E4">
        <w:rPr>
          <w:lang w:val="en-US"/>
        </w:rPr>
        <w:t>. The students, not surprisingly,</w:t>
      </w:r>
      <w:r w:rsidR="007D1779">
        <w:rPr>
          <w:lang w:val="en-US"/>
        </w:rPr>
        <w:t xml:space="preserve"> often tied </w:t>
      </w:r>
      <w:r w:rsidR="00E026E4">
        <w:rPr>
          <w:lang w:val="en-US"/>
        </w:rPr>
        <w:t xml:space="preserve">this </w:t>
      </w:r>
      <w:r w:rsidR="007D1779">
        <w:rPr>
          <w:lang w:val="en-US"/>
        </w:rPr>
        <w:t xml:space="preserve">to concerns over current or future grades. The example that was most readily provided in these reviews were those of </w:t>
      </w:r>
      <w:r w:rsidR="007D1779">
        <w:rPr>
          <w:i/>
          <w:iCs/>
          <w:lang w:val="en-US"/>
        </w:rPr>
        <w:t>busy work</w:t>
      </w:r>
      <w:r w:rsidR="007D1779">
        <w:rPr>
          <w:lang w:val="en-US"/>
        </w:rPr>
        <w:t xml:space="preserve">. This grouping revealed that students took issue with a lack of purpose in their work. One could also see how </w:t>
      </w:r>
      <w:r w:rsidR="007D1779" w:rsidRPr="007D1779">
        <w:rPr>
          <w:i/>
          <w:iCs/>
          <w:lang w:val="en-US"/>
        </w:rPr>
        <w:t>busy work</w:t>
      </w:r>
      <w:r w:rsidR="007D1779">
        <w:rPr>
          <w:lang w:val="en-US"/>
        </w:rPr>
        <w:t xml:space="preserve"> might </w:t>
      </w:r>
      <w:r w:rsidR="00E026E4" w:rsidRPr="00E026E4">
        <w:rPr>
          <w:lang w:val="en-US"/>
          <w:rPrChange w:id="116" w:author="Microsoft Office User" w:date="2021-01-28T12:33:00Z">
            <w:rPr>
              <w:strike/>
              <w:lang w:val="en-US"/>
            </w:rPr>
          </w:rPrChange>
        </w:rPr>
        <w:t>be related to</w:t>
      </w:r>
      <w:r w:rsidR="007D1779">
        <w:rPr>
          <w:lang w:val="en-US"/>
        </w:rPr>
        <w:t xml:space="preserve"> issues raised in Topic 7</w:t>
      </w:r>
      <w:r w:rsidR="00433137">
        <w:rPr>
          <w:lang w:val="en-US"/>
        </w:rPr>
        <w:t xml:space="preserve">. </w:t>
      </w:r>
      <w:r w:rsidR="00E026E4">
        <w:rPr>
          <w:lang w:val="en-US"/>
        </w:rPr>
        <w:t xml:space="preserve">Worth </w:t>
      </w:r>
      <w:r w:rsidR="00E026E4">
        <w:rPr>
          <w:lang w:val="en-US"/>
        </w:rPr>
        <w:lastRenderedPageBreak/>
        <w:t xml:space="preserve">noting about this concern of students with their teachers is that they are unhappy they are not leaning enough, or learning adequately, or learning what they perceive to need for adequate progress in schooling. Journalistic accounts of modern school children rarely point out their desire to learn more than they are offered. </w:t>
      </w:r>
    </w:p>
    <w:p w14:paraId="49709CEB" w14:textId="5EFDF4AD" w:rsidR="007D1779" w:rsidRPr="00981A4F" w:rsidRDefault="00886922" w:rsidP="00981A4F">
      <w:pPr>
        <w:pStyle w:val="Ttulo3"/>
        <w:pBdr>
          <w:top w:val="nil"/>
          <w:left w:val="nil"/>
          <w:bottom w:val="nil"/>
          <w:right w:val="nil"/>
          <w:between w:val="nil"/>
        </w:pBdr>
        <w:spacing w:before="0" w:after="0" w:line="480" w:lineRule="auto"/>
        <w:rPr>
          <w:b/>
          <w:i/>
          <w:u w:val="none"/>
        </w:rPr>
      </w:pPr>
      <w:bookmarkStart w:id="117" w:name="_Toc62912026"/>
      <w:r w:rsidRPr="00981A4F">
        <w:rPr>
          <w:b/>
          <w:i/>
          <w:u w:val="none"/>
        </w:rPr>
        <w:t>Creating Nurturing Environments</w:t>
      </w:r>
      <w:bookmarkEnd w:id="117"/>
    </w:p>
    <w:p w14:paraId="4D7CC188" w14:textId="1A4ECA09" w:rsidR="001A6A43" w:rsidRPr="001A6A43" w:rsidRDefault="00886922" w:rsidP="00CC23A1">
      <w:pPr>
        <w:pStyle w:val="NormalWeb"/>
        <w:spacing w:before="0" w:beforeAutospacing="0" w:after="0" w:afterAutospacing="0" w:line="480" w:lineRule="auto"/>
        <w:rPr>
          <w:lang w:val="en-US"/>
        </w:rPr>
      </w:pPr>
      <w:r>
        <w:rPr>
          <w:lang w:val="en-US"/>
        </w:rPr>
        <w:tab/>
        <w:t xml:space="preserve">Some teachers were rated poorly because their students felt they were unable to ask questions in the classroom. </w:t>
      </w:r>
      <w:r w:rsidR="00B05A31">
        <w:rPr>
          <w:lang w:val="en-US"/>
        </w:rPr>
        <w:t xml:space="preserve">This topic </w:t>
      </w:r>
      <w:r w:rsidR="00E026E4">
        <w:rPr>
          <w:lang w:val="en-US"/>
        </w:rPr>
        <w:t>is different from</w:t>
      </w:r>
      <w:r w:rsidR="00B05A31">
        <w:rPr>
          <w:lang w:val="en-US"/>
        </w:rPr>
        <w:t xml:space="preserve"> topics 3 &amp; 9 which captured descriptions of teachers who were unable to explain material or lacked expertise. In other words, </w:t>
      </w:r>
      <w:r>
        <w:rPr>
          <w:lang w:val="en-US"/>
        </w:rPr>
        <w:t>Topic 11 revealed that when students’ main complaint was about asking questions in the classroom, it was because the</w:t>
      </w:r>
      <w:r w:rsidR="00B05A31">
        <w:rPr>
          <w:lang w:val="en-US"/>
        </w:rPr>
        <w:t xml:space="preserve">ir teachers’ behavior discouraged them from doing so. </w:t>
      </w:r>
      <w:r w:rsidR="00F00384">
        <w:rPr>
          <w:lang w:val="en-US"/>
        </w:rPr>
        <w:t xml:space="preserve">If complaints about a class suggest that students feel an inability to interact, this may suggest a strained student-teacher relationship with, at least, a part of the class. </w:t>
      </w:r>
    </w:p>
    <w:p w14:paraId="41DB25B1" w14:textId="1BAFE57D" w:rsidR="00AA5C14" w:rsidRPr="007238BD" w:rsidRDefault="007238BD" w:rsidP="007238BD">
      <w:pPr>
        <w:pStyle w:val="Ttulo2"/>
        <w:pBdr>
          <w:top w:val="nil"/>
          <w:left w:val="nil"/>
          <w:bottom w:val="nil"/>
          <w:right w:val="nil"/>
          <w:between w:val="nil"/>
        </w:pBdr>
        <w:spacing w:before="200" w:line="480" w:lineRule="auto"/>
        <w:rPr>
          <w:sz w:val="24"/>
          <w:szCs w:val="24"/>
        </w:rPr>
      </w:pPr>
      <w:bookmarkStart w:id="118" w:name="_Toc62912027"/>
      <w:r>
        <w:rPr>
          <w:sz w:val="24"/>
          <w:szCs w:val="24"/>
        </w:rPr>
        <w:t>Co</w:t>
      </w:r>
      <w:r w:rsidR="00575AC4">
        <w:rPr>
          <w:sz w:val="24"/>
          <w:szCs w:val="24"/>
        </w:rPr>
        <w:t>ntribution to the</w:t>
      </w:r>
      <w:r>
        <w:rPr>
          <w:sz w:val="24"/>
          <w:szCs w:val="24"/>
        </w:rPr>
        <w:t xml:space="preserve"> Literature </w:t>
      </w:r>
      <w:r w:rsidR="00C82791">
        <w:rPr>
          <w:sz w:val="24"/>
          <w:szCs w:val="24"/>
        </w:rPr>
        <w:t>on “Bad Teachers”</w:t>
      </w:r>
      <w:bookmarkEnd w:id="118"/>
    </w:p>
    <w:p w14:paraId="488817D9" w14:textId="35244974" w:rsidR="00C01A0B" w:rsidRDefault="00575AC4" w:rsidP="00272CC4">
      <w:pPr>
        <w:spacing w:line="480" w:lineRule="auto"/>
        <w:ind w:firstLine="720"/>
      </w:pPr>
      <w:r>
        <w:t xml:space="preserve">In this section we </w:t>
      </w:r>
      <w:r w:rsidR="00C82791">
        <w:t xml:space="preserve">highlight what we learned about the </w:t>
      </w:r>
      <w:proofErr w:type="gramStart"/>
      <w:r w:rsidR="00C82791">
        <w:t>reasons</w:t>
      </w:r>
      <w:proofErr w:type="gramEnd"/>
      <w:r w:rsidR="00C82791">
        <w:t xml:space="preserve"> students gave their teachers poor ratings. To frame our findings with </w:t>
      </w:r>
      <w:r>
        <w:t xml:space="preserve">the </w:t>
      </w:r>
      <w:r w:rsidR="00C82791">
        <w:t xml:space="preserve">existing </w:t>
      </w:r>
      <w:r>
        <w:t xml:space="preserve">literature on “bad teachers,” </w:t>
      </w:r>
      <w:r w:rsidR="00C82791">
        <w:t>we compared our results to</w:t>
      </w:r>
      <w:r>
        <w:t xml:space="preserve"> Raufelder et al. (2016) whose themes and sub-themes we described in the introduction. </w:t>
      </w:r>
      <w:r w:rsidR="00453455">
        <w:t xml:space="preserve">We differentiate our findings from Raufelder’s by describing ours as topics and theirs as themes and sub-themes. </w:t>
      </w:r>
    </w:p>
    <w:p w14:paraId="59CA318E" w14:textId="1BDA3E04" w:rsidR="004F2F2A" w:rsidRPr="00272CC4" w:rsidRDefault="00575AC4" w:rsidP="00272CC4">
      <w:pPr>
        <w:spacing w:line="480" w:lineRule="auto"/>
        <w:ind w:firstLine="720"/>
        <w:rPr>
          <w:i/>
          <w:iCs/>
        </w:rPr>
      </w:pPr>
      <w:r>
        <w:t xml:space="preserve">We found a number of topics that fit into the </w:t>
      </w:r>
      <w:r w:rsidRPr="00453455">
        <w:t>themes</w:t>
      </w:r>
      <w:r>
        <w:t xml:space="preserve"> described by Raufelder. Topic 4, </w:t>
      </w:r>
      <w:r>
        <w:rPr>
          <w:i/>
          <w:iCs/>
        </w:rPr>
        <w:t xml:space="preserve">mean, short-tempered </w:t>
      </w:r>
      <w:r>
        <w:t xml:space="preserve">(10%) fit very well within </w:t>
      </w:r>
      <w:r w:rsidR="00453455">
        <w:t xml:space="preserve">the sub-theme of </w:t>
      </w:r>
      <w:r w:rsidR="00453455" w:rsidRPr="00453455">
        <w:rPr>
          <w:i/>
          <w:iCs/>
        </w:rPr>
        <w:t>relational aggression</w:t>
      </w:r>
      <w:r w:rsidR="00453455">
        <w:t>.</w:t>
      </w:r>
      <w:r w:rsidR="00272CC4" w:rsidRPr="00272CC4">
        <w:t xml:space="preserve"> </w:t>
      </w:r>
      <w:r w:rsidR="00272CC4">
        <w:t xml:space="preserve">Topic 2, </w:t>
      </w:r>
      <w:r w:rsidR="00272CC4">
        <w:rPr>
          <w:i/>
          <w:iCs/>
        </w:rPr>
        <w:t xml:space="preserve">did not learn </w:t>
      </w:r>
      <w:r w:rsidR="00272CC4">
        <w:t xml:space="preserve">(10.5%) clearly overlapped considerably with the sub-theme </w:t>
      </w:r>
      <w:r w:rsidR="00272CC4">
        <w:rPr>
          <w:i/>
          <w:iCs/>
        </w:rPr>
        <w:t xml:space="preserve">teacher-centered </w:t>
      </w:r>
      <w:r w:rsidR="00272CC4" w:rsidRPr="00272CC4">
        <w:rPr>
          <w:i/>
          <w:iCs/>
        </w:rPr>
        <w:t>instruction</w:t>
      </w:r>
      <w:r w:rsidR="00272CC4">
        <w:t xml:space="preserve">. </w:t>
      </w:r>
      <w:r w:rsidR="002F47B0" w:rsidRPr="00272CC4">
        <w:t>Topic</w:t>
      </w:r>
      <w:r w:rsidR="002F47B0">
        <w:t xml:space="preserve"> 3, </w:t>
      </w:r>
      <w:r w:rsidR="002F47B0">
        <w:rPr>
          <w:i/>
          <w:iCs/>
        </w:rPr>
        <w:t xml:space="preserve">can’t teach </w:t>
      </w:r>
      <w:r w:rsidR="002F47B0">
        <w:t xml:space="preserve">(10.4%) </w:t>
      </w:r>
      <w:r w:rsidR="00272CC4">
        <w:t xml:space="preserve">coincided with the sub-theme </w:t>
      </w:r>
      <w:r w:rsidR="00272CC4">
        <w:rPr>
          <w:i/>
          <w:iCs/>
        </w:rPr>
        <w:t>incomprehensible teaching</w:t>
      </w:r>
      <w:r w:rsidR="00670E27">
        <w:t xml:space="preserve">, </w:t>
      </w:r>
      <w:r w:rsidR="00C01A0B">
        <w:t>both</w:t>
      </w:r>
      <w:r w:rsidR="00EC1EFF">
        <w:t xml:space="preserve"> studies</w:t>
      </w:r>
      <w:r w:rsidR="00C01A0B">
        <w:t xml:space="preserve"> found that </w:t>
      </w:r>
      <w:r w:rsidR="00670E27">
        <w:t xml:space="preserve">students </w:t>
      </w:r>
      <w:r w:rsidR="00EC1EFF">
        <w:t>did</w:t>
      </w:r>
      <w:r w:rsidR="00670E27">
        <w:t xml:space="preserve"> not </w:t>
      </w:r>
      <w:r w:rsidR="00EC1EFF">
        <w:t xml:space="preserve">always </w:t>
      </w:r>
      <w:r w:rsidR="00670E27">
        <w:t>take failures to teach personally</w:t>
      </w:r>
      <w:r w:rsidR="00272CC4">
        <w:t>.</w:t>
      </w:r>
      <w:r w:rsidR="002F47B0">
        <w:t xml:space="preserve"> </w:t>
      </w:r>
      <w:r w:rsidR="004F2F2A">
        <w:t xml:space="preserve">Topic </w:t>
      </w:r>
      <w:r w:rsidR="004F2F2A">
        <w:lastRenderedPageBreak/>
        <w:t xml:space="preserve">11, </w:t>
      </w:r>
      <w:r w:rsidR="004F2F2A">
        <w:rPr>
          <w:i/>
          <w:iCs/>
        </w:rPr>
        <w:t>why even ask?</w:t>
      </w:r>
      <w:r w:rsidR="002F47B0">
        <w:t xml:space="preserve"> (6.5%)</w:t>
      </w:r>
      <w:r w:rsidR="00272CC4">
        <w:t>,</w:t>
      </w:r>
      <w:r w:rsidR="004F2F2A">
        <w:rPr>
          <w:i/>
          <w:iCs/>
        </w:rPr>
        <w:t xml:space="preserve"> </w:t>
      </w:r>
      <w:r w:rsidR="004F2F2A">
        <w:t>which focused on behavior that dis-encouraged questions</w:t>
      </w:r>
      <w:r w:rsidR="00272CC4">
        <w:t>,</w:t>
      </w:r>
      <w:r w:rsidR="004F2F2A">
        <w:t xml:space="preserve"> fit neatly into the theme of </w:t>
      </w:r>
      <w:r w:rsidR="004F2F2A">
        <w:rPr>
          <w:i/>
          <w:iCs/>
        </w:rPr>
        <w:t>personal characteristics</w:t>
      </w:r>
      <w:r w:rsidR="004F2F2A">
        <w:t xml:space="preserve">. </w:t>
      </w:r>
    </w:p>
    <w:p w14:paraId="3CBC2F55" w14:textId="17B98697" w:rsidR="004F2F2A" w:rsidRPr="00471809" w:rsidRDefault="004F2F2A" w:rsidP="00471809">
      <w:pPr>
        <w:spacing w:line="480" w:lineRule="auto"/>
        <w:ind w:firstLine="720"/>
        <w:rPr>
          <w:b/>
          <w:bCs/>
        </w:rPr>
      </w:pPr>
      <w:r>
        <w:t xml:space="preserve">Less coherent topics such as Topic 1, </w:t>
      </w:r>
      <w:r>
        <w:rPr>
          <w:i/>
          <w:iCs/>
        </w:rPr>
        <w:t>boring</w:t>
      </w:r>
      <w:r w:rsidR="002F47B0">
        <w:rPr>
          <w:i/>
          <w:iCs/>
        </w:rPr>
        <w:t xml:space="preserve"> </w:t>
      </w:r>
      <w:r w:rsidR="002F47B0" w:rsidRPr="002F47B0">
        <w:t>(11.6%)</w:t>
      </w:r>
      <w:r>
        <w:t xml:space="preserve">, Topic 8, </w:t>
      </w:r>
      <w:r>
        <w:rPr>
          <w:i/>
          <w:iCs/>
        </w:rPr>
        <w:t>the worst</w:t>
      </w:r>
      <w:r w:rsidR="002F47B0">
        <w:t xml:space="preserve"> (8.3%)</w:t>
      </w:r>
      <w:r>
        <w:t xml:space="preserve">, and Topic 10, </w:t>
      </w:r>
      <w:r>
        <w:rPr>
          <w:i/>
          <w:iCs/>
        </w:rPr>
        <w:t>in need of change</w:t>
      </w:r>
      <w:r w:rsidR="002F47B0">
        <w:t xml:space="preserve"> (7.7%)</w:t>
      </w:r>
      <w:r>
        <w:t>, clearly addressed teachers’ character but also described strained student-teacher relationships</w:t>
      </w:r>
      <w:r w:rsidR="00DD3654">
        <w:t>. This Topic</w:t>
      </w:r>
      <w:r>
        <w:t xml:space="preserve"> would probably be split between the </w:t>
      </w:r>
      <w:proofErr w:type="gramStart"/>
      <w:r>
        <w:t>themes</w:t>
      </w:r>
      <w:proofErr w:type="gramEnd"/>
      <w:r>
        <w:t xml:space="preserve"> </w:t>
      </w:r>
      <w:r>
        <w:rPr>
          <w:i/>
          <w:iCs/>
        </w:rPr>
        <w:t xml:space="preserve">student-teacher relationship </w:t>
      </w:r>
      <w:r>
        <w:t xml:space="preserve">and </w:t>
      </w:r>
      <w:r>
        <w:rPr>
          <w:i/>
          <w:iCs/>
        </w:rPr>
        <w:t>personal characteristics</w:t>
      </w:r>
      <w:r w:rsidR="00DD3654">
        <w:rPr>
          <w:i/>
          <w:iCs/>
        </w:rPr>
        <w:t xml:space="preserve"> </w:t>
      </w:r>
      <w:r w:rsidR="00DD3654" w:rsidRPr="00B73472">
        <w:t>in Raufelders work</w:t>
      </w:r>
      <w:r w:rsidRPr="00DD3654">
        <w:t>.</w:t>
      </w:r>
      <w:r>
        <w:t xml:space="preserve"> Interestingly, in our analysis, </w:t>
      </w:r>
      <w:r w:rsidR="002F47B0">
        <w:t xml:space="preserve">most of the </w:t>
      </w:r>
      <w:r>
        <w:t xml:space="preserve">topics that expressed </w:t>
      </w:r>
      <w:r w:rsidR="00272CC4">
        <w:t>strong</w:t>
      </w:r>
      <w:r>
        <w:t xml:space="preserve"> antipathy and attacked </w:t>
      </w:r>
      <w:r w:rsidR="002F47B0">
        <w:t>teachers’</w:t>
      </w:r>
      <w:r>
        <w:t xml:space="preserve"> character or manner received </w:t>
      </w:r>
      <w:r w:rsidR="002F47B0">
        <w:t xml:space="preserve">lower coherence scores. This </w:t>
      </w:r>
      <w:r w:rsidR="00272CC4">
        <w:t>resonated</w:t>
      </w:r>
      <w:r w:rsidR="002F47B0">
        <w:t xml:space="preserve"> with Raufelder who also found it difficult to identify consistent sub-themes under the </w:t>
      </w:r>
      <w:r w:rsidR="00DD3654">
        <w:t xml:space="preserve">more general </w:t>
      </w:r>
      <w:r w:rsidR="002F47B0">
        <w:t xml:space="preserve">theme of </w:t>
      </w:r>
      <w:r w:rsidR="002F47B0">
        <w:rPr>
          <w:i/>
          <w:iCs/>
        </w:rPr>
        <w:t>personal characteristics</w:t>
      </w:r>
      <w:r w:rsidR="002F47B0">
        <w:t xml:space="preserve">. </w:t>
      </w:r>
      <w:r w:rsidR="00C01A0B">
        <w:t xml:space="preserve">Given that 34.1% of reviews (topics 1, 8, 10, and 11) fell under this theme, we </w:t>
      </w:r>
      <w:r w:rsidR="00DD3654">
        <w:t xml:space="preserve">are compatible </w:t>
      </w:r>
      <w:r w:rsidR="00C01A0B">
        <w:t xml:space="preserve">with </w:t>
      </w:r>
      <w:r w:rsidR="00C01A0B" w:rsidRPr="002F47B0">
        <w:t xml:space="preserve">Patalano </w:t>
      </w:r>
      <w:r w:rsidR="00471809">
        <w:t>(1978)</w:t>
      </w:r>
      <w:r w:rsidR="00DD3654">
        <w:t>,</w:t>
      </w:r>
      <w:r w:rsidR="00471809">
        <w:t xml:space="preserve"> </w:t>
      </w:r>
      <w:r w:rsidR="00C01A0B" w:rsidRPr="002F47B0">
        <w:t xml:space="preserve">who found that most students valued </w:t>
      </w:r>
      <w:r w:rsidR="00471809">
        <w:t xml:space="preserve">their teacher’s </w:t>
      </w:r>
      <w:r w:rsidR="00C01A0B" w:rsidRPr="002F47B0">
        <w:t>personal qualities above their professional skills</w:t>
      </w:r>
      <w:r w:rsidR="00471809">
        <w:t>.</w:t>
      </w:r>
    </w:p>
    <w:p w14:paraId="4485294C" w14:textId="5DED6EDC" w:rsidR="0073278E" w:rsidRDefault="002F47B0" w:rsidP="004F2F2A">
      <w:pPr>
        <w:spacing w:line="480" w:lineRule="auto"/>
        <w:ind w:firstLine="720"/>
      </w:pPr>
      <w:r>
        <w:t xml:space="preserve">Other topics deviated more noticeably from the findings in Raufelder et al. (2016). </w:t>
      </w:r>
      <w:r w:rsidR="00272CC4">
        <w:t xml:space="preserve">Topic 9, </w:t>
      </w:r>
      <w:r w:rsidR="00272CC4">
        <w:rPr>
          <w:i/>
          <w:iCs/>
        </w:rPr>
        <w:t xml:space="preserve">lack of expertise </w:t>
      </w:r>
      <w:r w:rsidR="00272CC4">
        <w:t xml:space="preserve">(10.5%) discussed disorganization and lack of subject knowledge. </w:t>
      </w:r>
      <w:r w:rsidR="00E5463B">
        <w:t>These issues popped up together</w:t>
      </w:r>
      <w:r w:rsidR="00DD3654">
        <w:t>,</w:t>
      </w:r>
      <w:r w:rsidR="00E5463B">
        <w:t xml:space="preserve"> consistently</w:t>
      </w:r>
      <w:r w:rsidR="00DD3654">
        <w:t>,</w:t>
      </w:r>
      <w:r w:rsidR="00E5463B">
        <w:t xml:space="preserve"> in the most representative reviews for this topic (recall that its percentage was overestimated). Raufelder did not connect these two subjects and discussed a lack of knowledge as a driver of antipathy under the theme of </w:t>
      </w:r>
      <w:r w:rsidR="00E5463B">
        <w:rPr>
          <w:i/>
          <w:iCs/>
        </w:rPr>
        <w:t>student-teacher relationship</w:t>
      </w:r>
      <w:r w:rsidR="00E5463B">
        <w:t xml:space="preserve"> and discussed </w:t>
      </w:r>
      <w:r w:rsidR="00E5463B" w:rsidRPr="00E5463B">
        <w:t>disorganization</w:t>
      </w:r>
      <w:r w:rsidR="00E5463B">
        <w:t xml:space="preserve"> in the commentary for </w:t>
      </w:r>
      <w:r w:rsidR="00E5463B">
        <w:rPr>
          <w:i/>
          <w:iCs/>
        </w:rPr>
        <w:t>personal characteristics</w:t>
      </w:r>
      <w:r w:rsidR="00E5463B">
        <w:t xml:space="preserve">. </w:t>
      </w:r>
      <w:r w:rsidR="00DD3654">
        <w:t>On the other hand, t</w:t>
      </w:r>
      <w:r w:rsidR="0073278E">
        <w:t>he students</w:t>
      </w:r>
      <w:r w:rsidR="00DD3654">
        <w:t xml:space="preserve"> </w:t>
      </w:r>
      <w:r w:rsidR="0073278E">
        <w:t>in our data suggested or perceived</w:t>
      </w:r>
      <w:r w:rsidR="00E5463B">
        <w:t>, rather intuitively</w:t>
      </w:r>
      <w:r w:rsidR="0073278E">
        <w:t xml:space="preserve">, that disorganization and frequent mistakes stemmed from a poor </w:t>
      </w:r>
      <w:r w:rsidR="00DD3654">
        <w:t xml:space="preserve">mastery of the subject matter. </w:t>
      </w:r>
    </w:p>
    <w:p w14:paraId="1FF91550" w14:textId="5740AA86" w:rsidR="002F47B0" w:rsidRDefault="0073278E" w:rsidP="004F2F2A">
      <w:pPr>
        <w:spacing w:line="480" w:lineRule="auto"/>
        <w:ind w:firstLine="720"/>
      </w:pPr>
      <w:r>
        <w:t xml:space="preserve">Topic 7, </w:t>
      </w:r>
      <w:r>
        <w:rPr>
          <w:i/>
          <w:iCs/>
        </w:rPr>
        <w:t xml:space="preserve">ineffective grading </w:t>
      </w:r>
      <w:r>
        <w:t>(8.6%) reflected an importance on</w:t>
      </w:r>
      <w:r w:rsidR="00DD3654">
        <w:t>,</w:t>
      </w:r>
      <w:r>
        <w:t xml:space="preserve"> and feedback </w:t>
      </w:r>
      <w:r w:rsidR="00DD3654">
        <w:t xml:space="preserve">associated with </w:t>
      </w:r>
      <w:r>
        <w:t xml:space="preserve">grading that was mentioned in Raufelder’s descriptions of good teachers under the sub-theme of </w:t>
      </w:r>
      <w:r>
        <w:rPr>
          <w:i/>
          <w:iCs/>
        </w:rPr>
        <w:t>appreciation</w:t>
      </w:r>
      <w:r>
        <w:t xml:space="preserve">. Our findings suggested that students were considerably more critical of </w:t>
      </w:r>
      <w:r>
        <w:lastRenderedPageBreak/>
        <w:t xml:space="preserve">how teacher’s instructions, expectations and duties affected their ability to receive good grades. Topic 2 reflected a similar importance </w:t>
      </w:r>
      <w:r w:rsidR="00DD3654">
        <w:t>about</w:t>
      </w:r>
      <w:r>
        <w:t xml:space="preserve"> grading. We found that one of the reasons students rated teachers poorly was that they failed to provide students the opportunity to </w:t>
      </w:r>
      <w:r w:rsidR="00DD3654">
        <w:t xml:space="preserve">behave in ways that more surely led to </w:t>
      </w:r>
      <w:r>
        <w:t xml:space="preserve">success.  </w:t>
      </w:r>
    </w:p>
    <w:p w14:paraId="2E1676FE" w14:textId="2E36ADA3" w:rsidR="00670E27" w:rsidRDefault="00C01A0B" w:rsidP="00C01A0B">
      <w:pPr>
        <w:spacing w:line="480" w:lineRule="auto"/>
        <w:ind w:firstLine="720"/>
      </w:pPr>
      <w:r>
        <w:t>Only t</w:t>
      </w:r>
      <w:r w:rsidR="00670E27">
        <w:t xml:space="preserve">wo topics </w:t>
      </w:r>
      <w:r>
        <w:t xml:space="preserve">found in our study </w:t>
      </w:r>
      <w:r w:rsidR="00670E27">
        <w:t xml:space="preserve">were absent from Raufelder’s study. Topic 6, </w:t>
      </w:r>
      <w:r w:rsidR="00670E27">
        <w:rPr>
          <w:i/>
          <w:iCs/>
        </w:rPr>
        <w:t xml:space="preserve">wasting time </w:t>
      </w:r>
      <w:r w:rsidR="00670E27">
        <w:t>(9%) described teachers who talked too much about themselves or did other things that had nothing to do with teaching. Some reviewers did not mind having distracted teachers but many took issue when they perceived their time was not being respected. This value</w:t>
      </w:r>
      <w:r>
        <w:t xml:space="preserve"> for students’ time</w:t>
      </w:r>
      <w:r w:rsidR="00670E27">
        <w:t xml:space="preserve"> was not reflected </w:t>
      </w:r>
      <w:r>
        <w:t>in</w:t>
      </w:r>
      <w:r w:rsidR="00670E27">
        <w:t xml:space="preserve"> Raufelder et al. (2016)</w:t>
      </w:r>
      <w:r>
        <w:t xml:space="preserve"> though we initially attempted to relate it to the </w:t>
      </w:r>
      <w:r>
        <w:rPr>
          <w:i/>
          <w:iCs/>
        </w:rPr>
        <w:t xml:space="preserve">disinterested or indifferent to material </w:t>
      </w:r>
      <w:r>
        <w:t>sub-theme</w:t>
      </w:r>
      <w:r w:rsidR="00670E27">
        <w:t xml:space="preserve">. </w:t>
      </w:r>
      <w:r w:rsidR="00D53C75">
        <w:t xml:space="preserve">Interestingly, this topic was somewhat present in the </w:t>
      </w:r>
      <w:r w:rsidR="00D53C75">
        <w:rPr>
          <w:i/>
          <w:iCs/>
        </w:rPr>
        <w:t xml:space="preserve">no effort </w:t>
      </w:r>
      <w:r w:rsidR="00D53C75">
        <w:t xml:space="preserve">theme highlighted by </w:t>
      </w:r>
      <w:r w:rsidR="00D53C75">
        <w:rPr>
          <w:color w:val="000000"/>
        </w:rPr>
        <w:t xml:space="preserve">Chang-Kredl and </w:t>
      </w:r>
      <w:proofErr w:type="spellStart"/>
      <w:r w:rsidR="00D53C75">
        <w:rPr>
          <w:color w:val="000000"/>
        </w:rPr>
        <w:t>Cloannino</w:t>
      </w:r>
      <w:proofErr w:type="spellEnd"/>
      <w:r w:rsidR="00D53C75">
        <w:rPr>
          <w:color w:val="000000"/>
        </w:rPr>
        <w:t xml:space="preserve"> (2017). </w:t>
      </w:r>
      <w:r w:rsidR="00670E27" w:rsidRPr="00D53C75">
        <w:t>Topic</w:t>
      </w:r>
      <w:r w:rsidR="00670E27">
        <w:t xml:space="preserve"> 5, </w:t>
      </w:r>
      <w:r w:rsidR="00670E27">
        <w:rPr>
          <w:i/>
          <w:iCs/>
        </w:rPr>
        <w:t xml:space="preserve">ruining the school </w:t>
      </w:r>
      <w:r w:rsidR="00670E27">
        <w:t>(9.5%) was also completely absent fr</w:t>
      </w:r>
      <w:r w:rsidR="00D53C75">
        <w:t>om</w:t>
      </w:r>
      <w:r w:rsidR="00670E27">
        <w:t xml:space="preserve"> </w:t>
      </w:r>
      <w:r w:rsidR="00D53C75">
        <w:t>Raufelder’s paper</w:t>
      </w:r>
      <w:r w:rsidR="00670E27">
        <w:t xml:space="preserve"> but that is because it mostly </w:t>
      </w:r>
      <w:r>
        <w:t>dealt with</w:t>
      </w:r>
      <w:r w:rsidR="00670E27">
        <w:t xml:space="preserve"> administrators and extra-curricular activities which was not relevant to their study.  </w:t>
      </w:r>
    </w:p>
    <w:p w14:paraId="18207807" w14:textId="759B8D6A" w:rsidR="00471809" w:rsidRPr="00D53C75" w:rsidRDefault="00471809" w:rsidP="00471809">
      <w:pPr>
        <w:spacing w:line="480" w:lineRule="auto"/>
      </w:pPr>
      <w:r>
        <w:tab/>
      </w:r>
      <w:r w:rsidR="005234D1">
        <w:t xml:space="preserve">We found Raufelder’s themes and sub-themes useful. However, we would suggest adding two sub-themes based on topics 6 and 7 under the theme of </w:t>
      </w:r>
      <w:r w:rsidR="005234D1">
        <w:rPr>
          <w:i/>
          <w:iCs/>
        </w:rPr>
        <w:t xml:space="preserve">lack of expertise in teaching. </w:t>
      </w:r>
      <w:r w:rsidR="005234D1">
        <w:t xml:space="preserve">The first called </w:t>
      </w:r>
      <w:r w:rsidR="005234D1">
        <w:rPr>
          <w:i/>
          <w:iCs/>
        </w:rPr>
        <w:t xml:space="preserve">ineffective grading &amp; workload management </w:t>
      </w:r>
      <w:r w:rsidR="005234D1">
        <w:t xml:space="preserve">which would address students’ concerns around setting expectations and getting feedback. The second called </w:t>
      </w:r>
      <w:r w:rsidR="005234D1">
        <w:rPr>
          <w:i/>
          <w:iCs/>
        </w:rPr>
        <w:t>failure to fulfill duties</w:t>
      </w:r>
      <w:r w:rsidR="005234D1">
        <w:t>.</w:t>
      </w:r>
      <w:r w:rsidR="005234D1">
        <w:t xml:space="preserve"> Finally, we also found o</w:t>
      </w:r>
      <w:r w:rsidR="0085220A">
        <w:t xml:space="preserve">ur work consistent with Dorham’s (1987), cited earlier, </w:t>
      </w:r>
      <w:r w:rsidR="005B79FB">
        <w:t>in</w:t>
      </w:r>
      <w:r w:rsidR="0085220A">
        <w:t xml:space="preserve"> that </w:t>
      </w:r>
      <w:r w:rsidR="005B79FB">
        <w:t>the topic</w:t>
      </w:r>
      <w:r w:rsidR="005234D1">
        <w:t>s</w:t>
      </w:r>
      <w:r w:rsidR="005B79FB">
        <w:t xml:space="preserve"> we found could all</w:t>
      </w:r>
      <w:r w:rsidR="00FE7166">
        <w:t xml:space="preserve"> </w:t>
      </w:r>
      <w:r w:rsidR="005234D1">
        <w:t>be related to</w:t>
      </w:r>
      <w:r w:rsidR="005B79FB">
        <w:t xml:space="preserve"> the three </w:t>
      </w:r>
      <w:r w:rsidR="0085220A">
        <w:rPr>
          <w:highlight w:val="white"/>
        </w:rPr>
        <w:t>themes</w:t>
      </w:r>
      <w:r w:rsidR="005B79FB">
        <w:rPr>
          <w:highlight w:val="white"/>
        </w:rPr>
        <w:t xml:space="preserve"> </w:t>
      </w:r>
      <w:r w:rsidR="005234D1">
        <w:rPr>
          <w:highlight w:val="white"/>
        </w:rPr>
        <w:t>identified</w:t>
      </w:r>
      <w:r w:rsidR="0085220A">
        <w:rPr>
          <w:highlight w:val="white"/>
        </w:rPr>
        <w:t xml:space="preserve"> </w:t>
      </w:r>
      <w:r w:rsidR="005234D1">
        <w:rPr>
          <w:highlight w:val="white"/>
        </w:rPr>
        <w:t xml:space="preserve">in </w:t>
      </w:r>
      <w:r w:rsidR="0085220A">
        <w:rPr>
          <w:highlight w:val="white"/>
        </w:rPr>
        <w:t xml:space="preserve">the ratings of good teachers (instruction, personality, and classroom management). </w:t>
      </w:r>
    </w:p>
    <w:p w14:paraId="1F6B9077" w14:textId="580915BC" w:rsidR="004F2F2A" w:rsidRPr="00057BB9" w:rsidRDefault="00C01A0B" w:rsidP="00057BB9">
      <w:pPr>
        <w:pStyle w:val="Ttulo1"/>
        <w:pBdr>
          <w:top w:val="nil"/>
          <w:left w:val="nil"/>
          <w:bottom w:val="nil"/>
          <w:right w:val="nil"/>
          <w:between w:val="nil"/>
        </w:pBdr>
        <w:spacing w:before="0" w:line="480" w:lineRule="auto"/>
        <w:jc w:val="center"/>
        <w:rPr>
          <w:sz w:val="26"/>
          <w:szCs w:val="26"/>
        </w:rPr>
      </w:pPr>
      <w:bookmarkStart w:id="119" w:name="_Toc62912028"/>
      <w:r w:rsidRPr="00057BB9">
        <w:rPr>
          <w:sz w:val="26"/>
          <w:szCs w:val="26"/>
        </w:rPr>
        <w:t>Conclusions</w:t>
      </w:r>
      <w:bookmarkEnd w:id="119"/>
      <w:r w:rsidRPr="00057BB9">
        <w:rPr>
          <w:sz w:val="26"/>
          <w:szCs w:val="26"/>
        </w:rPr>
        <w:t xml:space="preserve"> </w:t>
      </w:r>
    </w:p>
    <w:p w14:paraId="0D9E3807" w14:textId="6FE9C177" w:rsidR="00975121" w:rsidRPr="00AB2B3D" w:rsidRDefault="007A11A1" w:rsidP="00975121">
      <w:pPr>
        <w:pStyle w:val="NormalWeb"/>
        <w:spacing w:before="0" w:beforeAutospacing="0" w:after="0" w:afterAutospacing="0" w:line="480" w:lineRule="auto"/>
        <w:ind w:firstLine="720"/>
        <w:rPr>
          <w:color w:val="000000"/>
          <w:shd w:val="clear" w:color="auto" w:fill="FFFFFF"/>
          <w:lang w:val="en-US"/>
        </w:rPr>
      </w:pPr>
      <w:r>
        <w:rPr>
          <w:color w:val="000000"/>
          <w:shd w:val="clear" w:color="auto" w:fill="FFFFFF"/>
          <w:lang w:val="en-US"/>
        </w:rPr>
        <w:t>T</w:t>
      </w:r>
      <w:r w:rsidR="00EA2312" w:rsidRPr="007A11A1">
        <w:rPr>
          <w:color w:val="000000"/>
          <w:shd w:val="clear" w:color="auto" w:fill="FFFFFF"/>
          <w:lang w:val="en-US"/>
        </w:rPr>
        <w:t xml:space="preserve">he most outstanding insight gained </w:t>
      </w:r>
      <w:r>
        <w:rPr>
          <w:color w:val="000000"/>
          <w:shd w:val="clear" w:color="auto" w:fill="FFFFFF"/>
          <w:lang w:val="en-US"/>
        </w:rPr>
        <w:t xml:space="preserve">was about </w:t>
      </w:r>
      <w:r w:rsidR="00EA2312" w:rsidRPr="007A11A1">
        <w:rPr>
          <w:color w:val="000000"/>
          <w:shd w:val="clear" w:color="auto" w:fill="FFFFFF"/>
          <w:lang w:val="en-US"/>
        </w:rPr>
        <w:t xml:space="preserve">how </w:t>
      </w:r>
      <w:r w:rsidR="00427C63">
        <w:rPr>
          <w:color w:val="000000"/>
          <w:shd w:val="clear" w:color="auto" w:fill="FFFFFF"/>
          <w:lang w:val="en-US"/>
        </w:rPr>
        <w:t>generative</w:t>
      </w:r>
      <w:r w:rsidR="007107BC">
        <w:rPr>
          <w:color w:val="000000"/>
          <w:shd w:val="clear" w:color="auto" w:fill="FFFFFF"/>
          <w:lang w:val="en-US"/>
        </w:rPr>
        <w:t xml:space="preserve"> </w:t>
      </w:r>
      <w:r>
        <w:rPr>
          <w:color w:val="000000"/>
          <w:shd w:val="clear" w:color="auto" w:fill="FFFFFF"/>
          <w:lang w:val="en-US"/>
        </w:rPr>
        <w:t xml:space="preserve">students’ evaluative </w:t>
      </w:r>
      <w:r w:rsidR="00EA2312" w:rsidRPr="007A11A1">
        <w:rPr>
          <w:color w:val="000000"/>
          <w:shd w:val="clear" w:color="auto" w:fill="FFFFFF"/>
          <w:lang w:val="en-US"/>
        </w:rPr>
        <w:t>comments</w:t>
      </w:r>
      <w:r>
        <w:rPr>
          <w:color w:val="000000"/>
          <w:shd w:val="clear" w:color="auto" w:fill="FFFFFF"/>
          <w:lang w:val="en-US"/>
        </w:rPr>
        <w:t xml:space="preserve"> could be. </w:t>
      </w:r>
      <w:r w:rsidR="00975121">
        <w:rPr>
          <w:lang w:val="en-US"/>
        </w:rPr>
        <w:t xml:space="preserve">Consistent with Raufelder’s (2016) analyses, we found that most negative </w:t>
      </w:r>
      <w:r w:rsidR="00975121">
        <w:rPr>
          <w:lang w:val="en-US"/>
        </w:rPr>
        <w:lastRenderedPageBreak/>
        <w:t>reviews addressed teacher’s behavior or personality, and that these complaints used language that was less consistent and more difficult to categorize. On the other hand, reviews that discussed teachers’ knowledge</w:t>
      </w:r>
      <w:r w:rsidR="00975121">
        <w:rPr>
          <w:color w:val="000000"/>
          <w:lang w:val="en-US"/>
        </w:rPr>
        <w:t xml:space="preserve">, </w:t>
      </w:r>
      <w:r w:rsidR="00975121">
        <w:rPr>
          <w:lang w:val="en-US"/>
        </w:rPr>
        <w:t xml:space="preserve">ability, and commitment, </w:t>
      </w:r>
      <w:r w:rsidR="00975121" w:rsidRPr="001F34BC">
        <w:rPr>
          <w:color w:val="000000"/>
          <w:lang w:val="en-US"/>
        </w:rPr>
        <w:t xml:space="preserve">appeared to be more thoughtful, more sophisticated, and </w:t>
      </w:r>
      <w:r w:rsidR="00975121">
        <w:rPr>
          <w:color w:val="000000"/>
          <w:lang w:val="en-US"/>
        </w:rPr>
        <w:t>more consistent</w:t>
      </w:r>
      <w:r w:rsidR="00975121" w:rsidRPr="001F34BC">
        <w:rPr>
          <w:color w:val="000000"/>
          <w:lang w:val="en-US"/>
        </w:rPr>
        <w:t xml:space="preserve"> than we had expected. This suggests that students can be critical and insightful evaluators of their teachers, </w:t>
      </w:r>
      <w:r w:rsidR="00975121" w:rsidRPr="001F34BC">
        <w:rPr>
          <w:i/>
          <w:iCs/>
          <w:color w:val="000000"/>
          <w:lang w:val="en-US"/>
        </w:rPr>
        <w:t>if they are asked</w:t>
      </w:r>
      <w:r w:rsidR="00975121" w:rsidRPr="001F34BC">
        <w:rPr>
          <w:color w:val="000000"/>
          <w:lang w:val="en-US"/>
        </w:rPr>
        <w:t>!</w:t>
      </w:r>
    </w:p>
    <w:p w14:paraId="14278742" w14:textId="36893BF6" w:rsidR="009467FF" w:rsidRDefault="00975121" w:rsidP="009467FF">
      <w:pPr>
        <w:pStyle w:val="NormalWeb"/>
        <w:spacing w:before="0" w:beforeAutospacing="0" w:after="0" w:afterAutospacing="0" w:line="480" w:lineRule="auto"/>
        <w:ind w:firstLine="720"/>
        <w:rPr>
          <w:color w:val="000000"/>
          <w:shd w:val="clear" w:color="auto" w:fill="FFFFFF"/>
          <w:lang w:val="en-US"/>
        </w:rPr>
      </w:pPr>
      <w:r>
        <w:rPr>
          <w:color w:val="000000"/>
          <w:shd w:val="clear" w:color="auto" w:fill="FFFFFF"/>
          <w:lang w:val="en-US"/>
        </w:rPr>
        <w:t>Evaluative c</w:t>
      </w:r>
      <w:r w:rsidR="007A11A1">
        <w:rPr>
          <w:color w:val="000000"/>
          <w:shd w:val="clear" w:color="auto" w:fill="FFFFFF"/>
          <w:lang w:val="en-US"/>
        </w:rPr>
        <w:t>omment</w:t>
      </w:r>
      <w:r>
        <w:rPr>
          <w:color w:val="000000"/>
          <w:shd w:val="clear" w:color="auto" w:fill="FFFFFF"/>
          <w:lang w:val="en-US"/>
        </w:rPr>
        <w:t>ary</w:t>
      </w:r>
      <w:r w:rsidR="007A11A1">
        <w:rPr>
          <w:color w:val="000000"/>
          <w:shd w:val="clear" w:color="auto" w:fill="FFFFFF"/>
          <w:lang w:val="en-US"/>
        </w:rPr>
        <w:t xml:space="preserve"> from those closest to</w:t>
      </w:r>
      <w:r w:rsidR="007107BC">
        <w:rPr>
          <w:color w:val="000000"/>
          <w:shd w:val="clear" w:color="auto" w:fill="FFFFFF"/>
          <w:lang w:val="en-US"/>
        </w:rPr>
        <w:t>,</w:t>
      </w:r>
      <w:r w:rsidR="007A11A1">
        <w:rPr>
          <w:color w:val="000000"/>
          <w:shd w:val="clear" w:color="auto" w:fill="FFFFFF"/>
          <w:lang w:val="en-US"/>
        </w:rPr>
        <w:t xml:space="preserve"> and recipients of classroom instruction</w:t>
      </w:r>
      <w:r w:rsidR="007107BC">
        <w:rPr>
          <w:color w:val="000000"/>
          <w:shd w:val="clear" w:color="auto" w:fill="FFFFFF"/>
          <w:lang w:val="en-US"/>
        </w:rPr>
        <w:t>,</w:t>
      </w:r>
      <w:r w:rsidR="007A11A1">
        <w:rPr>
          <w:color w:val="000000"/>
          <w:shd w:val="clear" w:color="auto" w:fill="FFFFFF"/>
          <w:lang w:val="en-US"/>
        </w:rPr>
        <w:t xml:space="preserve"> </w:t>
      </w:r>
      <w:r w:rsidR="00EA2312" w:rsidRPr="007A11A1">
        <w:rPr>
          <w:color w:val="000000"/>
          <w:shd w:val="clear" w:color="auto" w:fill="FFFFFF"/>
          <w:lang w:val="en-US"/>
        </w:rPr>
        <w:t xml:space="preserve">can </w:t>
      </w:r>
      <w:r w:rsidR="007A11A1">
        <w:rPr>
          <w:color w:val="000000"/>
          <w:shd w:val="clear" w:color="auto" w:fill="FFFFFF"/>
          <w:lang w:val="en-US"/>
        </w:rPr>
        <w:t>inform</w:t>
      </w:r>
      <w:r w:rsidR="00EA2312" w:rsidRPr="007A11A1">
        <w:rPr>
          <w:color w:val="000000"/>
          <w:shd w:val="clear" w:color="auto" w:fill="FFFFFF"/>
          <w:lang w:val="en-US"/>
        </w:rPr>
        <w:t xml:space="preserve"> simple policy changes t</w:t>
      </w:r>
      <w:r w:rsidR="007A11A1">
        <w:rPr>
          <w:color w:val="000000"/>
          <w:shd w:val="clear" w:color="auto" w:fill="FFFFFF"/>
          <w:lang w:val="en-US"/>
        </w:rPr>
        <w:t>hat</w:t>
      </w:r>
      <w:r w:rsidR="007107BC">
        <w:rPr>
          <w:color w:val="000000"/>
          <w:shd w:val="clear" w:color="auto" w:fill="FFFFFF"/>
          <w:lang w:val="en-US"/>
        </w:rPr>
        <w:t xml:space="preserve"> </w:t>
      </w:r>
      <w:r w:rsidR="00EA2312" w:rsidRPr="007A11A1">
        <w:rPr>
          <w:color w:val="000000"/>
          <w:shd w:val="clear" w:color="auto" w:fill="FFFFFF"/>
          <w:lang w:val="en-US"/>
        </w:rPr>
        <w:t xml:space="preserve">improve </w:t>
      </w:r>
      <w:r w:rsidR="007A11A1">
        <w:rPr>
          <w:color w:val="000000"/>
          <w:shd w:val="clear" w:color="auto" w:fill="FFFFFF"/>
          <w:lang w:val="en-US"/>
        </w:rPr>
        <w:t>teaching</w:t>
      </w:r>
      <w:r w:rsidR="007107BC">
        <w:rPr>
          <w:color w:val="000000"/>
          <w:shd w:val="clear" w:color="auto" w:fill="FFFFFF"/>
          <w:lang w:val="en-US"/>
        </w:rPr>
        <w:t xml:space="preserve">, affect </w:t>
      </w:r>
      <w:r w:rsidR="007A11A1">
        <w:rPr>
          <w:color w:val="000000"/>
          <w:shd w:val="clear" w:color="auto" w:fill="FFFFFF"/>
          <w:lang w:val="en-US"/>
        </w:rPr>
        <w:t xml:space="preserve">student </w:t>
      </w:r>
      <w:r w:rsidR="00EA2312" w:rsidRPr="007A11A1">
        <w:rPr>
          <w:color w:val="000000"/>
          <w:shd w:val="clear" w:color="auto" w:fill="FFFFFF"/>
          <w:lang w:val="en-US"/>
        </w:rPr>
        <w:t>learning</w:t>
      </w:r>
      <w:r w:rsidR="009467FF">
        <w:rPr>
          <w:color w:val="000000"/>
          <w:shd w:val="clear" w:color="auto" w:fill="FFFFFF"/>
          <w:lang w:val="en-US"/>
        </w:rPr>
        <w:t>,</w:t>
      </w:r>
      <w:r>
        <w:rPr>
          <w:color w:val="000000"/>
          <w:shd w:val="clear" w:color="auto" w:fill="FFFFFF"/>
          <w:lang w:val="en-US"/>
        </w:rPr>
        <w:t xml:space="preserve"> </w:t>
      </w:r>
      <w:r w:rsidR="009467FF">
        <w:rPr>
          <w:color w:val="000000"/>
          <w:shd w:val="clear" w:color="auto" w:fill="FFFFFF"/>
          <w:lang w:val="en-US"/>
        </w:rPr>
        <w:t>and affect</w:t>
      </w:r>
      <w:r w:rsidR="00427C63">
        <w:rPr>
          <w:color w:val="000000"/>
          <w:shd w:val="clear" w:color="auto" w:fill="FFFFFF"/>
          <w:lang w:val="en-US"/>
        </w:rPr>
        <w:t>,</w:t>
      </w:r>
      <w:r w:rsidR="009467FF">
        <w:rPr>
          <w:color w:val="000000"/>
          <w:shd w:val="clear" w:color="auto" w:fill="FFFFFF"/>
          <w:lang w:val="en-US"/>
        </w:rPr>
        <w:t xml:space="preserve"> as</w:t>
      </w:r>
      <w:r w:rsidR="007107BC">
        <w:rPr>
          <w:color w:val="000000"/>
          <w:shd w:val="clear" w:color="auto" w:fill="FFFFFF"/>
          <w:lang w:val="en-US"/>
        </w:rPr>
        <w:t xml:space="preserve"> well</w:t>
      </w:r>
      <w:r w:rsidR="00427C63">
        <w:rPr>
          <w:color w:val="000000"/>
          <w:shd w:val="clear" w:color="auto" w:fill="FFFFFF"/>
          <w:lang w:val="en-US"/>
        </w:rPr>
        <w:t xml:space="preserve">, </w:t>
      </w:r>
      <w:r w:rsidR="007107BC">
        <w:rPr>
          <w:color w:val="000000"/>
          <w:shd w:val="clear" w:color="auto" w:fill="FFFFFF"/>
          <w:lang w:val="en-US"/>
        </w:rPr>
        <w:t>student and parent satisfaction</w:t>
      </w:r>
      <w:r w:rsidR="00427C63">
        <w:rPr>
          <w:color w:val="000000"/>
          <w:shd w:val="clear" w:color="auto" w:fill="FFFFFF"/>
          <w:lang w:val="en-US"/>
        </w:rPr>
        <w:t xml:space="preserve"> with schooling</w:t>
      </w:r>
      <w:r w:rsidR="007A11A1">
        <w:rPr>
          <w:color w:val="000000"/>
          <w:shd w:val="clear" w:color="auto" w:fill="FFFFFF"/>
          <w:lang w:val="en-US"/>
        </w:rPr>
        <w:t xml:space="preserve">. </w:t>
      </w:r>
      <w:r w:rsidR="009467FF">
        <w:rPr>
          <w:color w:val="000000"/>
          <w:shd w:val="clear" w:color="auto" w:fill="FFFFFF"/>
          <w:lang w:val="en-US"/>
        </w:rPr>
        <w:t>Students’ evaluations of the</w:t>
      </w:r>
      <w:r>
        <w:rPr>
          <w:color w:val="000000"/>
          <w:shd w:val="clear" w:color="auto" w:fill="FFFFFF"/>
          <w:lang w:val="en-US"/>
        </w:rPr>
        <w:t>i</w:t>
      </w:r>
      <w:r w:rsidR="009467FF">
        <w:rPr>
          <w:color w:val="000000"/>
          <w:shd w:val="clear" w:color="auto" w:fill="FFFFFF"/>
          <w:lang w:val="en-US"/>
        </w:rPr>
        <w:t xml:space="preserve">r life in classrooms, while surely </w:t>
      </w:r>
      <w:r w:rsidR="00427C63">
        <w:rPr>
          <w:color w:val="000000"/>
          <w:shd w:val="clear" w:color="auto" w:fill="FFFFFF"/>
          <w:lang w:val="en-US"/>
        </w:rPr>
        <w:t xml:space="preserve">sometimes </w:t>
      </w:r>
      <w:r w:rsidR="009467FF">
        <w:rPr>
          <w:color w:val="000000"/>
          <w:shd w:val="clear" w:color="auto" w:fill="FFFFFF"/>
          <w:lang w:val="en-US"/>
        </w:rPr>
        <w:t xml:space="preserve">hard to accept, are capable of promoting new policies for in-service education; </w:t>
      </w:r>
      <w:r>
        <w:rPr>
          <w:color w:val="000000"/>
          <w:shd w:val="clear" w:color="auto" w:fill="FFFFFF"/>
          <w:lang w:val="en-US"/>
        </w:rPr>
        <w:t xml:space="preserve">for the counseling and guidance of teachers; </w:t>
      </w:r>
      <w:r w:rsidR="009467FF">
        <w:rPr>
          <w:color w:val="000000"/>
          <w:shd w:val="clear" w:color="auto" w:fill="FFFFFF"/>
          <w:lang w:val="en-US"/>
        </w:rPr>
        <w:t xml:space="preserve">for union negotiation of the numbers of visits to classrooms, and by whom; for teacher grade level and subject matter assignments; etc. </w:t>
      </w:r>
    </w:p>
    <w:p w14:paraId="3F9C71BC" w14:textId="457DAFAA" w:rsidR="007A11A1" w:rsidRPr="00427C63" w:rsidRDefault="005234D1" w:rsidP="007A11A1">
      <w:pPr>
        <w:pStyle w:val="NormalWeb"/>
        <w:spacing w:before="0" w:beforeAutospacing="0" w:after="0" w:afterAutospacing="0" w:line="480" w:lineRule="auto"/>
        <w:ind w:firstLine="720"/>
        <w:rPr>
          <w:lang w:val="en-US"/>
        </w:rPr>
      </w:pPr>
      <w:r>
        <w:rPr>
          <w:lang w:val="en-US"/>
        </w:rPr>
        <w:t>O</w:t>
      </w:r>
      <w:r w:rsidR="00AB2B3D">
        <w:rPr>
          <w:lang w:val="en-US"/>
        </w:rPr>
        <w:t xml:space="preserve">ur findings also support the policies that establish online forums as a means to collect student feedback. Many </w:t>
      </w:r>
      <w:r w:rsidR="007474D1">
        <w:rPr>
          <w:lang w:val="en-US"/>
        </w:rPr>
        <w:t xml:space="preserve">issues highlighted in </w:t>
      </w:r>
      <w:r w:rsidR="005B79FB">
        <w:rPr>
          <w:lang w:val="en-US"/>
        </w:rPr>
        <w:t xml:space="preserve">our </w:t>
      </w:r>
      <w:r w:rsidR="00427C63">
        <w:rPr>
          <w:lang w:val="en-US"/>
        </w:rPr>
        <w:t xml:space="preserve">data </w:t>
      </w:r>
      <w:r w:rsidR="00975121">
        <w:rPr>
          <w:lang w:val="en-US"/>
        </w:rPr>
        <w:t>are</w:t>
      </w:r>
      <w:r w:rsidR="007474D1">
        <w:rPr>
          <w:lang w:val="en-US"/>
        </w:rPr>
        <w:t xml:space="preserve"> undetectable </w:t>
      </w:r>
      <w:r>
        <w:rPr>
          <w:lang w:val="en-US"/>
        </w:rPr>
        <w:t>in</w:t>
      </w:r>
      <w:r w:rsidR="007474D1">
        <w:rPr>
          <w:lang w:val="en-US"/>
        </w:rPr>
        <w:t xml:space="preserve"> other forms of teacher evaluation</w:t>
      </w:r>
      <w:r>
        <w:rPr>
          <w:lang w:val="en-US"/>
        </w:rPr>
        <w:t>.</w:t>
      </w:r>
      <w:r w:rsidR="00975121">
        <w:rPr>
          <w:lang w:val="en-US"/>
        </w:rPr>
        <w:t xml:space="preserve"> </w:t>
      </w:r>
      <w:r w:rsidR="005B79FB">
        <w:rPr>
          <w:lang w:val="en-US"/>
        </w:rPr>
        <w:t xml:space="preserve">For example, </w:t>
      </w:r>
      <w:r w:rsidR="00975121">
        <w:rPr>
          <w:lang w:val="en-US"/>
        </w:rPr>
        <w:t>teacher anger is rarely expressed when a supervisor is visiting a classroom. Unpreparedness for a lesson will not be apparent if a supervisors</w:t>
      </w:r>
      <w:r w:rsidR="00427C63">
        <w:rPr>
          <w:lang w:val="en-US"/>
        </w:rPr>
        <w:t>’</w:t>
      </w:r>
      <w:r w:rsidR="00975121">
        <w:rPr>
          <w:lang w:val="en-US"/>
        </w:rPr>
        <w:t xml:space="preserve"> classroom visit is known in advance. But students may see</w:t>
      </w:r>
      <w:r w:rsidR="00427C63">
        <w:rPr>
          <w:lang w:val="en-US"/>
        </w:rPr>
        <w:t xml:space="preserve"> anger and unpreparedness frequently. S</w:t>
      </w:r>
      <w:r w:rsidR="00975121">
        <w:rPr>
          <w:lang w:val="en-US"/>
        </w:rPr>
        <w:t>tudent eva</w:t>
      </w:r>
      <w:r w:rsidR="00427C63">
        <w:rPr>
          <w:lang w:val="en-US"/>
        </w:rPr>
        <w:t>lua</w:t>
      </w:r>
      <w:r w:rsidR="00975121">
        <w:rPr>
          <w:lang w:val="en-US"/>
        </w:rPr>
        <w:t>tions</w:t>
      </w:r>
      <w:r w:rsidR="00427C63">
        <w:rPr>
          <w:lang w:val="en-US"/>
        </w:rPr>
        <w:t xml:space="preserve"> also </w:t>
      </w:r>
      <w:r w:rsidR="00975121">
        <w:rPr>
          <w:lang w:val="en-US"/>
        </w:rPr>
        <w:t>turn a spotlight on</w:t>
      </w:r>
      <w:r w:rsidR="0085220A">
        <w:rPr>
          <w:lang w:val="en-US"/>
        </w:rPr>
        <w:t xml:space="preserve"> teachers who </w:t>
      </w:r>
      <w:r w:rsidR="0085220A" w:rsidRPr="00B73472">
        <w:rPr>
          <w:lang w:val="en-US"/>
        </w:rPr>
        <w:t>wasted students time</w:t>
      </w:r>
      <w:r w:rsidR="00427C63" w:rsidRPr="00B73472">
        <w:rPr>
          <w:lang w:val="en-US"/>
        </w:rPr>
        <w:t>, something many students res</w:t>
      </w:r>
      <w:r w:rsidR="00427C63">
        <w:rPr>
          <w:lang w:val="en-US"/>
        </w:rPr>
        <w:t>e</w:t>
      </w:r>
      <w:r w:rsidR="00427C63" w:rsidRPr="00B73472">
        <w:rPr>
          <w:lang w:val="en-US"/>
        </w:rPr>
        <w:t>nt</w:t>
      </w:r>
      <w:r w:rsidR="00427C63">
        <w:rPr>
          <w:i/>
          <w:iCs/>
          <w:lang w:val="en-US"/>
        </w:rPr>
        <w:t xml:space="preserve">. </w:t>
      </w:r>
    </w:p>
    <w:p w14:paraId="2B2846B5" w14:textId="69F07A43" w:rsidR="00EC1EFF" w:rsidRPr="00B73472" w:rsidRDefault="00427C63" w:rsidP="00EC1EFF">
      <w:pPr>
        <w:pStyle w:val="NormalWeb"/>
        <w:spacing w:before="0" w:beforeAutospacing="0" w:after="0" w:afterAutospacing="0" w:line="480" w:lineRule="auto"/>
        <w:ind w:firstLine="720"/>
        <w:rPr>
          <w:color w:val="000000"/>
          <w:lang w:val="en-US"/>
        </w:rPr>
      </w:pPr>
      <w:r>
        <w:rPr>
          <w:lang w:val="en-US"/>
        </w:rPr>
        <w:t xml:space="preserve">In fact, among the most </w:t>
      </w:r>
      <w:r w:rsidR="005B79FB" w:rsidRPr="005B79FB">
        <w:rPr>
          <w:color w:val="000000"/>
          <w:lang w:val="en-US"/>
        </w:rPr>
        <w:t xml:space="preserve">surprising </w:t>
      </w:r>
      <w:bookmarkStart w:id="120" w:name="_GoBack"/>
      <w:bookmarkEnd w:id="120"/>
      <w:r w:rsidR="005B79FB" w:rsidRPr="005B79FB">
        <w:rPr>
          <w:color w:val="000000"/>
          <w:lang w:val="en-US"/>
        </w:rPr>
        <w:t xml:space="preserve">values reflected in the topics we found is that students care deeply about their own learning. They expect to learn from the adults in school. We found that many students who voluntarily chose to comment about their teachers cared deeply about two particular things: </w:t>
      </w:r>
      <w:r w:rsidR="005B79FB" w:rsidRPr="005B79FB">
        <w:rPr>
          <w:i/>
          <w:iCs/>
          <w:color w:val="000000"/>
          <w:lang w:val="en-US"/>
        </w:rPr>
        <w:t>1) Achieving more in school, and 2) being treated fairly and with dignity</w:t>
      </w:r>
      <w:r w:rsidR="005B79FB" w:rsidRPr="005B79FB">
        <w:rPr>
          <w:color w:val="000000"/>
          <w:lang w:val="en-US"/>
        </w:rPr>
        <w:t xml:space="preserve">. Moreover, rating teachers as “bad” teachers because they stood in the way of student learning </w:t>
      </w:r>
      <w:r w:rsidR="005B79FB" w:rsidRPr="005B79FB">
        <w:rPr>
          <w:color w:val="000000"/>
          <w:lang w:val="en-US"/>
        </w:rPr>
        <w:lastRenderedPageBreak/>
        <w:t>and, consequently, student achievement, is a finding that does not conform to the public’s image of contemporary K-12 students.</w:t>
      </w:r>
      <w:r w:rsidR="005B79FB" w:rsidRPr="00B6697C">
        <w:rPr>
          <w:color w:val="000000"/>
          <w:lang w:val="en-US"/>
        </w:rPr>
        <w:t> </w:t>
      </w:r>
    </w:p>
    <w:p w14:paraId="60E11FB7" w14:textId="3787ED6F" w:rsidR="00B6697C" w:rsidRPr="00281EF9" w:rsidRDefault="00D53C75" w:rsidP="00281EF9">
      <w:pPr>
        <w:pStyle w:val="NormalWeb"/>
        <w:spacing w:before="0" w:beforeAutospacing="0" w:after="0" w:afterAutospacing="0" w:line="480" w:lineRule="auto"/>
        <w:ind w:firstLine="720"/>
        <w:rPr>
          <w:color w:val="000000"/>
          <w:lang w:val="en-US"/>
        </w:rPr>
      </w:pPr>
      <w:r w:rsidRPr="00057BB9">
        <w:rPr>
          <w:color w:val="000000"/>
          <w:lang w:val="en-US"/>
        </w:rPr>
        <w:t xml:space="preserve">Because students’ demonstrated competence as observers and critics, we recommend that more districts and schools develop policies to use students--those closest to daily classroom instruction-- to evaluate their teachers. Without being determinant of promotion and salary, students’ analyses appear quite capable of providing extraordinarily rich data about </w:t>
      </w:r>
      <w:r w:rsidRPr="00057BB9">
        <w:rPr>
          <w:i/>
          <w:iCs/>
          <w:color w:val="000000"/>
          <w:lang w:val="en-US"/>
        </w:rPr>
        <w:t>their</w:t>
      </w:r>
      <w:r w:rsidRPr="00057BB9">
        <w:rPr>
          <w:color w:val="000000"/>
          <w:lang w:val="en-US"/>
        </w:rPr>
        <w:t xml:space="preserve"> lives in classrooms. We believe, as well, that with a little training, students could be even better prepared to provide both the positive and negative feedback that school administrators </w:t>
      </w:r>
      <w:r w:rsidR="007A11A1">
        <w:rPr>
          <w:color w:val="000000"/>
          <w:lang w:val="en-US"/>
        </w:rPr>
        <w:t>can use</w:t>
      </w:r>
      <w:r w:rsidR="007A11A1" w:rsidRPr="00057BB9">
        <w:rPr>
          <w:color w:val="000000"/>
          <w:lang w:val="en-US"/>
        </w:rPr>
        <w:t xml:space="preserve"> </w:t>
      </w:r>
      <w:r w:rsidRPr="00057BB9">
        <w:rPr>
          <w:color w:val="000000"/>
          <w:lang w:val="en-US"/>
        </w:rPr>
        <w:t xml:space="preserve">to improve their schools.  Thus, we urge further investigations into using student feedback in formative ways to improve instruction, and </w:t>
      </w:r>
      <w:r w:rsidR="007A11A1">
        <w:rPr>
          <w:color w:val="000000"/>
          <w:lang w:val="en-US"/>
        </w:rPr>
        <w:t>possibly</w:t>
      </w:r>
      <w:r w:rsidR="00392E89">
        <w:rPr>
          <w:color w:val="000000"/>
          <w:lang w:val="en-US"/>
        </w:rPr>
        <w:t xml:space="preserve">, over time, </w:t>
      </w:r>
      <w:r w:rsidRPr="00057BB9">
        <w:rPr>
          <w:color w:val="000000"/>
          <w:lang w:val="en-US"/>
        </w:rPr>
        <w:t>as summative evidence of school improvement.</w:t>
      </w:r>
    </w:p>
    <w:p w14:paraId="094290B7" w14:textId="1CC71953" w:rsidR="00147C7D" w:rsidRDefault="00147C7D">
      <w:pPr>
        <w:pBdr>
          <w:top w:val="nil"/>
          <w:left w:val="nil"/>
          <w:bottom w:val="nil"/>
          <w:right w:val="nil"/>
          <w:between w:val="nil"/>
        </w:pBdr>
        <w:spacing w:line="480" w:lineRule="auto"/>
      </w:pPr>
    </w:p>
    <w:p w14:paraId="1D235015" w14:textId="77777777" w:rsidR="00057BB9" w:rsidRDefault="00057BB9">
      <w:pPr>
        <w:pBdr>
          <w:top w:val="nil"/>
          <w:left w:val="nil"/>
          <w:bottom w:val="nil"/>
          <w:right w:val="nil"/>
          <w:between w:val="nil"/>
        </w:pBdr>
        <w:spacing w:line="480" w:lineRule="auto"/>
        <w:rPr>
          <w:b/>
          <w:color w:val="FF0000"/>
          <w:u w:val="single"/>
        </w:rPr>
      </w:pPr>
    </w:p>
    <w:p w14:paraId="59B676EC" w14:textId="77777777" w:rsidR="00147C7D" w:rsidRPr="00057BB9" w:rsidRDefault="005A75D4" w:rsidP="00057BB9">
      <w:pPr>
        <w:pStyle w:val="Ttulo1"/>
        <w:pBdr>
          <w:top w:val="nil"/>
          <w:left w:val="nil"/>
          <w:bottom w:val="nil"/>
          <w:right w:val="nil"/>
          <w:between w:val="nil"/>
        </w:pBdr>
        <w:spacing w:before="0" w:line="480" w:lineRule="auto"/>
        <w:jc w:val="center"/>
        <w:rPr>
          <w:sz w:val="26"/>
          <w:szCs w:val="26"/>
        </w:rPr>
      </w:pPr>
      <w:bookmarkStart w:id="121" w:name="_Toc62912029"/>
      <w:r w:rsidRPr="00057BB9">
        <w:rPr>
          <w:sz w:val="26"/>
          <w:szCs w:val="26"/>
        </w:rPr>
        <w:t>References</w:t>
      </w:r>
      <w:bookmarkEnd w:id="121"/>
    </w:p>
    <w:p w14:paraId="47FD2FA6" w14:textId="77777777" w:rsidR="00147C7D" w:rsidRDefault="005A75D4">
      <w:pPr>
        <w:spacing w:after="240" w:line="480" w:lineRule="auto"/>
        <w:ind w:left="720" w:hanging="720"/>
        <w:rPr>
          <w:color w:val="000000"/>
          <w:highlight w:val="white"/>
        </w:rPr>
      </w:pPr>
      <w:r>
        <w:rPr>
          <w:color w:val="000000"/>
          <w:highlight w:val="white"/>
        </w:rPr>
        <w:t xml:space="preserve">American Educational Research Association, American Psychological Association, &amp; National Council on Measurement in Education. (2014). </w:t>
      </w:r>
      <w:r>
        <w:rPr>
          <w:i/>
          <w:color w:val="000000"/>
          <w:highlight w:val="white"/>
        </w:rPr>
        <w:t>Standards for educational and psychological testing.</w:t>
      </w:r>
      <w:r>
        <w:rPr>
          <w:color w:val="000000"/>
          <w:highlight w:val="white"/>
        </w:rPr>
        <w:t xml:space="preserve"> Washington, DC: American Educational Research Association.</w:t>
      </w:r>
    </w:p>
    <w:p w14:paraId="5719CD11" w14:textId="77777777" w:rsidR="00147C7D" w:rsidRDefault="005A75D4">
      <w:pPr>
        <w:spacing w:before="240" w:after="240" w:line="480" w:lineRule="auto"/>
        <w:ind w:left="720" w:hanging="720"/>
        <w:rPr>
          <w:color w:val="000000"/>
          <w:highlight w:val="white"/>
        </w:rPr>
      </w:pPr>
      <w:r>
        <w:rPr>
          <w:color w:val="000000"/>
          <w:highlight w:val="white"/>
        </w:rPr>
        <w:t xml:space="preserve">American Statistical Association (2014, April 8). </w:t>
      </w:r>
      <w:r>
        <w:rPr>
          <w:i/>
          <w:color w:val="000000"/>
          <w:highlight w:val="white"/>
        </w:rPr>
        <w:t>ASA Statement on Using Value-Added Models for Educational Assessment</w:t>
      </w:r>
      <w:r>
        <w:rPr>
          <w:color w:val="000000"/>
          <w:highlight w:val="white"/>
        </w:rPr>
        <w:t>. Retrieved December 9, 2019 from: https://www.amstat.org/asa/files/pdfs/POL-ASAVAM-Statement.pdf</w:t>
      </w:r>
    </w:p>
    <w:p w14:paraId="13DCF63F" w14:textId="77777777" w:rsidR="00147C7D" w:rsidRDefault="005A75D4">
      <w:pPr>
        <w:spacing w:before="240" w:after="240" w:line="480" w:lineRule="auto"/>
        <w:ind w:left="720" w:hanging="720"/>
        <w:rPr>
          <w:color w:val="000000"/>
          <w:highlight w:val="white"/>
        </w:rPr>
      </w:pPr>
      <w:proofErr w:type="spellStart"/>
      <w:r>
        <w:rPr>
          <w:color w:val="000000"/>
          <w:highlight w:val="white"/>
        </w:rPr>
        <w:t>Amrein</w:t>
      </w:r>
      <w:proofErr w:type="spellEnd"/>
      <w:r>
        <w:rPr>
          <w:color w:val="000000"/>
          <w:highlight w:val="white"/>
        </w:rPr>
        <w:t xml:space="preserve">-Beardsley, A. (2014). </w:t>
      </w:r>
      <w:r>
        <w:rPr>
          <w:i/>
          <w:color w:val="000000"/>
          <w:highlight w:val="white"/>
        </w:rPr>
        <w:t>Rethinking value-added models in education: Critical perspectives on tests and assessment-based accountability</w:t>
      </w:r>
      <w:r>
        <w:rPr>
          <w:color w:val="000000"/>
          <w:highlight w:val="white"/>
        </w:rPr>
        <w:t>. Philadelphia, PA: Routledge/Taylor and Francis Group.</w:t>
      </w:r>
    </w:p>
    <w:p w14:paraId="1EDF8609" w14:textId="77777777" w:rsidR="00147C7D" w:rsidRDefault="005A75D4">
      <w:pPr>
        <w:spacing w:before="240" w:after="240" w:line="480" w:lineRule="auto"/>
        <w:ind w:left="720" w:hanging="720"/>
        <w:rPr>
          <w:color w:val="000000"/>
          <w:highlight w:val="white"/>
        </w:rPr>
      </w:pPr>
      <w:proofErr w:type="spellStart"/>
      <w:r>
        <w:rPr>
          <w:color w:val="000000"/>
          <w:highlight w:val="white"/>
        </w:rPr>
        <w:lastRenderedPageBreak/>
        <w:t>Amrein</w:t>
      </w:r>
      <w:proofErr w:type="spellEnd"/>
      <w:r>
        <w:rPr>
          <w:color w:val="000000"/>
          <w:highlight w:val="white"/>
        </w:rPr>
        <w:t xml:space="preserve">-Beardsley, A., &amp; Collins, C. (2012). The SAS education value-added assessment system (SAS® EVAAS®) in the Houston Independent School District (HISD): Intended and unintended consequences. </w:t>
      </w:r>
      <w:r>
        <w:rPr>
          <w:i/>
          <w:color w:val="000000"/>
          <w:highlight w:val="white"/>
        </w:rPr>
        <w:t>Education Policy Analysis Archives</w:t>
      </w:r>
      <w:r>
        <w:rPr>
          <w:color w:val="000000"/>
          <w:highlight w:val="white"/>
        </w:rPr>
        <w:t>, 20 (12). retrieved December 9, 2019 from http://epaa.asu.edu/ojs/article/view/1096</w:t>
      </w:r>
    </w:p>
    <w:p w14:paraId="0025D520" w14:textId="77777777" w:rsidR="00147C7D" w:rsidRDefault="005A75D4">
      <w:pPr>
        <w:spacing w:before="240" w:after="240" w:line="480" w:lineRule="auto"/>
        <w:ind w:left="720" w:hanging="720"/>
        <w:rPr>
          <w:color w:val="000000"/>
          <w:highlight w:val="white"/>
        </w:rPr>
      </w:pPr>
      <w:r>
        <w:rPr>
          <w:color w:val="000000"/>
          <w:highlight w:val="white"/>
        </w:rPr>
        <w:t xml:space="preserve">Angel, K. (2009). Be alarmed, be very alarmed: Federation urges teachers not to engage with the </w:t>
      </w:r>
      <w:r>
        <w:rPr>
          <w:i/>
          <w:color w:val="000000"/>
          <w:highlight w:val="white"/>
        </w:rPr>
        <w:t>ratemyteachers.com</w:t>
      </w:r>
      <w:r>
        <w:rPr>
          <w:color w:val="000000"/>
          <w:highlight w:val="white"/>
        </w:rPr>
        <w:t xml:space="preserve"> website in any capacity. </w:t>
      </w:r>
      <w:r>
        <w:rPr>
          <w:i/>
          <w:color w:val="000000"/>
          <w:highlight w:val="white"/>
        </w:rPr>
        <w:t>Education</w:t>
      </w:r>
      <w:r>
        <w:rPr>
          <w:color w:val="000000"/>
          <w:highlight w:val="white"/>
        </w:rPr>
        <w:t>, 90(9), 14.</w:t>
      </w:r>
    </w:p>
    <w:p w14:paraId="466DD589" w14:textId="4BEE3DA2" w:rsidR="00147C7D" w:rsidRDefault="005A75D4">
      <w:pPr>
        <w:spacing w:before="240" w:after="240" w:line="480" w:lineRule="auto"/>
        <w:ind w:left="720" w:hanging="720"/>
        <w:rPr>
          <w:color w:val="000000"/>
          <w:highlight w:val="white"/>
        </w:rPr>
      </w:pPr>
      <w:r>
        <w:rPr>
          <w:color w:val="000000"/>
          <w:highlight w:val="white"/>
        </w:rPr>
        <w:t xml:space="preserve">Author. (2014). </w:t>
      </w:r>
    </w:p>
    <w:p w14:paraId="7EA5C95A" w14:textId="77777777" w:rsidR="00147C7D" w:rsidRDefault="005A75D4">
      <w:pPr>
        <w:spacing w:before="240" w:after="240" w:line="480" w:lineRule="auto"/>
        <w:ind w:left="720" w:hanging="720"/>
        <w:rPr>
          <w:color w:val="000000"/>
          <w:highlight w:val="white"/>
        </w:rPr>
      </w:pPr>
      <w:r>
        <w:rPr>
          <w:color w:val="000000"/>
          <w:highlight w:val="white"/>
        </w:rPr>
        <w:t xml:space="preserve">Author. (2018a). </w:t>
      </w:r>
    </w:p>
    <w:p w14:paraId="392A6F17" w14:textId="77777777" w:rsidR="00147C7D" w:rsidRDefault="005A75D4">
      <w:pPr>
        <w:spacing w:before="240" w:after="240" w:line="480" w:lineRule="auto"/>
        <w:ind w:left="720" w:hanging="720"/>
        <w:rPr>
          <w:highlight w:val="white"/>
        </w:rPr>
      </w:pPr>
      <w:r>
        <w:rPr>
          <w:color w:val="000000"/>
          <w:highlight w:val="white"/>
        </w:rPr>
        <w:t xml:space="preserve">Author. (2018b). </w:t>
      </w:r>
    </w:p>
    <w:p w14:paraId="2BF4A6B0" w14:textId="77777777" w:rsidR="00147C7D" w:rsidRPr="005A75D4" w:rsidRDefault="005A75D4">
      <w:pPr>
        <w:spacing w:before="240" w:after="240" w:line="480" w:lineRule="auto"/>
        <w:ind w:left="720" w:hanging="720"/>
        <w:rPr>
          <w:highlight w:val="white"/>
          <w:lang w:val="es-PE"/>
        </w:rPr>
      </w:pPr>
      <w:r>
        <w:rPr>
          <w:highlight w:val="white"/>
        </w:rPr>
        <w:t xml:space="preserve">Berliner, D. C. (2019). Using the Social and Behavioral Sciences to Challenge the Political Roots of Educational Policy. </w:t>
      </w:r>
      <w:proofErr w:type="spellStart"/>
      <w:r w:rsidRPr="005A75D4">
        <w:rPr>
          <w:highlight w:val="white"/>
          <w:lang w:val="es-PE"/>
        </w:rPr>
        <w:t>Paper</w:t>
      </w:r>
      <w:proofErr w:type="spellEnd"/>
      <w:r w:rsidRPr="005A75D4">
        <w:rPr>
          <w:highlight w:val="white"/>
          <w:lang w:val="es-PE"/>
        </w:rPr>
        <w:t xml:space="preserve"> </w:t>
      </w:r>
      <w:proofErr w:type="spellStart"/>
      <w:r w:rsidRPr="005A75D4">
        <w:rPr>
          <w:highlight w:val="white"/>
          <w:lang w:val="es-PE"/>
        </w:rPr>
        <w:t>Presented</w:t>
      </w:r>
      <w:proofErr w:type="spellEnd"/>
      <w:r w:rsidRPr="005A75D4">
        <w:rPr>
          <w:highlight w:val="white"/>
          <w:lang w:val="es-PE"/>
        </w:rPr>
        <w:t xml:space="preserve"> at </w:t>
      </w:r>
      <w:proofErr w:type="spellStart"/>
      <w:r w:rsidRPr="005A75D4">
        <w:rPr>
          <w:highlight w:val="white"/>
          <w:lang w:val="es-PE"/>
        </w:rPr>
        <w:t>the</w:t>
      </w:r>
      <w:proofErr w:type="spellEnd"/>
      <w:r w:rsidRPr="005A75D4">
        <w:rPr>
          <w:highlight w:val="white"/>
          <w:lang w:val="es-PE"/>
        </w:rPr>
        <w:t xml:space="preserve"> XIV</w:t>
      </w:r>
      <w:r w:rsidRPr="005A75D4">
        <w:rPr>
          <w:rFonts w:ascii="Verdana" w:eastAsia="Verdana" w:hAnsi="Verdana" w:cs="Verdana"/>
          <w:highlight w:val="white"/>
          <w:lang w:val="es-PE"/>
        </w:rPr>
        <w:t xml:space="preserve"> </w:t>
      </w:r>
      <w:r w:rsidRPr="005A75D4">
        <w:rPr>
          <w:highlight w:val="white"/>
          <w:lang w:val="es-PE"/>
        </w:rPr>
        <w:t>Congreso</w:t>
      </w:r>
      <w:r w:rsidRPr="005A75D4">
        <w:rPr>
          <w:rFonts w:ascii="Verdana" w:eastAsia="Verdana" w:hAnsi="Verdana" w:cs="Verdana"/>
          <w:highlight w:val="white"/>
          <w:lang w:val="es-PE"/>
        </w:rPr>
        <w:t xml:space="preserve"> </w:t>
      </w:r>
      <w:r w:rsidRPr="005A75D4">
        <w:rPr>
          <w:highlight w:val="white"/>
          <w:lang w:val="es-PE"/>
        </w:rPr>
        <w:t>Chileno de</w:t>
      </w:r>
      <w:r w:rsidRPr="005A75D4">
        <w:rPr>
          <w:rFonts w:ascii="Verdana" w:eastAsia="Verdana" w:hAnsi="Verdana" w:cs="Verdana"/>
          <w:highlight w:val="white"/>
          <w:lang w:val="es-PE"/>
        </w:rPr>
        <w:t xml:space="preserve"> </w:t>
      </w:r>
      <w:proofErr w:type="spellStart"/>
      <w:r w:rsidRPr="005A75D4">
        <w:rPr>
          <w:highlight w:val="white"/>
          <w:lang w:val="es-PE"/>
        </w:rPr>
        <w:t>Psicologia</w:t>
      </w:r>
      <w:proofErr w:type="spellEnd"/>
      <w:r w:rsidRPr="005A75D4">
        <w:rPr>
          <w:highlight w:val="white"/>
          <w:lang w:val="es-PE"/>
        </w:rPr>
        <w:t>,</w:t>
      </w:r>
      <w:r w:rsidRPr="005A75D4">
        <w:rPr>
          <w:rFonts w:ascii="Verdana" w:eastAsia="Verdana" w:hAnsi="Verdana" w:cs="Verdana"/>
          <w:highlight w:val="white"/>
          <w:lang w:val="es-PE"/>
        </w:rPr>
        <w:t xml:space="preserve"> </w:t>
      </w:r>
      <w:proofErr w:type="spellStart"/>
      <w:r w:rsidRPr="005A75D4">
        <w:rPr>
          <w:highlight w:val="white"/>
          <w:lang w:val="es-PE"/>
        </w:rPr>
        <w:t>November</w:t>
      </w:r>
      <w:proofErr w:type="spellEnd"/>
      <w:r w:rsidRPr="005A75D4">
        <w:rPr>
          <w:highlight w:val="white"/>
          <w:lang w:val="es-PE"/>
        </w:rPr>
        <w:t xml:space="preserve"> 13, 2019,</w:t>
      </w:r>
      <w:r w:rsidRPr="005A75D4">
        <w:rPr>
          <w:rFonts w:ascii="Verdana" w:eastAsia="Verdana" w:hAnsi="Verdana" w:cs="Verdana"/>
          <w:highlight w:val="white"/>
          <w:lang w:val="es-PE"/>
        </w:rPr>
        <w:t xml:space="preserve"> </w:t>
      </w:r>
      <w:r w:rsidRPr="005A75D4">
        <w:rPr>
          <w:highlight w:val="white"/>
          <w:lang w:val="es-PE"/>
        </w:rPr>
        <w:t>Universidad de</w:t>
      </w:r>
      <w:r w:rsidRPr="005A75D4">
        <w:rPr>
          <w:rFonts w:ascii="Verdana" w:eastAsia="Verdana" w:hAnsi="Verdana" w:cs="Verdana"/>
          <w:highlight w:val="white"/>
          <w:lang w:val="es-PE"/>
        </w:rPr>
        <w:t xml:space="preserve"> </w:t>
      </w:r>
      <w:proofErr w:type="spellStart"/>
      <w:r w:rsidRPr="005A75D4">
        <w:rPr>
          <w:highlight w:val="white"/>
          <w:lang w:val="es-PE"/>
        </w:rPr>
        <w:t>Tarapaca</w:t>
      </w:r>
      <w:proofErr w:type="spellEnd"/>
      <w:r w:rsidRPr="005A75D4">
        <w:rPr>
          <w:highlight w:val="white"/>
          <w:lang w:val="es-PE"/>
        </w:rPr>
        <w:t>, Arica, Chile</w:t>
      </w:r>
    </w:p>
    <w:p w14:paraId="63AB85E7" w14:textId="77777777" w:rsidR="00147C7D" w:rsidRDefault="005A75D4">
      <w:pPr>
        <w:spacing w:before="240" w:after="240" w:line="480" w:lineRule="auto"/>
        <w:ind w:left="720" w:hanging="720"/>
        <w:rPr>
          <w:color w:val="000000"/>
          <w:highlight w:val="white"/>
        </w:rPr>
      </w:pPr>
      <w:r>
        <w:rPr>
          <w:color w:val="000000"/>
          <w:highlight w:val="white"/>
        </w:rPr>
        <w:t xml:space="preserve">Bill and Melinda Gates Foundation, (2012). </w:t>
      </w:r>
      <w:r>
        <w:rPr>
          <w:i/>
          <w:color w:val="000000"/>
          <w:highlight w:val="white"/>
        </w:rPr>
        <w:t>Learning about teaching: Initial findings from the Measures of Effective Teaching Project</w:t>
      </w:r>
      <w:r>
        <w:rPr>
          <w:color w:val="000000"/>
          <w:highlight w:val="white"/>
        </w:rPr>
        <w:t>. Retrieved December 10, 2019 from https://docs.gatesfoundation.org/documents/preliminary-findings-research-paper.pdf</w:t>
      </w:r>
    </w:p>
    <w:p w14:paraId="463CD233" w14:textId="77777777" w:rsidR="00147C7D" w:rsidRDefault="005A75D4">
      <w:pPr>
        <w:spacing w:before="240" w:after="240" w:line="480" w:lineRule="auto"/>
        <w:ind w:left="720" w:hanging="720"/>
        <w:rPr>
          <w:color w:val="000000"/>
          <w:highlight w:val="white"/>
        </w:rPr>
      </w:pPr>
      <w:r>
        <w:rPr>
          <w:color w:val="000000"/>
          <w:highlight w:val="white"/>
        </w:rPr>
        <w:t xml:space="preserve">Bird, S., Klein, E., &amp; Loper, E. (2009). </w:t>
      </w:r>
      <w:r>
        <w:rPr>
          <w:i/>
          <w:color w:val="000000"/>
          <w:highlight w:val="white"/>
        </w:rPr>
        <w:t>Natural language processing with Python: Analyzing text with the natural language toolkit</w:t>
      </w:r>
      <w:r>
        <w:rPr>
          <w:color w:val="000000"/>
          <w:highlight w:val="white"/>
        </w:rPr>
        <w:t>. Sebastopol, CA., O'Reilly Media, Inc.,</w:t>
      </w:r>
    </w:p>
    <w:p w14:paraId="2658BBDB" w14:textId="77777777" w:rsidR="00147C7D" w:rsidRDefault="005A75D4">
      <w:pPr>
        <w:spacing w:before="240" w:after="240" w:line="480" w:lineRule="auto"/>
        <w:ind w:left="720" w:hanging="720"/>
        <w:rPr>
          <w:color w:val="000000"/>
          <w:highlight w:val="white"/>
        </w:rPr>
      </w:pPr>
      <w:r>
        <w:rPr>
          <w:color w:val="000000"/>
          <w:highlight w:val="white"/>
        </w:rPr>
        <w:t xml:space="preserve">Boring, A., </w:t>
      </w:r>
      <w:proofErr w:type="spellStart"/>
      <w:r>
        <w:rPr>
          <w:color w:val="000000"/>
          <w:highlight w:val="white"/>
        </w:rPr>
        <w:t>Ottoboni</w:t>
      </w:r>
      <w:proofErr w:type="spellEnd"/>
      <w:r>
        <w:rPr>
          <w:color w:val="000000"/>
          <w:highlight w:val="white"/>
        </w:rPr>
        <w:t xml:space="preserve">, K. &amp; Stark, P. B. (2016, January 7). </w:t>
      </w:r>
      <w:r>
        <w:rPr>
          <w:color w:val="000000"/>
        </w:rPr>
        <w:t xml:space="preserve">Student evaluations of teaching (mostly) do not measure teaching effectiveness. </w:t>
      </w:r>
      <w:proofErr w:type="spellStart"/>
      <w:r>
        <w:rPr>
          <w:i/>
          <w:color w:val="000000"/>
        </w:rPr>
        <w:t>ScienceOpen</w:t>
      </w:r>
      <w:proofErr w:type="spellEnd"/>
      <w:r>
        <w:rPr>
          <w:color w:val="000000"/>
        </w:rPr>
        <w:t xml:space="preserve">. </w:t>
      </w:r>
      <w:proofErr w:type="spellStart"/>
      <w:r>
        <w:rPr>
          <w:color w:val="000000"/>
        </w:rPr>
        <w:t>Retreived</w:t>
      </w:r>
      <w:proofErr w:type="spellEnd"/>
      <w:r>
        <w:rPr>
          <w:color w:val="000000"/>
        </w:rPr>
        <w:t xml:space="preserve"> October 1, 2020 </w:t>
      </w:r>
      <w:r>
        <w:rPr>
          <w:color w:val="000000"/>
        </w:rPr>
        <w:lastRenderedPageBreak/>
        <w:t>from https://www.scienceopen.com/document/read?vid=818d8ec0-5908-47d8-86b4-5dc38f04b23e</w:t>
      </w:r>
    </w:p>
    <w:p w14:paraId="352B856B" w14:textId="77777777" w:rsidR="00147C7D" w:rsidRDefault="005A75D4">
      <w:pPr>
        <w:spacing w:before="240" w:after="240" w:line="480" w:lineRule="auto"/>
        <w:ind w:left="720" w:hanging="720"/>
        <w:rPr>
          <w:color w:val="000000"/>
          <w:highlight w:val="white"/>
        </w:rPr>
      </w:pPr>
      <w:proofErr w:type="spellStart"/>
      <w:r>
        <w:rPr>
          <w:color w:val="000000"/>
          <w:highlight w:val="white"/>
        </w:rPr>
        <w:t>Borko</w:t>
      </w:r>
      <w:proofErr w:type="spellEnd"/>
      <w:r>
        <w:rPr>
          <w:color w:val="000000"/>
          <w:highlight w:val="white"/>
        </w:rPr>
        <w:t xml:space="preserve">, H., Livingston, C.  &amp; Shavelson, R. J.  (1990). Teachers' Thinking About Instruction. </w:t>
      </w:r>
      <w:r>
        <w:rPr>
          <w:i/>
          <w:color w:val="000000"/>
          <w:highlight w:val="white"/>
        </w:rPr>
        <w:t>Remedial and Special Education</w:t>
      </w:r>
      <w:r>
        <w:rPr>
          <w:color w:val="000000"/>
          <w:highlight w:val="white"/>
        </w:rPr>
        <w:t>, 11 (6), 40-49. Retrieved 12/10/2019 from</w:t>
      </w:r>
      <w:hyperlink r:id="rId15">
        <w:r>
          <w:rPr>
            <w:color w:val="000000"/>
            <w:highlight w:val="white"/>
          </w:rPr>
          <w:t xml:space="preserve"> </w:t>
        </w:r>
      </w:hyperlink>
      <w:hyperlink r:id="rId16">
        <w:r>
          <w:rPr>
            <w:color w:val="000000"/>
            <w:highlight w:val="white"/>
          </w:rPr>
          <w:t>https://doi.org/10.1177/074193259001100609</w:t>
        </w:r>
      </w:hyperlink>
    </w:p>
    <w:p w14:paraId="61AA30F0" w14:textId="77777777" w:rsidR="00147C7D" w:rsidRDefault="005A75D4">
      <w:pPr>
        <w:spacing w:before="240" w:after="240" w:line="480" w:lineRule="auto"/>
        <w:ind w:left="720" w:hanging="720"/>
        <w:rPr>
          <w:color w:val="000000"/>
          <w:highlight w:val="white"/>
        </w:rPr>
      </w:pPr>
      <w:r>
        <w:rPr>
          <w:color w:val="000000"/>
          <w:highlight w:val="white"/>
        </w:rPr>
        <w:t xml:space="preserve">Butrymowicz, S. (2014, June 16). How many bad teachers are there? </w:t>
      </w:r>
      <w:r>
        <w:rPr>
          <w:i/>
          <w:color w:val="000000"/>
          <w:highlight w:val="white"/>
        </w:rPr>
        <w:t>The Hechinger Report.</w:t>
      </w:r>
      <w:r>
        <w:rPr>
          <w:color w:val="000000"/>
          <w:highlight w:val="white"/>
        </w:rPr>
        <w:t xml:space="preserve"> Retrieved December 10, 2019 from https://hechingerreport.org/many-bad-teachers/</w:t>
      </w:r>
    </w:p>
    <w:p w14:paraId="59244393" w14:textId="77777777" w:rsidR="00147C7D" w:rsidRDefault="005A75D4">
      <w:pPr>
        <w:spacing w:before="240" w:after="240" w:line="480" w:lineRule="auto"/>
        <w:ind w:left="720" w:hanging="720"/>
        <w:rPr>
          <w:color w:val="000000"/>
        </w:rPr>
      </w:pPr>
      <w:r>
        <w:rPr>
          <w:color w:val="000000"/>
        </w:rPr>
        <w:t xml:space="preserve">Burdick, J., &amp; Sandlin, J. A. (2010). Inquiry as answerability: Towards a methodology of discomfort in researching critical public pedagogies. </w:t>
      </w:r>
      <w:r>
        <w:rPr>
          <w:i/>
          <w:color w:val="000000"/>
        </w:rPr>
        <w:t>Qualitative Inquiry</w:t>
      </w:r>
      <w:r>
        <w:rPr>
          <w:color w:val="000000"/>
        </w:rPr>
        <w:t>, 16(5), 349-360.</w:t>
      </w:r>
    </w:p>
    <w:p w14:paraId="5F4136D1" w14:textId="77777777" w:rsidR="00147C7D" w:rsidRDefault="005A75D4">
      <w:pPr>
        <w:spacing w:before="240" w:after="240" w:line="480" w:lineRule="auto"/>
        <w:ind w:left="720" w:hanging="720"/>
        <w:rPr>
          <w:color w:val="000000"/>
        </w:rPr>
      </w:pPr>
      <w:r>
        <w:rPr>
          <w:color w:val="000000"/>
        </w:rPr>
        <w:t xml:space="preserve">Burdick, J. (2009). The public construction/constriction of teachers: RateMyTeachers.com and the complicated pedagogies of the educational imaginary. </w:t>
      </w:r>
      <w:r>
        <w:rPr>
          <w:i/>
          <w:color w:val="000000"/>
        </w:rPr>
        <w:t>The Sophist’s Bane</w:t>
      </w:r>
      <w:r>
        <w:rPr>
          <w:color w:val="000000"/>
        </w:rPr>
        <w:t>, 5(1/2), 53-58.</w:t>
      </w:r>
    </w:p>
    <w:p w14:paraId="63E0D6A7" w14:textId="77777777" w:rsidR="00147C7D" w:rsidRDefault="005A75D4">
      <w:pPr>
        <w:spacing w:before="240" w:after="240" w:line="480" w:lineRule="auto"/>
        <w:ind w:left="720" w:hanging="720"/>
        <w:rPr>
          <w:color w:val="000000"/>
          <w:highlight w:val="white"/>
        </w:rPr>
      </w:pPr>
      <w:r>
        <w:rPr>
          <w:color w:val="000000"/>
          <w:highlight w:val="white"/>
        </w:rPr>
        <w:t xml:space="preserve">Braun, V., &amp; Clarke, V. (2006). Using thematic analysis in psychology. </w:t>
      </w:r>
      <w:r>
        <w:rPr>
          <w:i/>
          <w:color w:val="000000"/>
          <w:highlight w:val="white"/>
        </w:rPr>
        <w:t>Qualitative research in psychology,</w:t>
      </w:r>
      <w:r>
        <w:rPr>
          <w:color w:val="000000"/>
          <w:highlight w:val="white"/>
        </w:rPr>
        <w:t xml:space="preserve"> 3 (2), 77-101.</w:t>
      </w:r>
    </w:p>
    <w:p w14:paraId="43979FA2" w14:textId="77777777" w:rsidR="00147C7D" w:rsidRDefault="005A75D4">
      <w:pPr>
        <w:spacing w:before="240" w:after="240" w:line="480" w:lineRule="auto"/>
        <w:ind w:left="720" w:hanging="720"/>
        <w:rPr>
          <w:color w:val="000000"/>
          <w:highlight w:val="white"/>
        </w:rPr>
      </w:pPr>
      <w:r>
        <w:rPr>
          <w:color w:val="000000"/>
          <w:highlight w:val="white"/>
        </w:rPr>
        <w:t xml:space="preserve">Chang-Kredl, S. &amp; </w:t>
      </w:r>
      <w:proofErr w:type="spellStart"/>
      <w:r>
        <w:rPr>
          <w:color w:val="000000"/>
          <w:highlight w:val="white"/>
        </w:rPr>
        <w:t>Cloannino</w:t>
      </w:r>
      <w:proofErr w:type="spellEnd"/>
      <w:r>
        <w:rPr>
          <w:color w:val="000000"/>
          <w:highlight w:val="white"/>
        </w:rPr>
        <w:t xml:space="preserve">, D. (2017). Constructing the image of the teacher on Reddit: Best and worst teachers. </w:t>
      </w:r>
      <w:r>
        <w:rPr>
          <w:i/>
          <w:color w:val="000000"/>
          <w:highlight w:val="white"/>
        </w:rPr>
        <w:t>Teaching and Teacher Education</w:t>
      </w:r>
      <w:r>
        <w:rPr>
          <w:color w:val="000000"/>
          <w:highlight w:val="white"/>
        </w:rPr>
        <w:t xml:space="preserve">, </w:t>
      </w:r>
      <w:r>
        <w:rPr>
          <w:i/>
          <w:color w:val="000000"/>
          <w:highlight w:val="white"/>
        </w:rPr>
        <w:t>64</w:t>
      </w:r>
      <w:r>
        <w:rPr>
          <w:color w:val="000000"/>
          <w:highlight w:val="white"/>
        </w:rPr>
        <w:t xml:space="preserve"> (43-51). Retrieved December 10, 2019 from http://dx.doi.org/10.1016/j.tate.2017.01.019</w:t>
      </w:r>
    </w:p>
    <w:p w14:paraId="2AD3D0F6" w14:textId="77777777" w:rsidR="00147C7D" w:rsidRDefault="005A75D4">
      <w:pPr>
        <w:spacing w:before="240" w:after="240" w:line="480" w:lineRule="auto"/>
        <w:ind w:left="720" w:hanging="720"/>
        <w:rPr>
          <w:color w:val="000000"/>
        </w:rPr>
      </w:pPr>
      <w:r>
        <w:rPr>
          <w:color w:val="000000"/>
          <w:highlight w:val="white"/>
        </w:rPr>
        <w:t xml:space="preserve">Chaplin, D., Gill, B., Thompkins, A., &amp; Miller, H. (2014). </w:t>
      </w:r>
      <w:r>
        <w:rPr>
          <w:i/>
          <w:color w:val="000000"/>
          <w:highlight w:val="white"/>
        </w:rPr>
        <w:t>Professional practice, student surveys, and value-added: Multiple measure of teacher effectiveness in the Pittsburgh Public Schools</w:t>
      </w:r>
      <w:r>
        <w:rPr>
          <w:color w:val="000000"/>
          <w:highlight w:val="white"/>
        </w:rPr>
        <w:t xml:space="preserve">. </w:t>
      </w:r>
      <w:r>
        <w:rPr>
          <w:color w:val="000000"/>
        </w:rPr>
        <w:t xml:space="preserve">(REL 2014–024). Washington, DC: U.S. Department of Education, </w:t>
      </w:r>
      <w:r>
        <w:rPr>
          <w:color w:val="000000"/>
        </w:rPr>
        <w:lastRenderedPageBreak/>
        <w:t>Institute of Education Sciences, National Center for Education Evaluation and Regional Assistance, Regional Educational Laboratory Mid-Atlantic.</w:t>
      </w:r>
    </w:p>
    <w:p w14:paraId="1B042F4F" w14:textId="411340E8" w:rsidR="00147C7D" w:rsidRDefault="005A75D4">
      <w:pPr>
        <w:spacing w:before="240" w:after="240" w:line="480" w:lineRule="auto"/>
        <w:ind w:left="720" w:hanging="720"/>
        <w:rPr>
          <w:color w:val="000000"/>
        </w:rPr>
      </w:pPr>
      <w:r>
        <w:rPr>
          <w:color w:val="000000"/>
        </w:rPr>
        <w:t>Check, J.</w:t>
      </w:r>
      <w:ins w:id="122" w:author="Microsoft Office User" w:date="2021-01-28T14:01:00Z">
        <w:r w:rsidR="00392E89">
          <w:rPr>
            <w:color w:val="000000"/>
          </w:rPr>
          <w:t xml:space="preserve"> </w:t>
        </w:r>
      </w:ins>
      <w:r>
        <w:rPr>
          <w:color w:val="000000"/>
        </w:rPr>
        <w:t xml:space="preserve">F. (1986). Positive traits of the effective teacher-negative traits of the ineffective one. </w:t>
      </w:r>
      <w:r>
        <w:rPr>
          <w:i/>
          <w:color w:val="000000"/>
        </w:rPr>
        <w:t>Education</w:t>
      </w:r>
      <w:r>
        <w:rPr>
          <w:color w:val="000000"/>
        </w:rPr>
        <w:t>, 106(3), 326-334.</w:t>
      </w:r>
    </w:p>
    <w:p w14:paraId="0A97972F" w14:textId="77777777" w:rsidR="00147C7D" w:rsidRDefault="005A75D4">
      <w:pPr>
        <w:spacing w:before="240" w:after="240" w:line="480" w:lineRule="auto"/>
        <w:ind w:left="720" w:hanging="720"/>
        <w:rPr>
          <w:color w:val="000000"/>
          <w:highlight w:val="white"/>
        </w:rPr>
      </w:pPr>
      <w:r>
        <w:rPr>
          <w:color w:val="000000"/>
        </w:rPr>
        <w:t xml:space="preserve"> Check, J.F. (1999). The perceptions of their former teachers by older adults. </w:t>
      </w:r>
      <w:r>
        <w:rPr>
          <w:i/>
          <w:color w:val="000000"/>
        </w:rPr>
        <w:t>Education</w:t>
      </w:r>
      <w:r>
        <w:rPr>
          <w:color w:val="000000"/>
        </w:rPr>
        <w:t>, 120(1), 168-172.</w:t>
      </w:r>
    </w:p>
    <w:p w14:paraId="748FA35D" w14:textId="77777777" w:rsidR="00147C7D" w:rsidRDefault="005A75D4">
      <w:pPr>
        <w:spacing w:before="240" w:after="240" w:line="480" w:lineRule="auto"/>
        <w:ind w:left="720" w:hanging="720"/>
        <w:rPr>
          <w:color w:val="000000"/>
          <w:highlight w:val="white"/>
        </w:rPr>
      </w:pPr>
      <w:r>
        <w:rPr>
          <w:color w:val="000000"/>
          <w:highlight w:val="white"/>
        </w:rPr>
        <w:t xml:space="preserve">Cruickshank, D. R., &amp; </w:t>
      </w:r>
      <w:proofErr w:type="spellStart"/>
      <w:r>
        <w:rPr>
          <w:color w:val="000000"/>
          <w:highlight w:val="white"/>
        </w:rPr>
        <w:t>Haefele</w:t>
      </w:r>
      <w:proofErr w:type="spellEnd"/>
      <w:r>
        <w:rPr>
          <w:color w:val="000000"/>
          <w:highlight w:val="white"/>
        </w:rPr>
        <w:t xml:space="preserve">, D. (2001). Good teachers, plural. </w:t>
      </w:r>
      <w:r>
        <w:rPr>
          <w:i/>
          <w:color w:val="000000"/>
          <w:highlight w:val="white"/>
        </w:rPr>
        <w:t>Educational Leadership,</w:t>
      </w:r>
      <w:r>
        <w:rPr>
          <w:color w:val="000000"/>
          <w:highlight w:val="white"/>
        </w:rPr>
        <w:t xml:space="preserve"> 58 (5), 26-30.</w:t>
      </w:r>
    </w:p>
    <w:p w14:paraId="457B16F4" w14:textId="77777777" w:rsidR="00147C7D" w:rsidRDefault="005A75D4">
      <w:pPr>
        <w:spacing w:before="240" w:after="240" w:line="480" w:lineRule="auto"/>
        <w:ind w:left="720" w:hanging="720"/>
        <w:rPr>
          <w:color w:val="000000"/>
          <w:highlight w:val="white"/>
        </w:rPr>
      </w:pPr>
      <w:r>
        <w:rPr>
          <w:color w:val="000000"/>
          <w:highlight w:val="white"/>
        </w:rPr>
        <w:t>Cuban, L.  (2012). Students Evaluating Teachers.</w:t>
      </w:r>
      <w:hyperlink r:id="rId17">
        <w:r>
          <w:rPr>
            <w:color w:val="000000"/>
            <w:highlight w:val="white"/>
          </w:rPr>
          <w:t xml:space="preserve"> Larry Cuban on School Reform and Classroom Practice</w:t>
        </w:r>
      </w:hyperlink>
      <w:r>
        <w:rPr>
          <w:color w:val="000000"/>
          <w:highlight w:val="white"/>
        </w:rPr>
        <w:t>. Retrieved December 10, 2019 from https://larrycuban.wordpress.com/2012/12/11/students-evaluating-teachers/</w:t>
      </w:r>
    </w:p>
    <w:p w14:paraId="1E2C6556" w14:textId="77777777" w:rsidR="00147C7D" w:rsidRDefault="005A75D4">
      <w:pPr>
        <w:spacing w:before="240" w:after="240" w:line="480" w:lineRule="auto"/>
        <w:ind w:left="720" w:hanging="720"/>
        <w:rPr>
          <w:color w:val="000000"/>
          <w:highlight w:val="white"/>
        </w:rPr>
      </w:pPr>
      <w:r>
        <w:rPr>
          <w:color w:val="000000"/>
          <w:highlight w:val="white"/>
        </w:rPr>
        <w:t xml:space="preserve"> Danielson, C. (2007). </w:t>
      </w:r>
      <w:r>
        <w:rPr>
          <w:i/>
          <w:color w:val="000000"/>
          <w:highlight w:val="white"/>
        </w:rPr>
        <w:t>Enhancing professional practice: A framework for teaching</w:t>
      </w:r>
      <w:r>
        <w:rPr>
          <w:color w:val="000000"/>
          <w:highlight w:val="white"/>
        </w:rPr>
        <w:t xml:space="preserve"> (2</w:t>
      </w:r>
      <w:r>
        <w:rPr>
          <w:color w:val="000000"/>
          <w:highlight w:val="white"/>
          <w:vertAlign w:val="superscript"/>
        </w:rPr>
        <w:t>nd</w:t>
      </w:r>
      <w:r>
        <w:rPr>
          <w:color w:val="000000"/>
          <w:highlight w:val="white"/>
        </w:rPr>
        <w:t xml:space="preserve"> ed.). Washington DC: Association for Supervision and Curriculum Practice. </w:t>
      </w:r>
    </w:p>
    <w:p w14:paraId="28384DCA" w14:textId="77777777" w:rsidR="00147C7D" w:rsidRDefault="005A75D4">
      <w:pPr>
        <w:spacing w:before="240" w:after="240" w:line="480" w:lineRule="auto"/>
        <w:ind w:left="720" w:hanging="720"/>
        <w:rPr>
          <w:color w:val="000000"/>
          <w:highlight w:val="white"/>
        </w:rPr>
      </w:pPr>
      <w:r>
        <w:rPr>
          <w:color w:val="000000"/>
          <w:highlight w:val="white"/>
        </w:rPr>
        <w:t xml:space="preserve">Danielson, C. (2008). The handbook for enhancing professional practice: Using the framework for teaching in your school. Alexandria, Virginia: Association for Supervision and Curriculum. </w:t>
      </w:r>
    </w:p>
    <w:p w14:paraId="130D050B" w14:textId="1C42AF91" w:rsidR="00147C7D" w:rsidRDefault="005A75D4">
      <w:pPr>
        <w:spacing w:before="240" w:after="240" w:line="480" w:lineRule="auto"/>
        <w:ind w:left="720" w:hanging="720"/>
        <w:rPr>
          <w:color w:val="000000"/>
          <w:highlight w:val="white"/>
        </w:rPr>
      </w:pPr>
      <w:r>
        <w:rPr>
          <w:color w:val="000000"/>
          <w:highlight w:val="white"/>
        </w:rPr>
        <w:t xml:space="preserve">Dorham, J.K. (1987). </w:t>
      </w:r>
      <w:hyperlink r:id="rId18">
        <w:r>
          <w:rPr>
            <w:i/>
            <w:color w:val="000000"/>
            <w:highlight w:val="white"/>
          </w:rPr>
          <w:t>Sixth Grade Students' Perceptions of Good Teachers</w:t>
        </w:r>
      </w:hyperlink>
      <w:r>
        <w:rPr>
          <w:i/>
          <w:color w:val="000000"/>
          <w:highlight w:val="white"/>
        </w:rPr>
        <w:t xml:space="preserve">. </w:t>
      </w:r>
      <w:r>
        <w:rPr>
          <w:color w:val="000000"/>
          <w:highlight w:val="white"/>
        </w:rPr>
        <w:t>S.</w:t>
      </w:r>
      <w:ins w:id="123" w:author="Microsoft Office User" w:date="2021-01-28T10:53:00Z">
        <w:r w:rsidR="00044212">
          <w:rPr>
            <w:color w:val="000000"/>
            <w:highlight w:val="white"/>
          </w:rPr>
          <w:t xml:space="preserve"> </w:t>
        </w:r>
      </w:ins>
      <w:proofErr w:type="gramStart"/>
      <w:r>
        <w:rPr>
          <w:color w:val="000000"/>
          <w:highlight w:val="white"/>
        </w:rPr>
        <w:t>l. :</w:t>
      </w:r>
      <w:proofErr w:type="gramEnd"/>
      <w:r>
        <w:rPr>
          <w:color w:val="000000"/>
          <w:highlight w:val="white"/>
        </w:rPr>
        <w:t xml:space="preserve"> Distributed by ERIC Clearinghouse, Number: </w:t>
      </w:r>
      <w:commentRangeStart w:id="124"/>
      <w:r>
        <w:rPr>
          <w:color w:val="000000"/>
          <w:highlight w:val="white"/>
        </w:rPr>
        <w:t>ED359164</w:t>
      </w:r>
      <w:commentRangeEnd w:id="124"/>
      <w:r w:rsidR="00392E89">
        <w:rPr>
          <w:rStyle w:val="Refdecomentario"/>
        </w:rPr>
        <w:commentReference w:id="124"/>
      </w:r>
    </w:p>
    <w:p w14:paraId="7587357C" w14:textId="77777777" w:rsidR="00147C7D" w:rsidRDefault="005A75D4">
      <w:pPr>
        <w:spacing w:before="240" w:after="240" w:line="480" w:lineRule="auto"/>
        <w:ind w:left="720" w:hanging="720"/>
        <w:rPr>
          <w:color w:val="000000"/>
          <w:highlight w:val="white"/>
        </w:rPr>
      </w:pPr>
      <w:proofErr w:type="spellStart"/>
      <w:r>
        <w:rPr>
          <w:color w:val="000000"/>
          <w:highlight w:val="white"/>
        </w:rPr>
        <w:t>Freishstat</w:t>
      </w:r>
      <w:proofErr w:type="spellEnd"/>
      <w:r>
        <w:rPr>
          <w:color w:val="000000"/>
          <w:highlight w:val="white"/>
        </w:rPr>
        <w:t xml:space="preserve">, R. L. (2016). Expert report on student evaluations of teaching (SET). Retrieved October 1, 2020 from: </w:t>
      </w:r>
      <w:r>
        <w:rPr>
          <w:color w:val="000000"/>
        </w:rPr>
        <w:lastRenderedPageBreak/>
        <w:t>https://ocufa.on.ca/assets/RFA.v.Ryerson_Freishtat.Expert.Supplemental.Reports_2016.2018.pdf?utm_source=OCUFA+Report&amp;utm_campaign=7bb120ce70-EMAIL_CAMPAIGN_2018_07_12_01_15&amp;utm_medium=email&amp;utm_term=0_458512323c-7bb120ce70-&amp;mc_cid=7bb120ce70&amp;mc_eid=%5BUNIQID%5D</w:t>
      </w:r>
    </w:p>
    <w:p w14:paraId="5F1BC29E" w14:textId="77777777" w:rsidR="00147C7D" w:rsidRDefault="005A75D4">
      <w:pPr>
        <w:pBdr>
          <w:top w:val="nil"/>
          <w:left w:val="nil"/>
          <w:bottom w:val="nil"/>
          <w:right w:val="nil"/>
          <w:between w:val="nil"/>
        </w:pBdr>
        <w:spacing w:before="240" w:after="240" w:line="480" w:lineRule="auto"/>
        <w:rPr>
          <w:highlight w:val="white"/>
        </w:rPr>
      </w:pPr>
      <w:r>
        <w:rPr>
          <w:highlight w:val="white"/>
        </w:rPr>
        <w:t>Good, T. L. and Lavigne, A. L. (2018). Looking in Classrooms, 12th edition. Pearson.</w:t>
      </w:r>
    </w:p>
    <w:p w14:paraId="470608E1" w14:textId="77777777" w:rsidR="00147C7D" w:rsidRDefault="005A75D4">
      <w:pPr>
        <w:spacing w:before="240" w:after="240" w:line="480" w:lineRule="auto"/>
        <w:rPr>
          <w:color w:val="000000"/>
          <w:highlight w:val="white"/>
        </w:rPr>
      </w:pPr>
      <w:r>
        <w:rPr>
          <w:color w:val="000000"/>
          <w:highlight w:val="white"/>
        </w:rPr>
        <w:t xml:space="preserve">Goodwin, L. (2016). Defining teacher quality. In Drew H. </w:t>
      </w:r>
      <w:proofErr w:type="spellStart"/>
      <w:r>
        <w:rPr>
          <w:color w:val="000000"/>
          <w:highlight w:val="white"/>
        </w:rPr>
        <w:t>Gitomer</w:t>
      </w:r>
      <w:proofErr w:type="spellEnd"/>
      <w:r>
        <w:rPr>
          <w:color w:val="000000"/>
          <w:highlight w:val="white"/>
        </w:rPr>
        <w:t xml:space="preserve"> &amp; Courtney A. Bell (Eds.)</w:t>
      </w:r>
    </w:p>
    <w:p w14:paraId="4D8F85A4" w14:textId="77777777" w:rsidR="00147C7D" w:rsidRDefault="005A75D4">
      <w:pPr>
        <w:spacing w:before="240" w:after="240" w:line="480" w:lineRule="auto"/>
        <w:ind w:firstLine="720"/>
        <w:rPr>
          <w:color w:val="000000"/>
          <w:highlight w:val="white"/>
        </w:rPr>
      </w:pPr>
      <w:r>
        <w:rPr>
          <w:color w:val="000000"/>
          <w:highlight w:val="white"/>
        </w:rPr>
        <w:t xml:space="preserve"> </w:t>
      </w:r>
      <w:r>
        <w:rPr>
          <w:i/>
          <w:color w:val="000000"/>
          <w:highlight w:val="white"/>
        </w:rPr>
        <w:t>Handbook of research on teacher education.</w:t>
      </w:r>
      <w:r>
        <w:rPr>
          <w:color w:val="000000"/>
          <w:highlight w:val="white"/>
        </w:rPr>
        <w:t xml:space="preserve"> NY: Routledge, 399-403.</w:t>
      </w:r>
    </w:p>
    <w:p w14:paraId="1606BF9E" w14:textId="77777777" w:rsidR="00147C7D" w:rsidRDefault="005A75D4">
      <w:pPr>
        <w:spacing w:before="240" w:after="240" w:line="480" w:lineRule="auto"/>
        <w:ind w:left="720" w:hanging="720"/>
        <w:rPr>
          <w:color w:val="000000"/>
          <w:highlight w:val="white"/>
        </w:rPr>
      </w:pPr>
      <w:r>
        <w:rPr>
          <w:color w:val="000000"/>
          <w:highlight w:val="white"/>
        </w:rPr>
        <w:t xml:space="preserve">Goodwin, L. &amp; Oyler, C. (2016). Teacher educators as gatekeepers. In </w:t>
      </w:r>
      <w:proofErr w:type="gramStart"/>
      <w:r>
        <w:rPr>
          <w:color w:val="000000"/>
          <w:highlight w:val="white"/>
        </w:rPr>
        <w:t>In</w:t>
      </w:r>
      <w:proofErr w:type="gramEnd"/>
      <w:r>
        <w:rPr>
          <w:color w:val="000000"/>
          <w:highlight w:val="white"/>
        </w:rPr>
        <w:t xml:space="preserve"> Drew H. </w:t>
      </w:r>
      <w:proofErr w:type="spellStart"/>
      <w:r>
        <w:rPr>
          <w:color w:val="000000"/>
          <w:highlight w:val="white"/>
        </w:rPr>
        <w:t>Gitomer</w:t>
      </w:r>
      <w:proofErr w:type="spellEnd"/>
      <w:r>
        <w:rPr>
          <w:color w:val="000000"/>
          <w:highlight w:val="white"/>
        </w:rPr>
        <w:t xml:space="preserve"> &amp; Courtney A. Bell (Eds.) </w:t>
      </w:r>
      <w:r>
        <w:rPr>
          <w:i/>
          <w:color w:val="000000"/>
          <w:highlight w:val="white"/>
        </w:rPr>
        <w:t>Handbook of research on teacher education.</w:t>
      </w:r>
      <w:r>
        <w:rPr>
          <w:color w:val="000000"/>
          <w:highlight w:val="white"/>
        </w:rPr>
        <w:t xml:space="preserve"> NY: Routledge, 468-489.</w:t>
      </w:r>
    </w:p>
    <w:p w14:paraId="1BF1DE7A" w14:textId="77777777" w:rsidR="00147C7D" w:rsidRDefault="005A75D4">
      <w:pPr>
        <w:spacing w:before="240" w:after="240" w:line="480" w:lineRule="auto"/>
        <w:ind w:left="720" w:hanging="720"/>
        <w:rPr>
          <w:color w:val="000000"/>
          <w:highlight w:val="white"/>
        </w:rPr>
      </w:pPr>
      <w:r>
        <w:rPr>
          <w:color w:val="000000"/>
          <w:highlight w:val="white"/>
        </w:rPr>
        <w:t xml:space="preserve">Grossman, P., Cohen, J., </w:t>
      </w:r>
      <w:proofErr w:type="spellStart"/>
      <w:r>
        <w:rPr>
          <w:color w:val="000000"/>
          <w:highlight w:val="white"/>
        </w:rPr>
        <w:t>Ronfeldt</w:t>
      </w:r>
      <w:proofErr w:type="spellEnd"/>
      <w:r>
        <w:rPr>
          <w:color w:val="000000"/>
          <w:highlight w:val="white"/>
        </w:rPr>
        <w:t xml:space="preserve">, M, &amp; Brown, L (2014). The Test Matters: The Relationship Between Classroom Observation Scores and Teacher Value-Added on Multiple Types of Assessment. </w:t>
      </w:r>
      <w:r>
        <w:rPr>
          <w:i/>
          <w:color w:val="000000"/>
          <w:highlight w:val="white"/>
        </w:rPr>
        <w:t xml:space="preserve">Educational Researcher, </w:t>
      </w:r>
      <w:r>
        <w:rPr>
          <w:color w:val="000000"/>
          <w:highlight w:val="white"/>
        </w:rPr>
        <w:t xml:space="preserve">43(6), 293–303. </w:t>
      </w:r>
      <w:r>
        <w:rPr>
          <w:color w:val="000000"/>
          <w:highlight w:val="white"/>
        </w:rPr>
        <w:tab/>
      </w:r>
    </w:p>
    <w:p w14:paraId="28F0AC23" w14:textId="77777777" w:rsidR="00147C7D" w:rsidRDefault="005A75D4">
      <w:pPr>
        <w:spacing w:before="240" w:after="240" w:line="480" w:lineRule="auto"/>
        <w:ind w:left="720" w:hanging="720"/>
        <w:rPr>
          <w:color w:val="000000"/>
          <w:highlight w:val="white"/>
        </w:rPr>
      </w:pPr>
      <w:proofErr w:type="spellStart"/>
      <w:r>
        <w:rPr>
          <w:color w:val="000000"/>
          <w:highlight w:val="white"/>
        </w:rPr>
        <w:t>Gurl</w:t>
      </w:r>
      <w:proofErr w:type="spellEnd"/>
      <w:r>
        <w:rPr>
          <w:color w:val="000000"/>
          <w:highlight w:val="white"/>
        </w:rPr>
        <w:t xml:space="preserve">, T. J. J., Caraballo, L., Grey, L., Gunn, J. H., </w:t>
      </w:r>
      <w:proofErr w:type="spellStart"/>
      <w:r>
        <w:rPr>
          <w:color w:val="000000"/>
          <w:highlight w:val="white"/>
        </w:rPr>
        <w:t>Gerwin</w:t>
      </w:r>
      <w:proofErr w:type="spellEnd"/>
      <w:r>
        <w:rPr>
          <w:color w:val="000000"/>
          <w:highlight w:val="white"/>
        </w:rPr>
        <w:t xml:space="preserve">, D. &amp; </w:t>
      </w:r>
      <w:proofErr w:type="spellStart"/>
      <w:r>
        <w:rPr>
          <w:color w:val="000000"/>
          <w:highlight w:val="white"/>
        </w:rPr>
        <w:t>Bembenutty</w:t>
      </w:r>
      <w:proofErr w:type="spellEnd"/>
      <w:r>
        <w:rPr>
          <w:color w:val="000000"/>
          <w:highlight w:val="white"/>
        </w:rPr>
        <w:t xml:space="preserve">, H. (2016). </w:t>
      </w:r>
      <w:r>
        <w:rPr>
          <w:i/>
          <w:color w:val="000000"/>
          <w:highlight w:val="white"/>
        </w:rPr>
        <w:t>Policy, professionalization, privatization, and performance assessment: Affordances and constraints for teacher education programs</w:t>
      </w:r>
      <w:r>
        <w:rPr>
          <w:color w:val="000000"/>
          <w:highlight w:val="white"/>
        </w:rPr>
        <w:t xml:space="preserve">. New York: Springer. </w:t>
      </w:r>
    </w:p>
    <w:p w14:paraId="34088EEF" w14:textId="77777777" w:rsidR="00147C7D" w:rsidRDefault="005A75D4">
      <w:pPr>
        <w:spacing w:before="240" w:after="240" w:line="480" w:lineRule="auto"/>
        <w:ind w:left="720" w:hanging="720"/>
        <w:rPr>
          <w:color w:val="000000"/>
          <w:highlight w:val="white"/>
        </w:rPr>
      </w:pPr>
      <w:proofErr w:type="spellStart"/>
      <w:r>
        <w:rPr>
          <w:color w:val="000000"/>
          <w:highlight w:val="white"/>
        </w:rPr>
        <w:t>Haertel</w:t>
      </w:r>
      <w:proofErr w:type="spellEnd"/>
      <w:r>
        <w:rPr>
          <w:color w:val="000000"/>
          <w:highlight w:val="white"/>
        </w:rPr>
        <w:t xml:space="preserve">, E. H. (2013). Reliability and Validity of Inferences About Teachers Based on Student Test Scores, The 14th William H. </w:t>
      </w:r>
      <w:proofErr w:type="spellStart"/>
      <w:r>
        <w:rPr>
          <w:color w:val="000000"/>
          <w:highlight w:val="white"/>
        </w:rPr>
        <w:t>Angoff</w:t>
      </w:r>
      <w:proofErr w:type="spellEnd"/>
      <w:r>
        <w:rPr>
          <w:color w:val="000000"/>
          <w:highlight w:val="white"/>
        </w:rPr>
        <w:t xml:space="preserve"> Memorial Lecture, Princeton, NJ: Educational Testing Service. Retrieved December 10, 2019 from https://www.ets.org/research/policy_research_reports/publications/publication/2013/jquq</w:t>
      </w:r>
    </w:p>
    <w:p w14:paraId="476046F5" w14:textId="77777777" w:rsidR="00147C7D" w:rsidRDefault="005A75D4">
      <w:pPr>
        <w:pBdr>
          <w:top w:val="nil"/>
          <w:left w:val="nil"/>
          <w:bottom w:val="nil"/>
          <w:right w:val="nil"/>
          <w:between w:val="nil"/>
        </w:pBdr>
        <w:spacing w:before="240" w:after="240" w:line="480" w:lineRule="auto"/>
        <w:ind w:left="720" w:hanging="720"/>
        <w:rPr>
          <w:highlight w:val="white"/>
        </w:rPr>
      </w:pPr>
      <w:r>
        <w:rPr>
          <w:highlight w:val="white"/>
        </w:rPr>
        <w:lastRenderedPageBreak/>
        <w:t>Hattie J (2008) Visible Learning: A Synthesis of over 800 Meta-Analyses Relating to Achievement. Abingdon: Routledge.</w:t>
      </w:r>
    </w:p>
    <w:p w14:paraId="538F0091" w14:textId="77777777" w:rsidR="00147C7D" w:rsidRDefault="005A75D4">
      <w:pPr>
        <w:spacing w:before="240" w:after="240" w:line="480" w:lineRule="auto"/>
        <w:ind w:left="720" w:hanging="720"/>
        <w:rPr>
          <w:color w:val="000000"/>
          <w:highlight w:val="white"/>
        </w:rPr>
      </w:pPr>
      <w:r>
        <w:rPr>
          <w:color w:val="000000"/>
          <w:highlight w:val="white"/>
        </w:rPr>
        <w:t>Hattie, J. (</w:t>
      </w:r>
      <w:proofErr w:type="spellStart"/>
      <w:r>
        <w:rPr>
          <w:color w:val="000000"/>
          <w:highlight w:val="white"/>
        </w:rPr>
        <w:t>february</w:t>
      </w:r>
      <w:proofErr w:type="spellEnd"/>
      <w:r>
        <w:rPr>
          <w:color w:val="000000"/>
          <w:highlight w:val="white"/>
        </w:rPr>
        <w:t>, 2015).</w:t>
      </w:r>
      <w:r>
        <w:rPr>
          <w:i/>
          <w:color w:val="000000"/>
          <w:highlight w:val="white"/>
        </w:rPr>
        <w:t xml:space="preserve"> </w:t>
      </w:r>
      <w:r>
        <w:rPr>
          <w:color w:val="000000"/>
          <w:highlight w:val="white"/>
        </w:rPr>
        <w:t xml:space="preserve"> High Impact Leadership, </w:t>
      </w:r>
      <w:r>
        <w:rPr>
          <w:i/>
          <w:color w:val="000000"/>
          <w:highlight w:val="white"/>
        </w:rPr>
        <w:t>Educational Leadership</w:t>
      </w:r>
      <w:r>
        <w:rPr>
          <w:color w:val="000000"/>
          <w:highlight w:val="white"/>
        </w:rPr>
        <w:t>, Association for Supervision &amp; Curriculum Development, 36-40.</w:t>
      </w:r>
    </w:p>
    <w:p w14:paraId="3015932B" w14:textId="77777777" w:rsidR="00147C7D" w:rsidRDefault="005A75D4">
      <w:pPr>
        <w:spacing w:before="240" w:after="240" w:line="480" w:lineRule="auto"/>
        <w:ind w:left="720" w:hanging="720"/>
        <w:rPr>
          <w:color w:val="000000"/>
          <w:highlight w:val="white"/>
        </w:rPr>
      </w:pPr>
      <w:r>
        <w:rPr>
          <w:color w:val="000000"/>
          <w:highlight w:val="white"/>
        </w:rPr>
        <w:t xml:space="preserve">Hosgorur, T. According to former school students’ viewpoints, what aspects turn a bad teacher into a good teacher? </w:t>
      </w:r>
      <w:r>
        <w:rPr>
          <w:i/>
          <w:color w:val="000000"/>
          <w:highlight w:val="white"/>
        </w:rPr>
        <w:t>Anthropologist</w:t>
      </w:r>
      <w:r>
        <w:rPr>
          <w:color w:val="000000"/>
          <w:highlight w:val="white"/>
        </w:rPr>
        <w:t>, 19(3), 819-828.</w:t>
      </w:r>
    </w:p>
    <w:p w14:paraId="46BB9FF4" w14:textId="77777777" w:rsidR="00147C7D" w:rsidRDefault="005A75D4">
      <w:pPr>
        <w:spacing w:before="240" w:after="240" w:line="480" w:lineRule="auto"/>
        <w:ind w:left="720" w:hanging="720"/>
        <w:rPr>
          <w:color w:val="000000"/>
          <w:highlight w:val="white"/>
        </w:rPr>
      </w:pPr>
      <w:r>
        <w:rPr>
          <w:color w:val="000000"/>
          <w:highlight w:val="white"/>
        </w:rPr>
        <w:t xml:space="preserve">Jackson, P. (1990). </w:t>
      </w:r>
      <w:r>
        <w:rPr>
          <w:i/>
          <w:color w:val="000000"/>
          <w:highlight w:val="white"/>
        </w:rPr>
        <w:t>Life in Classrooms</w:t>
      </w:r>
      <w:r>
        <w:rPr>
          <w:color w:val="000000"/>
          <w:highlight w:val="white"/>
        </w:rPr>
        <w:t>. New York: Teachers College Press.</w:t>
      </w:r>
    </w:p>
    <w:p w14:paraId="26F42A7C" w14:textId="77777777" w:rsidR="00147C7D" w:rsidRDefault="005A75D4">
      <w:pPr>
        <w:spacing w:before="240" w:after="240" w:line="480" w:lineRule="auto"/>
        <w:ind w:left="720" w:hanging="720"/>
        <w:rPr>
          <w:color w:val="000000"/>
          <w:highlight w:val="white"/>
        </w:rPr>
      </w:pPr>
      <w:r>
        <w:rPr>
          <w:color w:val="000000"/>
          <w:highlight w:val="white"/>
        </w:rPr>
        <w:t>Jacobs, H. H. (2012). Curriculum 21: Socrates Fails Teacher Evaluation. Retrieved December 10, 2019 from http://www.curriculum21.com/?s=Socrates</w:t>
      </w:r>
    </w:p>
    <w:p w14:paraId="000E9E88" w14:textId="77777777" w:rsidR="00147C7D" w:rsidRDefault="005A75D4">
      <w:pPr>
        <w:spacing w:before="240" w:after="240" w:line="480" w:lineRule="auto"/>
        <w:ind w:left="720" w:hanging="720"/>
        <w:rPr>
          <w:color w:val="000000"/>
          <w:highlight w:val="white"/>
        </w:rPr>
      </w:pPr>
      <w:r>
        <w:rPr>
          <w:color w:val="000000"/>
          <w:highlight w:val="white"/>
        </w:rPr>
        <w:t xml:space="preserve">Kane, T. J., McCaffrey, D. F., Miller, T. &amp; </w:t>
      </w:r>
      <w:proofErr w:type="spellStart"/>
      <w:r>
        <w:rPr>
          <w:color w:val="000000"/>
          <w:highlight w:val="white"/>
        </w:rPr>
        <w:t>Staiger</w:t>
      </w:r>
      <w:proofErr w:type="spellEnd"/>
      <w:r>
        <w:rPr>
          <w:color w:val="000000"/>
          <w:highlight w:val="white"/>
        </w:rPr>
        <w:t xml:space="preserve">, D. O. (2013). </w:t>
      </w:r>
      <w:r>
        <w:rPr>
          <w:i/>
          <w:color w:val="000000"/>
          <w:highlight w:val="white"/>
        </w:rPr>
        <w:t xml:space="preserve">Have we identified effective teachers? </w:t>
      </w:r>
      <w:r w:rsidRPr="00057BB9">
        <w:rPr>
          <w:iCs/>
          <w:color w:val="000000"/>
          <w:highlight w:val="white"/>
        </w:rPr>
        <w:t>Validating</w:t>
      </w:r>
      <w:r>
        <w:rPr>
          <w:i/>
          <w:color w:val="000000"/>
          <w:highlight w:val="white"/>
        </w:rPr>
        <w:t xml:space="preserve"> measures of effective teaching using random assignment. </w:t>
      </w:r>
      <w:r>
        <w:rPr>
          <w:color w:val="000000"/>
          <w:highlight w:val="white"/>
        </w:rPr>
        <w:t>MET Project Research Paper. Retrieved May 4 2017 from</w:t>
      </w:r>
      <w:hyperlink r:id="rId19">
        <w:r>
          <w:rPr>
            <w:color w:val="000000"/>
            <w:highlight w:val="white"/>
          </w:rPr>
          <w:t xml:space="preserve"> </w:t>
        </w:r>
      </w:hyperlink>
      <w:r>
        <w:rPr>
          <w:color w:val="000000"/>
          <w:highlight w:val="white"/>
        </w:rPr>
        <w:t>http://k12education.gatesfoundation.org/resource/have-we-identified-effective-teachers-validating-measures-of-effective-teaching-using-random-assignment/</w:t>
      </w:r>
    </w:p>
    <w:p w14:paraId="4BE485D2" w14:textId="77777777" w:rsidR="00147C7D" w:rsidRDefault="005A75D4" w:rsidP="00057BB9">
      <w:pPr>
        <w:spacing w:before="240" w:after="240" w:line="480" w:lineRule="auto"/>
        <w:ind w:left="720" w:hanging="720"/>
        <w:rPr>
          <w:color w:val="000000"/>
          <w:highlight w:val="white"/>
        </w:rPr>
      </w:pPr>
      <w:bookmarkStart w:id="125" w:name="_Toc62607739"/>
      <w:bookmarkStart w:id="126" w:name="_Toc62607832"/>
      <w:r w:rsidRPr="00057BB9">
        <w:rPr>
          <w:iCs/>
          <w:color w:val="000000"/>
          <w:highlight w:val="white"/>
        </w:rPr>
        <w:t>Lawrence</w:t>
      </w:r>
      <w:r>
        <w:rPr>
          <w:color w:val="000000"/>
          <w:highlight w:val="white"/>
        </w:rPr>
        <w:t xml:space="preserve">, J. W. (2018). Student evaluations of teaching are not valid. </w:t>
      </w:r>
      <w:r>
        <w:rPr>
          <w:i/>
          <w:color w:val="000000"/>
          <w:highlight w:val="white"/>
        </w:rPr>
        <w:t>Academe</w:t>
      </w:r>
      <w:r>
        <w:rPr>
          <w:color w:val="000000"/>
          <w:highlight w:val="white"/>
        </w:rPr>
        <w:t>, May-June 2018, American Association of University Professors. Retrieved December 10, 2019 from https://www.aaup.org/article/student-evaluations-teaching-are-not-valid</w:t>
      </w:r>
      <w:bookmarkEnd w:id="125"/>
      <w:bookmarkEnd w:id="126"/>
    </w:p>
    <w:p w14:paraId="18EEAEE5" w14:textId="77777777" w:rsidR="00147C7D" w:rsidRDefault="005A75D4">
      <w:pPr>
        <w:spacing w:before="240" w:after="240" w:line="480" w:lineRule="auto"/>
        <w:ind w:left="720" w:hanging="720"/>
        <w:rPr>
          <w:color w:val="000000"/>
          <w:highlight w:val="white"/>
        </w:rPr>
      </w:pPr>
      <w:r>
        <w:rPr>
          <w:color w:val="000000"/>
          <w:highlight w:val="white"/>
        </w:rPr>
        <w:t xml:space="preserve"> Lewis, D. D. (1992). Text representation for intelligent text retrieval: A classification-oriented view. In P. S. Jacobs (Ed). </w:t>
      </w:r>
      <w:r>
        <w:rPr>
          <w:i/>
          <w:color w:val="000000"/>
          <w:highlight w:val="white"/>
        </w:rPr>
        <w:t>Text-based intelligent systems: current research and practice in information extraction and retrieval (</w:t>
      </w:r>
      <w:r>
        <w:rPr>
          <w:color w:val="000000"/>
          <w:highlight w:val="white"/>
        </w:rPr>
        <w:t xml:space="preserve">pp. 179-197). </w:t>
      </w:r>
      <w:proofErr w:type="spellStart"/>
      <w:r>
        <w:rPr>
          <w:color w:val="000000"/>
          <w:highlight w:val="white"/>
        </w:rPr>
        <w:t>Mahway</w:t>
      </w:r>
      <w:proofErr w:type="spellEnd"/>
      <w:r>
        <w:rPr>
          <w:color w:val="000000"/>
          <w:highlight w:val="white"/>
        </w:rPr>
        <w:t>, NJ: Lawrence Erlbaum.</w:t>
      </w:r>
    </w:p>
    <w:p w14:paraId="17B853FF" w14:textId="77777777" w:rsidR="00147C7D" w:rsidRPr="005A75D4" w:rsidRDefault="005A75D4">
      <w:pPr>
        <w:spacing w:before="240" w:after="240" w:line="480" w:lineRule="auto"/>
        <w:ind w:left="720"/>
        <w:rPr>
          <w:highlight w:val="white"/>
          <w:lang w:val="es-PE"/>
        </w:rPr>
      </w:pPr>
      <w:r>
        <w:rPr>
          <w:highlight w:val="white"/>
        </w:rPr>
        <w:lastRenderedPageBreak/>
        <w:t xml:space="preserve">Marzano, R. J., Pickering, D. J., &amp; Pollock, J. E. (2001). Classroom instruction that works: Research-based strategies for increasing student achievement. </w:t>
      </w:r>
      <w:r w:rsidRPr="005A75D4">
        <w:rPr>
          <w:highlight w:val="white"/>
          <w:lang w:val="es-PE"/>
        </w:rPr>
        <w:t>Alexandria, VA: ASCD</w:t>
      </w:r>
    </w:p>
    <w:p w14:paraId="157B1815" w14:textId="77777777" w:rsidR="00147C7D" w:rsidRDefault="005A75D4">
      <w:pPr>
        <w:spacing w:before="240" w:after="240" w:line="480" w:lineRule="auto"/>
        <w:ind w:left="720" w:hanging="720"/>
        <w:rPr>
          <w:color w:val="000000"/>
          <w:highlight w:val="white"/>
        </w:rPr>
      </w:pPr>
      <w:r w:rsidRPr="005A75D4">
        <w:rPr>
          <w:color w:val="000000"/>
          <w:highlight w:val="white"/>
          <w:lang w:val="es-PE"/>
        </w:rPr>
        <w:t xml:space="preserve">Mimno, D., </w:t>
      </w:r>
      <w:proofErr w:type="spellStart"/>
      <w:r w:rsidRPr="005A75D4">
        <w:rPr>
          <w:color w:val="000000"/>
          <w:highlight w:val="white"/>
          <w:lang w:val="es-PE"/>
        </w:rPr>
        <w:t>Talley</w:t>
      </w:r>
      <w:proofErr w:type="spellEnd"/>
      <w:r w:rsidRPr="005A75D4">
        <w:rPr>
          <w:color w:val="000000"/>
          <w:highlight w:val="white"/>
          <w:lang w:val="es-PE"/>
        </w:rPr>
        <w:t xml:space="preserve">, E., Leenders, M., Wallach, H. M., &amp; McCullum, A. (2011). </w:t>
      </w:r>
      <w:r>
        <w:rPr>
          <w:color w:val="000000"/>
          <w:highlight w:val="white"/>
        </w:rPr>
        <w:t xml:space="preserve">Optimizing semantic coherence in topic models (pp. 262-272). In </w:t>
      </w:r>
      <w:r>
        <w:rPr>
          <w:i/>
          <w:color w:val="000000"/>
          <w:highlight w:val="white"/>
        </w:rPr>
        <w:t>Proceedings of the 2011 Conference on Empirical Methods in Natural Language processing</w:t>
      </w:r>
      <w:r>
        <w:rPr>
          <w:color w:val="000000"/>
          <w:highlight w:val="white"/>
        </w:rPr>
        <w:t>. Edinburgh, Scotland: Association for Computational Linguistics.</w:t>
      </w:r>
    </w:p>
    <w:p w14:paraId="2E57AB2E" w14:textId="77777777" w:rsidR="00147C7D" w:rsidRDefault="005A75D4">
      <w:pPr>
        <w:spacing w:before="240" w:after="240" w:line="480" w:lineRule="auto"/>
        <w:ind w:left="720" w:hanging="720"/>
        <w:rPr>
          <w:color w:val="000000"/>
          <w:highlight w:val="white"/>
        </w:rPr>
      </w:pPr>
      <w:r>
        <w:rPr>
          <w:color w:val="000000"/>
          <w:highlight w:val="white"/>
        </w:rPr>
        <w:t xml:space="preserve">Mikolov, T., Chen, K., Corrado, G., &amp; Dean, J. (2013). Efficient estimation of word representations in vector space. Retrieved December 10, 2019 from </w:t>
      </w:r>
      <w:r>
        <w:rPr>
          <w:i/>
          <w:color w:val="000000"/>
          <w:highlight w:val="white"/>
        </w:rPr>
        <w:t>arXiv:1301.3781</w:t>
      </w:r>
      <w:r>
        <w:rPr>
          <w:color w:val="000000"/>
          <w:highlight w:val="white"/>
        </w:rPr>
        <w:t>.</w:t>
      </w:r>
    </w:p>
    <w:p w14:paraId="744EDD79" w14:textId="77777777" w:rsidR="00147C7D" w:rsidRDefault="005A75D4">
      <w:pPr>
        <w:spacing w:before="240" w:after="240" w:line="480" w:lineRule="auto"/>
        <w:ind w:left="720" w:hanging="720"/>
        <w:rPr>
          <w:color w:val="000000"/>
        </w:rPr>
      </w:pPr>
      <w:r>
        <w:rPr>
          <w:color w:val="000000"/>
        </w:rPr>
        <w:t xml:space="preserve">Morgan, G. B., Hodge, K. J., </w:t>
      </w:r>
      <w:proofErr w:type="spellStart"/>
      <w:r>
        <w:rPr>
          <w:color w:val="000000"/>
        </w:rPr>
        <w:t>Trepinksi</w:t>
      </w:r>
      <w:proofErr w:type="spellEnd"/>
      <w:r>
        <w:rPr>
          <w:color w:val="000000"/>
        </w:rPr>
        <w:t>, T. M., &amp; Anderson, L. W. (2014). The stability of teacher performance and effectiveness: Implications for policies concerning teacher evaluation. Education Policy Analysis Archives, 22(95). http://dx.doi.org/10.14507/epaa.v22n95.2014</w:t>
      </w:r>
    </w:p>
    <w:p w14:paraId="10935C07" w14:textId="77777777" w:rsidR="00147C7D" w:rsidRDefault="005A75D4">
      <w:pPr>
        <w:spacing w:before="240" w:after="240" w:line="480" w:lineRule="auto"/>
        <w:ind w:left="720" w:hanging="720"/>
        <w:rPr>
          <w:color w:val="000000"/>
          <w:highlight w:val="white"/>
        </w:rPr>
      </w:pPr>
      <w:r>
        <w:rPr>
          <w:color w:val="000000"/>
          <w:sz w:val="23"/>
          <w:szCs w:val="23"/>
          <w:highlight w:val="white"/>
        </w:rPr>
        <w:t xml:space="preserve">Morgan, G. B., Hodge, K. J., </w:t>
      </w:r>
      <w:proofErr w:type="spellStart"/>
      <w:r>
        <w:rPr>
          <w:color w:val="000000"/>
          <w:sz w:val="23"/>
          <w:szCs w:val="23"/>
          <w:highlight w:val="white"/>
        </w:rPr>
        <w:t>Trepinski</w:t>
      </w:r>
      <w:proofErr w:type="spellEnd"/>
      <w:r>
        <w:rPr>
          <w:color w:val="000000"/>
          <w:sz w:val="23"/>
          <w:szCs w:val="23"/>
          <w:highlight w:val="white"/>
        </w:rPr>
        <w:t xml:space="preserve">, T. M., &amp; Anderson, L. W. (2014). The Stability of Teacher Performance and Effectiveness: Implications for Policies Concerning Teacher Evaluation. </w:t>
      </w:r>
      <w:r>
        <w:rPr>
          <w:i/>
          <w:color w:val="000000"/>
          <w:sz w:val="23"/>
          <w:szCs w:val="23"/>
          <w:highlight w:val="white"/>
        </w:rPr>
        <w:t>Education Policy Analysis Archives/</w:t>
      </w:r>
      <w:proofErr w:type="spellStart"/>
      <w:r>
        <w:rPr>
          <w:i/>
          <w:color w:val="000000"/>
          <w:sz w:val="23"/>
          <w:szCs w:val="23"/>
          <w:highlight w:val="white"/>
        </w:rPr>
        <w:t>Archivos</w:t>
      </w:r>
      <w:proofErr w:type="spellEnd"/>
      <w:r>
        <w:rPr>
          <w:i/>
          <w:color w:val="000000"/>
          <w:sz w:val="23"/>
          <w:szCs w:val="23"/>
          <w:highlight w:val="white"/>
        </w:rPr>
        <w:t xml:space="preserve"> </w:t>
      </w:r>
      <w:proofErr w:type="spellStart"/>
      <w:r>
        <w:rPr>
          <w:i/>
          <w:color w:val="000000"/>
          <w:sz w:val="23"/>
          <w:szCs w:val="23"/>
          <w:highlight w:val="white"/>
        </w:rPr>
        <w:t>Analíticos</w:t>
      </w:r>
      <w:proofErr w:type="spellEnd"/>
      <w:r>
        <w:rPr>
          <w:i/>
          <w:color w:val="000000"/>
          <w:sz w:val="23"/>
          <w:szCs w:val="23"/>
          <w:highlight w:val="white"/>
        </w:rPr>
        <w:t xml:space="preserve"> de </w:t>
      </w:r>
      <w:proofErr w:type="spellStart"/>
      <w:r>
        <w:rPr>
          <w:i/>
          <w:color w:val="000000"/>
          <w:sz w:val="23"/>
          <w:szCs w:val="23"/>
          <w:highlight w:val="white"/>
        </w:rPr>
        <w:t>Políticas</w:t>
      </w:r>
      <w:proofErr w:type="spellEnd"/>
      <w:r>
        <w:rPr>
          <w:i/>
          <w:color w:val="000000"/>
          <w:sz w:val="23"/>
          <w:szCs w:val="23"/>
          <w:highlight w:val="white"/>
        </w:rPr>
        <w:t xml:space="preserve"> </w:t>
      </w:r>
      <w:proofErr w:type="spellStart"/>
      <w:r>
        <w:rPr>
          <w:i/>
          <w:color w:val="000000"/>
          <w:sz w:val="23"/>
          <w:szCs w:val="23"/>
          <w:highlight w:val="white"/>
        </w:rPr>
        <w:t>Educativas</w:t>
      </w:r>
      <w:proofErr w:type="spellEnd"/>
      <w:r>
        <w:rPr>
          <w:color w:val="000000"/>
          <w:sz w:val="23"/>
          <w:szCs w:val="23"/>
          <w:highlight w:val="white"/>
        </w:rPr>
        <w:t>, 22, 1-21. Retrieved December 10 2019 from https://www.redalyc.org/pdf/2750/275031898117.pdf</w:t>
      </w:r>
    </w:p>
    <w:p w14:paraId="003E2FC5" w14:textId="77777777" w:rsidR="00147C7D" w:rsidRDefault="005A75D4">
      <w:pPr>
        <w:spacing w:before="240" w:after="240" w:line="480" w:lineRule="auto"/>
        <w:ind w:left="720" w:hanging="720"/>
        <w:rPr>
          <w:color w:val="000000"/>
          <w:highlight w:val="white"/>
        </w:rPr>
      </w:pPr>
      <w:r>
        <w:rPr>
          <w:color w:val="000000"/>
          <w:highlight w:val="white"/>
        </w:rPr>
        <w:t xml:space="preserve">Newton, X.A., Darling-Hammond, L., </w:t>
      </w:r>
      <w:proofErr w:type="spellStart"/>
      <w:r>
        <w:rPr>
          <w:color w:val="000000"/>
          <w:highlight w:val="white"/>
        </w:rPr>
        <w:t>Haertel</w:t>
      </w:r>
      <w:proofErr w:type="spellEnd"/>
      <w:r>
        <w:rPr>
          <w:color w:val="000000"/>
          <w:highlight w:val="white"/>
        </w:rPr>
        <w:t xml:space="preserve">, E., and Thomas, E. (2010). Value-Added Modeling of Teacher Effectiveness: An Exploration of Stability Across Models and Contexts. </w:t>
      </w:r>
      <w:r>
        <w:rPr>
          <w:i/>
          <w:color w:val="000000"/>
          <w:highlight w:val="white"/>
        </w:rPr>
        <w:t>Educational Policy Analysis Archives</w:t>
      </w:r>
      <w:r>
        <w:rPr>
          <w:color w:val="000000"/>
          <w:highlight w:val="white"/>
        </w:rPr>
        <w:t>, 18. Retrieved December 10, 2019 from</w:t>
      </w:r>
      <w:hyperlink r:id="rId20">
        <w:r>
          <w:rPr>
            <w:color w:val="000000"/>
            <w:highlight w:val="white"/>
          </w:rPr>
          <w:t xml:space="preserve"> </w:t>
        </w:r>
      </w:hyperlink>
      <w:r>
        <w:rPr>
          <w:color w:val="000000"/>
          <w:highlight w:val="white"/>
        </w:rPr>
        <w:t xml:space="preserve">http://dx.doi.org/10.14507/epaa.v18n23.2010.  </w:t>
      </w:r>
    </w:p>
    <w:p w14:paraId="6CBB4705" w14:textId="77777777" w:rsidR="00147C7D" w:rsidRDefault="005A75D4">
      <w:pPr>
        <w:spacing w:before="240" w:after="240" w:line="480" w:lineRule="auto"/>
        <w:ind w:left="720" w:hanging="720"/>
        <w:rPr>
          <w:color w:val="000000"/>
          <w:highlight w:val="white"/>
        </w:rPr>
      </w:pPr>
      <w:proofErr w:type="spellStart"/>
      <w:r>
        <w:rPr>
          <w:color w:val="000000"/>
          <w:highlight w:val="white"/>
        </w:rPr>
        <w:lastRenderedPageBreak/>
        <w:t>Özgüngör</w:t>
      </w:r>
      <w:proofErr w:type="spellEnd"/>
      <w:r>
        <w:rPr>
          <w:color w:val="000000"/>
          <w:highlight w:val="white"/>
        </w:rPr>
        <w:t xml:space="preserve">, S., &amp; </w:t>
      </w:r>
      <w:proofErr w:type="spellStart"/>
      <w:r>
        <w:rPr>
          <w:color w:val="000000"/>
          <w:highlight w:val="white"/>
        </w:rPr>
        <w:t>Duru</w:t>
      </w:r>
      <w:proofErr w:type="spellEnd"/>
      <w:r>
        <w:rPr>
          <w:color w:val="000000"/>
          <w:highlight w:val="white"/>
        </w:rPr>
        <w:t xml:space="preserve">, E. (2015). Course and instructor characteristics distinguishing highest and lowest student ratings of instructors. </w:t>
      </w:r>
      <w:r>
        <w:rPr>
          <w:i/>
          <w:color w:val="000000"/>
          <w:highlight w:val="white"/>
        </w:rPr>
        <w:t>Eurasian Journal of Educational Research</w:t>
      </w:r>
      <w:r>
        <w:rPr>
          <w:color w:val="000000"/>
          <w:highlight w:val="white"/>
        </w:rPr>
        <w:t>, 61, 118-136.</w:t>
      </w:r>
    </w:p>
    <w:p w14:paraId="67A07C55" w14:textId="69C574A0" w:rsidR="00147C7D" w:rsidRDefault="005A75D4">
      <w:pPr>
        <w:spacing w:before="240" w:after="240" w:line="480" w:lineRule="auto"/>
        <w:ind w:left="720" w:hanging="720"/>
        <w:rPr>
          <w:color w:val="000000"/>
          <w:highlight w:val="white"/>
        </w:rPr>
      </w:pPr>
      <w:r>
        <w:rPr>
          <w:color w:val="000000"/>
          <w:highlight w:val="white"/>
        </w:rPr>
        <w:t xml:space="preserve">Papadimitriou, C. H., Raghaven, P. &amp; Tamaki, H. &amp; Vempala, S.  (2000). Latent semantic indexing: A probabilistic analysis. </w:t>
      </w:r>
      <w:r>
        <w:rPr>
          <w:i/>
          <w:color w:val="000000"/>
          <w:highlight w:val="white"/>
        </w:rPr>
        <w:t>Journal of Computer and System Sciences</w:t>
      </w:r>
      <w:r>
        <w:rPr>
          <w:color w:val="000000"/>
          <w:highlight w:val="white"/>
        </w:rPr>
        <w:t xml:space="preserve">, </w:t>
      </w:r>
      <w:r>
        <w:rPr>
          <w:i/>
          <w:color w:val="000000"/>
          <w:highlight w:val="white"/>
        </w:rPr>
        <w:t>61</w:t>
      </w:r>
      <w:r>
        <w:rPr>
          <w:color w:val="000000"/>
          <w:highlight w:val="white"/>
        </w:rPr>
        <w:t>, (2), 217-235.</w:t>
      </w:r>
    </w:p>
    <w:p w14:paraId="57180EAB" w14:textId="40A35ADA" w:rsidR="00471809" w:rsidRDefault="00471809">
      <w:pPr>
        <w:spacing w:before="240" w:after="240" w:line="480" w:lineRule="auto"/>
        <w:ind w:left="720" w:hanging="720"/>
        <w:rPr>
          <w:color w:val="000000"/>
          <w:highlight w:val="white"/>
        </w:rPr>
      </w:pPr>
      <w:r w:rsidRPr="00471809">
        <w:rPr>
          <w:color w:val="000000"/>
          <w:highlight w:val="white"/>
        </w:rPr>
        <w:t>Patalano, Frank. "School psychology graduate students' perceptions of effective and ineffective teachers." College Student Journal (1978).</w:t>
      </w:r>
    </w:p>
    <w:p w14:paraId="12CEB84D" w14:textId="77777777" w:rsidR="00147C7D" w:rsidRDefault="005A75D4">
      <w:pPr>
        <w:spacing w:line="480" w:lineRule="auto"/>
        <w:ind w:left="720" w:hanging="720"/>
        <w:rPr>
          <w:color w:val="000000"/>
        </w:rPr>
      </w:pPr>
      <w:r>
        <w:rPr>
          <w:color w:val="000000"/>
        </w:rPr>
        <w:t xml:space="preserve">Pedersen, E., </w:t>
      </w:r>
      <w:proofErr w:type="spellStart"/>
      <w:r>
        <w:rPr>
          <w:color w:val="000000"/>
        </w:rPr>
        <w:t>Faucher</w:t>
      </w:r>
      <w:proofErr w:type="spellEnd"/>
      <w:r>
        <w:rPr>
          <w:color w:val="000000"/>
        </w:rPr>
        <w:t xml:space="preserve">, T. A., &amp; Eaton, W. W. (1978). A new perspective on the effects of first-grade teachers on children's subsequent adult status. </w:t>
      </w:r>
      <w:r>
        <w:rPr>
          <w:i/>
          <w:color w:val="000000"/>
        </w:rPr>
        <w:t>Harvard Educational Review, 48</w:t>
      </w:r>
      <w:r>
        <w:rPr>
          <w:color w:val="000000"/>
        </w:rPr>
        <w:t>(1), 1–31. https://doi.org/10.17763/haer.48.1.t6612555444420vg</w:t>
      </w:r>
    </w:p>
    <w:p w14:paraId="1F811946" w14:textId="77777777" w:rsidR="00147C7D" w:rsidRDefault="005A75D4">
      <w:pPr>
        <w:spacing w:before="240" w:after="240" w:line="480" w:lineRule="auto"/>
        <w:ind w:left="720" w:hanging="720"/>
        <w:rPr>
          <w:color w:val="000000"/>
          <w:highlight w:val="white"/>
        </w:rPr>
      </w:pPr>
      <w:r>
        <w:rPr>
          <w:color w:val="000000"/>
          <w:highlight w:val="white"/>
        </w:rPr>
        <w:t xml:space="preserve">Peneul, W.R. &amp; Shepard, L.A. (2016). Assessment and teaching </w:t>
      </w:r>
      <w:proofErr w:type="gramStart"/>
      <w:r>
        <w:rPr>
          <w:color w:val="000000"/>
          <w:highlight w:val="white"/>
        </w:rPr>
        <w:t>in  In</w:t>
      </w:r>
      <w:proofErr w:type="gramEnd"/>
      <w:r>
        <w:rPr>
          <w:color w:val="000000"/>
          <w:highlight w:val="white"/>
        </w:rPr>
        <w:t xml:space="preserve"> In Drew H. </w:t>
      </w:r>
      <w:proofErr w:type="spellStart"/>
      <w:r>
        <w:rPr>
          <w:color w:val="000000"/>
          <w:highlight w:val="white"/>
        </w:rPr>
        <w:t>Gitomer</w:t>
      </w:r>
      <w:proofErr w:type="spellEnd"/>
      <w:r>
        <w:rPr>
          <w:color w:val="000000"/>
          <w:highlight w:val="white"/>
        </w:rPr>
        <w:t xml:space="preserve"> &amp; Courtney A. Bell (Eds.) Handbook of research on teacher education. NY: Routledge.</w:t>
      </w:r>
    </w:p>
    <w:p w14:paraId="36B347DB" w14:textId="77777777" w:rsidR="00147C7D" w:rsidRDefault="005A75D4">
      <w:pPr>
        <w:spacing w:before="240" w:after="240" w:line="480" w:lineRule="auto"/>
        <w:ind w:left="720" w:hanging="720"/>
        <w:rPr>
          <w:color w:val="000000"/>
          <w:highlight w:val="white"/>
        </w:rPr>
      </w:pPr>
      <w:proofErr w:type="spellStart"/>
      <w:r>
        <w:rPr>
          <w:color w:val="000000"/>
          <w:highlight w:val="white"/>
        </w:rPr>
        <w:t>Pianta</w:t>
      </w:r>
      <w:proofErr w:type="spellEnd"/>
      <w:r>
        <w:rPr>
          <w:color w:val="000000"/>
          <w:highlight w:val="white"/>
        </w:rPr>
        <w:t xml:space="preserve">, R. C., </w:t>
      </w:r>
      <w:proofErr w:type="spellStart"/>
      <w:r>
        <w:rPr>
          <w:color w:val="000000"/>
          <w:highlight w:val="white"/>
        </w:rPr>
        <w:t>LaParo</w:t>
      </w:r>
      <w:proofErr w:type="spellEnd"/>
      <w:r>
        <w:rPr>
          <w:color w:val="000000"/>
          <w:highlight w:val="white"/>
        </w:rPr>
        <w:t>, K. M., &amp; Hamre, B. K. (2008). Classroom Assessment Scoring System (CLASS) Pre-K Version. Baltimore, MD: Brookes Publishing.</w:t>
      </w:r>
    </w:p>
    <w:p w14:paraId="16D86398" w14:textId="77777777" w:rsidR="00147C7D" w:rsidRDefault="005A75D4">
      <w:pPr>
        <w:spacing w:before="240" w:after="240" w:line="480" w:lineRule="auto"/>
        <w:ind w:left="720" w:hanging="720"/>
        <w:rPr>
          <w:color w:val="000000"/>
          <w:highlight w:val="white"/>
        </w:rPr>
      </w:pPr>
      <w:proofErr w:type="spellStart"/>
      <w:r>
        <w:rPr>
          <w:color w:val="000000"/>
          <w:highlight w:val="white"/>
        </w:rPr>
        <w:t>Pivopirova</w:t>
      </w:r>
      <w:proofErr w:type="spellEnd"/>
      <w:r>
        <w:rPr>
          <w:color w:val="000000"/>
          <w:highlight w:val="white"/>
        </w:rPr>
        <w:t xml:space="preserve">, M., </w:t>
      </w:r>
      <w:proofErr w:type="spellStart"/>
      <w:r>
        <w:rPr>
          <w:color w:val="000000"/>
          <w:highlight w:val="white"/>
        </w:rPr>
        <w:t>Amrein</w:t>
      </w:r>
      <w:proofErr w:type="spellEnd"/>
      <w:r>
        <w:rPr>
          <w:color w:val="000000"/>
          <w:highlight w:val="white"/>
        </w:rPr>
        <w:t xml:space="preserve">-Beardsley, A., &amp; </w:t>
      </w:r>
      <w:proofErr w:type="spellStart"/>
      <w:r>
        <w:rPr>
          <w:color w:val="000000"/>
          <w:highlight w:val="white"/>
        </w:rPr>
        <w:t>Broatch</w:t>
      </w:r>
      <w:proofErr w:type="spellEnd"/>
      <w:r>
        <w:rPr>
          <w:color w:val="000000"/>
          <w:highlight w:val="white"/>
        </w:rPr>
        <w:t xml:space="preserve">, J. (2016). Value-Added Models (VAMs): Caveat Emptor. </w:t>
      </w:r>
      <w:r>
        <w:rPr>
          <w:i/>
          <w:color w:val="000000"/>
          <w:highlight w:val="white"/>
        </w:rPr>
        <w:t>Statistics and Public Policy</w:t>
      </w:r>
      <w:r>
        <w:rPr>
          <w:color w:val="000000"/>
          <w:highlight w:val="white"/>
        </w:rPr>
        <w:t>, 3 (1), 1-9.   Retrieved December 9, 2019 from</w:t>
      </w:r>
      <w:r>
        <w:rPr>
          <w:color w:val="000000"/>
        </w:rPr>
        <w:t xml:space="preserve"> </w:t>
      </w:r>
      <w:r>
        <w:rPr>
          <w:color w:val="000000"/>
          <w:highlight w:val="white"/>
        </w:rPr>
        <w:t>https://doi.org/10.1080/2330443X.2016.1164641</w:t>
      </w:r>
    </w:p>
    <w:p w14:paraId="06717931" w14:textId="708C7505" w:rsidR="00147C7D" w:rsidRDefault="005A75D4">
      <w:pPr>
        <w:spacing w:before="240" w:after="240" w:line="480" w:lineRule="auto"/>
        <w:ind w:left="720" w:hanging="720"/>
        <w:rPr>
          <w:color w:val="000000"/>
          <w:highlight w:val="white"/>
        </w:rPr>
      </w:pPr>
      <w:r>
        <w:rPr>
          <w:color w:val="000000"/>
          <w:highlight w:val="white"/>
        </w:rPr>
        <w:t>Polikof</w:t>
      </w:r>
      <w:ins w:id="127" w:author="Microsoft Office User" w:date="2021-01-28T10:34:00Z">
        <w:r w:rsidR="009169E1">
          <w:rPr>
            <w:color w:val="000000"/>
            <w:highlight w:val="white"/>
          </w:rPr>
          <w:t>f</w:t>
        </w:r>
      </w:ins>
      <w:r>
        <w:rPr>
          <w:color w:val="000000"/>
          <w:highlight w:val="white"/>
        </w:rPr>
        <w:t xml:space="preserve">, M.S. (2015). The stability of observational and student survey measures of teaching effectiveness. </w:t>
      </w:r>
      <w:r>
        <w:rPr>
          <w:i/>
          <w:color w:val="000000"/>
          <w:highlight w:val="white"/>
        </w:rPr>
        <w:t>American Journal of Education</w:t>
      </w:r>
      <w:r>
        <w:rPr>
          <w:color w:val="000000"/>
          <w:highlight w:val="white"/>
        </w:rPr>
        <w:t>, 121, 183-212.</w:t>
      </w:r>
    </w:p>
    <w:p w14:paraId="4A42FE67" w14:textId="77777777" w:rsidR="00147C7D" w:rsidRDefault="005A75D4">
      <w:pPr>
        <w:spacing w:line="480" w:lineRule="auto"/>
        <w:rPr>
          <w:color w:val="000000"/>
        </w:rPr>
      </w:pPr>
      <w:proofErr w:type="spellStart"/>
      <w:r>
        <w:rPr>
          <w:color w:val="000000"/>
        </w:rPr>
        <w:lastRenderedPageBreak/>
        <w:t>Řehůřek</w:t>
      </w:r>
      <w:proofErr w:type="spellEnd"/>
      <w:r>
        <w:rPr>
          <w:color w:val="000000"/>
        </w:rPr>
        <w:t xml:space="preserve">, R., &amp; Sojka, P. (2010). Software framework for topic modelling with large corpora. </w:t>
      </w:r>
    </w:p>
    <w:p w14:paraId="072698B4" w14:textId="77777777" w:rsidR="00147C7D" w:rsidRDefault="005A75D4">
      <w:pPr>
        <w:spacing w:line="480" w:lineRule="auto"/>
        <w:rPr>
          <w:color w:val="000000"/>
        </w:rPr>
      </w:pPr>
      <w:r>
        <w:rPr>
          <w:color w:val="000000"/>
        </w:rPr>
        <w:tab/>
        <w:t>Retrieved March 1, 2012 from https://github.com/RaRe-Technologies/gensim.</w:t>
      </w:r>
    </w:p>
    <w:p w14:paraId="6EBCD85A" w14:textId="77777777" w:rsidR="00147C7D" w:rsidRDefault="005A75D4">
      <w:pPr>
        <w:spacing w:line="480" w:lineRule="auto"/>
        <w:ind w:left="720" w:hanging="720"/>
        <w:rPr>
          <w:color w:val="000000"/>
        </w:rPr>
      </w:pPr>
      <w:proofErr w:type="spellStart"/>
      <w:r>
        <w:rPr>
          <w:color w:val="000000"/>
          <w:highlight w:val="white"/>
        </w:rPr>
        <w:t>Řehůřek</w:t>
      </w:r>
      <w:proofErr w:type="spellEnd"/>
      <w:r>
        <w:rPr>
          <w:color w:val="000000"/>
          <w:highlight w:val="white"/>
        </w:rPr>
        <w:t xml:space="preserve">, R., &amp; Sojka, P. (2011). Gensim—statistical semantics in python. </w:t>
      </w:r>
      <w:r>
        <w:rPr>
          <w:color w:val="000000"/>
        </w:rPr>
        <w:t>NLP Centre, Faculty of Informatics, Masaryk University.</w:t>
      </w:r>
    </w:p>
    <w:p w14:paraId="5DC4DFEB" w14:textId="77777777" w:rsidR="00147C7D" w:rsidRDefault="005A75D4">
      <w:pPr>
        <w:spacing w:line="480" w:lineRule="auto"/>
        <w:ind w:left="720" w:hanging="720"/>
        <w:rPr>
          <w:color w:val="000000"/>
        </w:rPr>
      </w:pPr>
      <w:r>
        <w:rPr>
          <w:color w:val="000000"/>
        </w:rPr>
        <w:t xml:space="preserve">Reid, L. D. (2010). The role of perceived race and gender in the evaluation of college teaching on RateMyProfessors.com. </w:t>
      </w:r>
      <w:r>
        <w:rPr>
          <w:i/>
          <w:color w:val="000000"/>
        </w:rPr>
        <w:t>Journal of Diversity in Higher Education, 3</w:t>
      </w:r>
      <w:r>
        <w:rPr>
          <w:color w:val="000000"/>
        </w:rPr>
        <w:t>(3), 137-152.</w:t>
      </w:r>
    </w:p>
    <w:p w14:paraId="64CF1183" w14:textId="77777777" w:rsidR="00147C7D" w:rsidRDefault="005A75D4">
      <w:pPr>
        <w:pBdr>
          <w:top w:val="nil"/>
          <w:left w:val="nil"/>
          <w:bottom w:val="nil"/>
          <w:right w:val="nil"/>
          <w:between w:val="nil"/>
        </w:pBdr>
        <w:spacing w:after="240" w:line="480" w:lineRule="auto"/>
        <w:ind w:left="720" w:hanging="720"/>
        <w:rPr>
          <w:color w:val="000000"/>
          <w:highlight w:val="white"/>
        </w:rPr>
      </w:pPr>
      <w:r>
        <w:rPr>
          <w:color w:val="000000"/>
          <w:highlight w:val="white"/>
        </w:rPr>
        <w:t xml:space="preserve">Raufelder, D., </w:t>
      </w:r>
      <w:proofErr w:type="spellStart"/>
      <w:r>
        <w:rPr>
          <w:color w:val="000000"/>
          <w:highlight w:val="white"/>
        </w:rPr>
        <w:t>Nitsche</w:t>
      </w:r>
      <w:proofErr w:type="spellEnd"/>
      <w:r>
        <w:rPr>
          <w:color w:val="000000"/>
          <w:highlight w:val="white"/>
        </w:rPr>
        <w:t xml:space="preserve">, L., </w:t>
      </w:r>
      <w:proofErr w:type="spellStart"/>
      <w:r>
        <w:rPr>
          <w:color w:val="000000"/>
          <w:highlight w:val="white"/>
        </w:rPr>
        <w:t>Breitmeyer</w:t>
      </w:r>
      <w:proofErr w:type="spellEnd"/>
      <w:r>
        <w:rPr>
          <w:color w:val="000000"/>
          <w:highlight w:val="white"/>
        </w:rPr>
        <w:t xml:space="preserve">, S., Kessler, S., Hermann, E., &amp; </w:t>
      </w:r>
      <w:proofErr w:type="spellStart"/>
      <w:r>
        <w:rPr>
          <w:color w:val="000000"/>
          <w:highlight w:val="white"/>
        </w:rPr>
        <w:t>Regner</w:t>
      </w:r>
      <w:proofErr w:type="spellEnd"/>
      <w:r>
        <w:rPr>
          <w:color w:val="000000"/>
          <w:highlight w:val="white"/>
        </w:rPr>
        <w:t xml:space="preserve">, N. (2016). Students’ perception of “good” and “bad” teachers—Results of a qualitative thematic analysis with German adolescents. </w:t>
      </w:r>
      <w:r>
        <w:rPr>
          <w:i/>
          <w:color w:val="000000"/>
          <w:highlight w:val="white"/>
        </w:rPr>
        <w:t>International Journal of Educational Research</w:t>
      </w:r>
      <w:r>
        <w:rPr>
          <w:color w:val="000000"/>
          <w:highlight w:val="white"/>
        </w:rPr>
        <w:t>, 75, 31-44.</w:t>
      </w:r>
    </w:p>
    <w:p w14:paraId="76DFB1F1" w14:textId="77777777" w:rsidR="00147C7D" w:rsidRDefault="005A75D4">
      <w:pPr>
        <w:spacing w:before="240" w:after="240" w:line="480" w:lineRule="auto"/>
        <w:ind w:left="720" w:hanging="720"/>
        <w:rPr>
          <w:color w:val="000000"/>
          <w:highlight w:val="white"/>
        </w:rPr>
      </w:pPr>
      <w:r>
        <w:rPr>
          <w:color w:val="000000"/>
          <w:highlight w:val="white"/>
        </w:rPr>
        <w:t xml:space="preserve">Ripley, A. (2012, October). Why kids should grade teachers. </w:t>
      </w:r>
      <w:r>
        <w:rPr>
          <w:i/>
          <w:color w:val="000000"/>
          <w:highlight w:val="white"/>
        </w:rPr>
        <w:t>The Atlantic</w:t>
      </w:r>
      <w:r>
        <w:rPr>
          <w:color w:val="000000"/>
          <w:highlight w:val="white"/>
        </w:rPr>
        <w:t>. Retrieved December 10, 2019 from https://www.theatlantic.com/magazine/archive/2012/10/why-kids-should-grade-teachers/309088/</w:t>
      </w:r>
    </w:p>
    <w:p w14:paraId="7EBA6534" w14:textId="77777777" w:rsidR="00147C7D" w:rsidRDefault="005A75D4">
      <w:pPr>
        <w:spacing w:before="240" w:after="240" w:line="480" w:lineRule="auto"/>
        <w:ind w:left="720" w:hanging="720"/>
        <w:rPr>
          <w:color w:val="000000"/>
          <w:highlight w:val="white"/>
        </w:rPr>
      </w:pPr>
      <w:r>
        <w:rPr>
          <w:color w:val="000000"/>
          <w:highlight w:val="white"/>
        </w:rPr>
        <w:t xml:space="preserve">Röder, M., Both, A., &amp; Hinneburg, A. (2015). Exploring the space of topic coherence measures. Shanghai, China:  </w:t>
      </w:r>
      <w:r>
        <w:rPr>
          <w:i/>
          <w:color w:val="000000"/>
          <w:highlight w:val="white"/>
        </w:rPr>
        <w:t>Proceedings of the eighth ACM international conference on Web search and data mining</w:t>
      </w:r>
      <w:r>
        <w:rPr>
          <w:color w:val="000000"/>
          <w:highlight w:val="white"/>
        </w:rPr>
        <w:t xml:space="preserve">, pp. 399-408. Retrieved December 10, 2019 from https://doi. </w:t>
      </w:r>
      <w:hyperlink r:id="rId21">
        <w:r>
          <w:rPr>
            <w:color w:val="000000"/>
            <w:highlight w:val="white"/>
          </w:rPr>
          <w:t xml:space="preserve"> 10.1145/2684822.2685324</w:t>
        </w:r>
      </w:hyperlink>
    </w:p>
    <w:p w14:paraId="4FC9896E" w14:textId="77777777" w:rsidR="00147C7D" w:rsidRDefault="005A75D4">
      <w:pPr>
        <w:spacing w:before="240" w:after="240" w:line="480" w:lineRule="auto"/>
        <w:ind w:left="720" w:hanging="720"/>
        <w:rPr>
          <w:color w:val="000000"/>
          <w:highlight w:val="white"/>
        </w:rPr>
      </w:pPr>
      <w:r>
        <w:rPr>
          <w:color w:val="000000"/>
          <w:highlight w:val="white"/>
        </w:rPr>
        <w:t xml:space="preserve">Rodin, M. &amp; Rodin, B. (1972). Student evaluations of teachers: Students rate most highly instructors from who they learn least. </w:t>
      </w:r>
      <w:r>
        <w:rPr>
          <w:i/>
          <w:color w:val="000000"/>
          <w:highlight w:val="white"/>
        </w:rPr>
        <w:t>Science</w:t>
      </w:r>
      <w:r>
        <w:rPr>
          <w:color w:val="000000"/>
          <w:highlight w:val="white"/>
        </w:rPr>
        <w:t>, 177, 1164-1166.</w:t>
      </w:r>
    </w:p>
    <w:p w14:paraId="01AA1F73" w14:textId="77777777" w:rsidR="00147C7D" w:rsidRDefault="005A75D4">
      <w:pPr>
        <w:spacing w:before="240" w:after="240" w:line="480" w:lineRule="auto"/>
        <w:ind w:left="720" w:hanging="720"/>
        <w:rPr>
          <w:color w:val="000000"/>
          <w:highlight w:val="white"/>
        </w:rPr>
      </w:pPr>
      <w:r>
        <w:rPr>
          <w:color w:val="000000"/>
          <w:highlight w:val="white"/>
        </w:rPr>
        <w:t xml:space="preserve">Rosner, F., Hinneburg, A., Röder, M., Nettling, M., &amp; Both, A. (2014). </w:t>
      </w:r>
      <w:r>
        <w:rPr>
          <w:i/>
          <w:color w:val="000000"/>
          <w:highlight w:val="white"/>
        </w:rPr>
        <w:t>Evaluating topic coherence measures</w:t>
      </w:r>
      <w:r>
        <w:rPr>
          <w:color w:val="000000"/>
          <w:highlight w:val="white"/>
        </w:rPr>
        <w:t xml:space="preserve">. Retrieved 3 March, 2020 from </w:t>
      </w:r>
      <w:proofErr w:type="spellStart"/>
      <w:r>
        <w:rPr>
          <w:color w:val="000000"/>
          <w:highlight w:val="white"/>
        </w:rPr>
        <w:t>arXiv</w:t>
      </w:r>
      <w:proofErr w:type="spellEnd"/>
      <w:r>
        <w:rPr>
          <w:color w:val="000000"/>
          <w:highlight w:val="white"/>
        </w:rPr>
        <w:t xml:space="preserve"> preprint arXiv:1403.6397</w:t>
      </w:r>
    </w:p>
    <w:p w14:paraId="76853420" w14:textId="77777777" w:rsidR="00147C7D" w:rsidRDefault="005A75D4">
      <w:pPr>
        <w:spacing w:before="240" w:after="240" w:line="480" w:lineRule="auto"/>
        <w:ind w:left="720" w:hanging="720"/>
        <w:rPr>
          <w:color w:val="000000"/>
          <w:highlight w:val="white"/>
        </w:rPr>
      </w:pPr>
      <w:r>
        <w:rPr>
          <w:color w:val="000000"/>
          <w:highlight w:val="white"/>
        </w:rPr>
        <w:lastRenderedPageBreak/>
        <w:t xml:space="preserve">Scriven, M. (1994). Student Ratings Offer Useful Input to Teacher Evaluations. </w:t>
      </w:r>
      <w:r>
        <w:rPr>
          <w:i/>
          <w:color w:val="000000"/>
          <w:highlight w:val="white"/>
        </w:rPr>
        <w:t>Practical Assessment, Research, and Evaluation, 4</w:t>
      </w:r>
      <w:r>
        <w:rPr>
          <w:color w:val="000000"/>
          <w:highlight w:val="white"/>
        </w:rPr>
        <w:t>, Article 7. Retrieved December 10, 2019 from https://scholarworks.umass.edu/pare/vol4/iss1/7</w:t>
      </w:r>
    </w:p>
    <w:p w14:paraId="6F2D960D" w14:textId="77777777" w:rsidR="00147C7D" w:rsidRDefault="005A75D4">
      <w:pPr>
        <w:spacing w:before="240" w:after="240" w:line="480" w:lineRule="auto"/>
        <w:ind w:left="720" w:hanging="720"/>
        <w:rPr>
          <w:color w:val="000000"/>
          <w:highlight w:val="white"/>
        </w:rPr>
      </w:pPr>
      <w:r>
        <w:rPr>
          <w:color w:val="000000"/>
          <w:highlight w:val="white"/>
        </w:rPr>
        <w:t xml:space="preserve">Scriven, M. (1994). Duties of the teacher. </w:t>
      </w:r>
      <w:r>
        <w:rPr>
          <w:i/>
          <w:color w:val="000000"/>
          <w:highlight w:val="white"/>
        </w:rPr>
        <w:t>Journal of Personnel Evaluation in Education, 8</w:t>
      </w:r>
      <w:r>
        <w:rPr>
          <w:color w:val="000000"/>
          <w:highlight w:val="white"/>
        </w:rPr>
        <w:t xml:space="preserve"> (2), 151-184. </w:t>
      </w:r>
      <w:r>
        <w:rPr>
          <w:color w:val="000000"/>
          <w:shd w:val="clear" w:color="auto" w:fill="FCFCFC"/>
        </w:rPr>
        <w:t xml:space="preserve">Retrieved December 10, 20719 from </w:t>
      </w:r>
      <w:r>
        <w:rPr>
          <w:color w:val="000000"/>
          <w:highlight w:val="white"/>
        </w:rPr>
        <w:t>DOI: 10.1007/BF00972261</w:t>
      </w:r>
    </w:p>
    <w:p w14:paraId="42E261CA" w14:textId="77777777" w:rsidR="00147C7D" w:rsidRDefault="005A75D4">
      <w:pPr>
        <w:spacing w:before="240" w:after="240" w:line="480" w:lineRule="auto"/>
        <w:ind w:left="720" w:hanging="720"/>
        <w:rPr>
          <w:color w:val="000000"/>
          <w:highlight w:val="white"/>
        </w:rPr>
      </w:pPr>
      <w:r>
        <w:rPr>
          <w:color w:val="000000"/>
          <w:highlight w:val="white"/>
        </w:rPr>
        <w:t xml:space="preserve">Sievert, C., &amp; Shirley, K. (2014). </w:t>
      </w:r>
      <w:proofErr w:type="spellStart"/>
      <w:r>
        <w:rPr>
          <w:color w:val="000000"/>
          <w:highlight w:val="white"/>
        </w:rPr>
        <w:t>LDAvis</w:t>
      </w:r>
      <w:proofErr w:type="spellEnd"/>
      <w:r>
        <w:rPr>
          <w:color w:val="000000"/>
          <w:highlight w:val="white"/>
        </w:rPr>
        <w:t xml:space="preserve">: A method for visualizing and interpreting topics. </w:t>
      </w:r>
      <w:r>
        <w:rPr>
          <w:i/>
          <w:color w:val="000000"/>
          <w:highlight w:val="white"/>
        </w:rPr>
        <w:t>Proceedings of the workshop on interactive language learning, visualization, and interfaces, 63-70</w:t>
      </w:r>
      <w:r>
        <w:rPr>
          <w:color w:val="000000"/>
          <w:highlight w:val="white"/>
        </w:rPr>
        <w:t xml:space="preserve">. Baltimore, MD: Association for Computational Linguistics.   </w:t>
      </w:r>
    </w:p>
    <w:p w14:paraId="01CE5FF9" w14:textId="77777777" w:rsidR="00147C7D" w:rsidRDefault="005A75D4">
      <w:pPr>
        <w:spacing w:before="240" w:after="240" w:line="480" w:lineRule="auto"/>
        <w:ind w:left="720" w:hanging="720"/>
        <w:rPr>
          <w:color w:val="000000"/>
          <w:highlight w:val="white"/>
        </w:rPr>
      </w:pPr>
      <w:r>
        <w:rPr>
          <w:color w:val="000000"/>
          <w:highlight w:val="white"/>
        </w:rPr>
        <w:t xml:space="preserve">Stark, P. B. &amp; Freishtat, R. (2014, 29 September). An evaluation of course evaluations. </w:t>
      </w:r>
      <w:proofErr w:type="spellStart"/>
      <w:r>
        <w:rPr>
          <w:i/>
          <w:color w:val="000000"/>
          <w:highlight w:val="white"/>
        </w:rPr>
        <w:t>ScienceOpen</w:t>
      </w:r>
      <w:proofErr w:type="spellEnd"/>
      <w:r>
        <w:rPr>
          <w:i/>
          <w:color w:val="000000"/>
          <w:highlight w:val="white"/>
        </w:rPr>
        <w:t xml:space="preserve"> Research</w:t>
      </w:r>
      <w:r>
        <w:rPr>
          <w:color w:val="000000"/>
          <w:highlight w:val="white"/>
        </w:rPr>
        <w:t xml:space="preserve">. </w:t>
      </w:r>
      <w:proofErr w:type="spellStart"/>
      <w:r>
        <w:rPr>
          <w:color w:val="000000"/>
          <w:highlight w:val="white"/>
        </w:rPr>
        <w:t>Retreived</w:t>
      </w:r>
      <w:proofErr w:type="spellEnd"/>
      <w:r>
        <w:rPr>
          <w:color w:val="000000"/>
          <w:highlight w:val="white"/>
        </w:rPr>
        <w:t xml:space="preserve"> October 1, 2020 from: </w:t>
      </w:r>
      <w:r>
        <w:rPr>
          <w:color w:val="000000"/>
        </w:rPr>
        <w:t>https://www.scienceopen.com/hosted-document?doi=10.14293/S2199-1006.1.SOR-EDU.AOFRQA.v1</w:t>
      </w:r>
    </w:p>
    <w:p w14:paraId="654481E9" w14:textId="77777777" w:rsidR="00147C7D" w:rsidRDefault="005A75D4">
      <w:pPr>
        <w:spacing w:before="240" w:after="240" w:line="480" w:lineRule="auto"/>
        <w:ind w:left="720" w:hanging="720"/>
        <w:rPr>
          <w:color w:val="000000"/>
          <w:highlight w:val="white"/>
        </w:rPr>
      </w:pPr>
      <w:r>
        <w:rPr>
          <w:color w:val="000000"/>
          <w:highlight w:val="white"/>
        </w:rPr>
        <w:t xml:space="preserve">Stevens, K., Kegelmeyer, P., Andrzejewski, P. &amp; Buttler, D. (2012). Exploring topic coherence over many models and many topics. </w:t>
      </w:r>
      <w:r>
        <w:rPr>
          <w:i/>
          <w:color w:val="000000"/>
          <w:highlight w:val="white"/>
        </w:rPr>
        <w:t xml:space="preserve">Proceedings of the 2012 Joint Conference on Empirical Methods in Natural Language Processing and Computational Natural Language Learning, </w:t>
      </w:r>
      <w:proofErr w:type="spellStart"/>
      <w:r>
        <w:rPr>
          <w:color w:val="000000"/>
          <w:highlight w:val="white"/>
        </w:rPr>
        <w:t>Jeju</w:t>
      </w:r>
      <w:proofErr w:type="spellEnd"/>
      <w:r>
        <w:rPr>
          <w:color w:val="000000"/>
          <w:highlight w:val="white"/>
        </w:rPr>
        <w:t xml:space="preserve"> Island, Korea,</w:t>
      </w:r>
      <w:r>
        <w:rPr>
          <w:i/>
          <w:color w:val="000000"/>
          <w:highlight w:val="white"/>
        </w:rPr>
        <w:t xml:space="preserve"> 952-961</w:t>
      </w:r>
      <w:r>
        <w:rPr>
          <w:color w:val="000000"/>
          <w:highlight w:val="white"/>
        </w:rPr>
        <w:t>. Stroudsburg, PA.: Association for Computational Linguistics.</w:t>
      </w:r>
    </w:p>
    <w:p w14:paraId="1038B92B" w14:textId="77777777" w:rsidR="00147C7D" w:rsidRDefault="005A75D4">
      <w:pPr>
        <w:spacing w:before="240" w:after="240" w:line="480" w:lineRule="auto"/>
        <w:ind w:left="720" w:hanging="720"/>
        <w:rPr>
          <w:highlight w:val="white"/>
        </w:rPr>
      </w:pPr>
      <w:proofErr w:type="spellStart"/>
      <w:r>
        <w:rPr>
          <w:rFonts w:ascii="Calibri" w:eastAsia="Calibri" w:hAnsi="Calibri" w:cs="Calibri"/>
          <w:sz w:val="22"/>
          <w:szCs w:val="22"/>
          <w:highlight w:val="white"/>
        </w:rPr>
        <w:t>Stronge</w:t>
      </w:r>
      <w:proofErr w:type="spellEnd"/>
      <w:r>
        <w:rPr>
          <w:rFonts w:ascii="Calibri" w:eastAsia="Calibri" w:hAnsi="Calibri" w:cs="Calibri"/>
          <w:sz w:val="22"/>
          <w:szCs w:val="22"/>
          <w:highlight w:val="white"/>
        </w:rPr>
        <w:t xml:space="preserve">, J. H. (2007). </w:t>
      </w:r>
      <w:r>
        <w:rPr>
          <w:rFonts w:ascii="Calibri" w:eastAsia="Calibri" w:hAnsi="Calibri" w:cs="Calibri"/>
          <w:i/>
          <w:sz w:val="22"/>
          <w:szCs w:val="22"/>
          <w:highlight w:val="white"/>
        </w:rPr>
        <w:t>Qualities of effective teachers</w:t>
      </w:r>
      <w:r>
        <w:rPr>
          <w:rFonts w:ascii="Calibri" w:eastAsia="Calibri" w:hAnsi="Calibri" w:cs="Calibri"/>
          <w:sz w:val="22"/>
          <w:szCs w:val="22"/>
          <w:highlight w:val="white"/>
        </w:rPr>
        <w:t xml:space="preserve"> (2</w:t>
      </w:r>
      <w:r>
        <w:rPr>
          <w:rFonts w:ascii="Calibri" w:eastAsia="Calibri" w:hAnsi="Calibri" w:cs="Calibri"/>
          <w:highlight w:val="white"/>
          <w:vertAlign w:val="superscript"/>
        </w:rPr>
        <w:t>nd</w:t>
      </w:r>
      <w:r>
        <w:rPr>
          <w:rFonts w:ascii="Calibri" w:eastAsia="Calibri" w:hAnsi="Calibri" w:cs="Calibri"/>
          <w:sz w:val="22"/>
          <w:szCs w:val="22"/>
          <w:highlight w:val="white"/>
        </w:rPr>
        <w:t xml:space="preserve"> ed.). Alexandria, VA: Association of Supervision and Curriculum Development (ASCD).</w:t>
      </w:r>
    </w:p>
    <w:p w14:paraId="6B2451DA" w14:textId="77777777" w:rsidR="00147C7D" w:rsidRDefault="005A75D4">
      <w:pPr>
        <w:spacing w:before="240" w:after="240" w:line="480" w:lineRule="auto"/>
        <w:ind w:left="720" w:hanging="720"/>
        <w:rPr>
          <w:color w:val="000000"/>
          <w:highlight w:val="white"/>
        </w:rPr>
      </w:pPr>
      <w:proofErr w:type="spellStart"/>
      <w:r>
        <w:rPr>
          <w:color w:val="000000"/>
          <w:highlight w:val="white"/>
        </w:rPr>
        <w:lastRenderedPageBreak/>
        <w:t>Stronge</w:t>
      </w:r>
      <w:proofErr w:type="spellEnd"/>
      <w:r>
        <w:rPr>
          <w:color w:val="000000"/>
          <w:highlight w:val="white"/>
        </w:rPr>
        <w:t xml:space="preserve">, J. H., Ward, T. J., &amp; Grant, L. W. (2011). What makes good teachers good? A cross-case analysis of the connection between teacher effectiveness and student achievement." </w:t>
      </w:r>
      <w:r>
        <w:rPr>
          <w:i/>
          <w:color w:val="000000"/>
          <w:highlight w:val="white"/>
        </w:rPr>
        <w:t>Journal of Teacher Education</w:t>
      </w:r>
      <w:r>
        <w:rPr>
          <w:color w:val="000000"/>
          <w:highlight w:val="white"/>
        </w:rPr>
        <w:t xml:space="preserve">, </w:t>
      </w:r>
      <w:r>
        <w:rPr>
          <w:i/>
          <w:color w:val="000000"/>
          <w:highlight w:val="white"/>
        </w:rPr>
        <w:t>62</w:t>
      </w:r>
      <w:r>
        <w:rPr>
          <w:color w:val="000000"/>
          <w:highlight w:val="white"/>
        </w:rPr>
        <w:t xml:space="preserve"> (4), 339-355.</w:t>
      </w:r>
    </w:p>
    <w:p w14:paraId="6B6510FA" w14:textId="77777777" w:rsidR="00147C7D" w:rsidRDefault="005A75D4">
      <w:pPr>
        <w:spacing w:before="240" w:after="240" w:line="480" w:lineRule="auto"/>
        <w:ind w:left="720" w:hanging="720"/>
        <w:rPr>
          <w:color w:val="000000"/>
          <w:highlight w:val="white"/>
        </w:rPr>
      </w:pPr>
      <w:r>
        <w:rPr>
          <w:color w:val="000000"/>
          <w:highlight w:val="white"/>
        </w:rPr>
        <w:t xml:space="preserve">Strunk, K., Weinstein, T., &amp; </w:t>
      </w:r>
      <w:proofErr w:type="spellStart"/>
      <w:r>
        <w:rPr>
          <w:color w:val="000000"/>
          <w:highlight w:val="white"/>
        </w:rPr>
        <w:t>Makkonen</w:t>
      </w:r>
      <w:proofErr w:type="spellEnd"/>
      <w:r>
        <w:rPr>
          <w:color w:val="000000"/>
          <w:highlight w:val="white"/>
        </w:rPr>
        <w:t xml:space="preserve">, R. (2014). Sorting out the signal: Do multiple measures of teachers’ effectiveness provide consistent information to teachers and principals? </w:t>
      </w:r>
      <w:r>
        <w:rPr>
          <w:i/>
          <w:color w:val="000000"/>
          <w:highlight w:val="white"/>
        </w:rPr>
        <w:t>Education Policy Analysis Archives, 22</w:t>
      </w:r>
      <w:r>
        <w:rPr>
          <w:color w:val="000000"/>
          <w:highlight w:val="white"/>
        </w:rPr>
        <w:t xml:space="preserve"> (100). Retrieved December 10, 2019 from http://dx.doi.org/10.14507/epaa.v22.1590</w:t>
      </w:r>
    </w:p>
    <w:p w14:paraId="1F493F88" w14:textId="77777777" w:rsidR="00147C7D" w:rsidRDefault="005A75D4">
      <w:pPr>
        <w:spacing w:before="240" w:after="240" w:line="480" w:lineRule="auto"/>
        <w:ind w:left="720" w:hanging="720"/>
        <w:rPr>
          <w:color w:val="000000"/>
          <w:highlight w:val="white"/>
        </w:rPr>
      </w:pPr>
      <w:r w:rsidRPr="005A75D4">
        <w:rPr>
          <w:color w:val="000000"/>
          <w:highlight w:val="white"/>
          <w:lang w:val="es-PE"/>
        </w:rPr>
        <w:t xml:space="preserve">Teh, Y. W., </w:t>
      </w:r>
      <w:proofErr w:type="spellStart"/>
      <w:r w:rsidRPr="005A75D4">
        <w:rPr>
          <w:color w:val="000000"/>
          <w:highlight w:val="white"/>
          <w:lang w:val="es-PE"/>
        </w:rPr>
        <w:t>Jordan</w:t>
      </w:r>
      <w:proofErr w:type="spellEnd"/>
      <w:r w:rsidRPr="005A75D4">
        <w:rPr>
          <w:color w:val="000000"/>
          <w:highlight w:val="white"/>
          <w:lang w:val="es-PE"/>
        </w:rPr>
        <w:t xml:space="preserve">, M. J., Beal, M. J., &amp; Blei, D. M. (2005). </w:t>
      </w:r>
      <w:r>
        <w:rPr>
          <w:color w:val="000000"/>
          <w:highlight w:val="white"/>
        </w:rPr>
        <w:t xml:space="preserve">Sharing clusters among related groups: Hierarchical Dirichlet processes. In </w:t>
      </w:r>
      <w:r>
        <w:rPr>
          <w:i/>
          <w:color w:val="000000"/>
          <w:highlight w:val="white"/>
        </w:rPr>
        <w:t>NIPS'04 Proceedings of the 17th International Conference on Neural Information Processing Systems</w:t>
      </w:r>
      <w:r>
        <w:rPr>
          <w:color w:val="000000"/>
          <w:highlight w:val="white"/>
        </w:rPr>
        <w:t xml:space="preserve"> (1385– 1392).  Vancouver, BC and Cambridge, MA: MIT Press.</w:t>
      </w:r>
    </w:p>
    <w:p w14:paraId="58170FDC" w14:textId="77777777" w:rsidR="00147C7D" w:rsidRDefault="005A75D4">
      <w:pPr>
        <w:spacing w:before="240" w:after="240" w:line="480" w:lineRule="auto"/>
        <w:ind w:left="720" w:hanging="720"/>
        <w:rPr>
          <w:color w:val="000000"/>
          <w:highlight w:val="white"/>
        </w:rPr>
      </w:pPr>
      <w:r>
        <w:rPr>
          <w:color w:val="000000"/>
          <w:highlight w:val="white"/>
        </w:rPr>
        <w:t xml:space="preserve">Uttio, M. (2012). ‘Behind every profession is a person’: Students’ written memories of their own teacher-student-teacher relationships. </w:t>
      </w:r>
      <w:r>
        <w:rPr>
          <w:i/>
          <w:color w:val="000000"/>
          <w:highlight w:val="white"/>
        </w:rPr>
        <w:t>Teaching and Teacher Education</w:t>
      </w:r>
      <w:r>
        <w:rPr>
          <w:color w:val="000000"/>
          <w:highlight w:val="white"/>
        </w:rPr>
        <w:t>, 28, 293-301.</w:t>
      </w:r>
    </w:p>
    <w:p w14:paraId="2F1DD249" w14:textId="508CDAC6" w:rsidR="00147C7D" w:rsidRPr="00057BB9" w:rsidRDefault="005A75D4">
      <w:pPr>
        <w:rPr>
          <w:b/>
          <w:color w:val="000000"/>
        </w:rPr>
      </w:pPr>
      <w:bookmarkStart w:id="128" w:name="_lnxbz9" w:colFirst="0" w:colLast="0"/>
      <w:bookmarkEnd w:id="128"/>
      <w:r>
        <w:br w:type="page"/>
      </w:r>
    </w:p>
    <w:p w14:paraId="4D04A216" w14:textId="45CAFF9B" w:rsidR="00C609E4" w:rsidRDefault="00C609E4">
      <w:pPr>
        <w:rPr>
          <w:color w:val="000000"/>
        </w:rPr>
      </w:pPr>
    </w:p>
    <w:p w14:paraId="17BCC071" w14:textId="20529830" w:rsidR="00C609E4" w:rsidRDefault="00C609E4">
      <w:pPr>
        <w:rPr>
          <w:color w:val="000000"/>
        </w:rPr>
      </w:pPr>
      <w:r>
        <w:rPr>
          <w:color w:val="000000"/>
        </w:rPr>
        <w:t xml:space="preserve">Appendix </w:t>
      </w:r>
    </w:p>
    <w:p w14:paraId="1BA52130" w14:textId="28F6E74F" w:rsidR="00C609E4" w:rsidRDefault="00C609E4">
      <w:pPr>
        <w:rPr>
          <w:color w:val="000000"/>
        </w:rPr>
      </w:pPr>
    </w:p>
    <w:p w14:paraId="2314965F" w14:textId="67D977BA" w:rsidR="00C609E4" w:rsidRDefault="00C609E4">
      <w:pPr>
        <w:rPr>
          <w:color w:val="000000"/>
        </w:rPr>
      </w:pPr>
      <w:r>
        <w:t>One other way we evaluated how well the topic model represented the text was by evaluating how many reviews submitted by parents were grouped into Topic 5. Reviews submitted after August, 2015 sometimes had labels identifying whether they had been submitted by parents or students. We compared reviews dominated by Topic 5 to the “Submitted By” label in the data and confirmed that our model was able to accurately identify reviews submitted by parents. There were 4,448 parent reviews that were longer than 100 characters and rated between 0 and 35. Of these 4,448 reviews, 46.6% of them were dominated by Topic 5. Another 15% of the parent reviews had Topic 5 as the second most likely topic. Topic 9 was a distant second which dominated only 13% of the reviews submitted by parents. These findings also suggested that parents who were moved to submit reviews on RateMyTeacher.com were generally motivated by the strong antipathy reflected in Topic 5. The fact that our language model was able to accurately identify reviews submitted by parents increased our confidence that the language model we trained and selected yielded some consistent and coherent topics.</w:t>
      </w:r>
    </w:p>
    <w:sectPr w:rsidR="00C609E4">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8" w:author="Carlos Valcarcel Wolloh" w:date="2021-01-29T12:39:00Z" w:initials="CVW">
    <w:p w14:paraId="457400E3" w14:textId="40574319" w:rsidR="00E806E9" w:rsidRDefault="00E806E9">
      <w:pPr>
        <w:pStyle w:val="Textocomentario"/>
      </w:pPr>
      <w:r>
        <w:rPr>
          <w:rStyle w:val="Refdecomentario"/>
        </w:rPr>
        <w:annotationRef/>
      </w:r>
      <w:r>
        <w:t xml:space="preserve">For </w:t>
      </w:r>
      <w:proofErr w:type="gramStart"/>
      <w:r>
        <w:t>Jeff :</w:t>
      </w:r>
      <w:proofErr w:type="gramEnd"/>
      <w:r>
        <w:t xml:space="preserve"> If we decide to exclude the graph then exclude this. </w:t>
      </w:r>
    </w:p>
  </w:comment>
  <w:comment w:id="20" w:author="Carlos Valcarcel Wolloh" w:date="2021-01-29T12:49:00Z" w:initials="CVW">
    <w:p w14:paraId="2F46172E" w14:textId="4CAA6A52" w:rsidR="00E806E9" w:rsidRDefault="00E806E9">
      <w:pPr>
        <w:pStyle w:val="Textocomentario"/>
      </w:pPr>
      <w:r>
        <w:rPr>
          <w:rStyle w:val="Refdecomentario"/>
        </w:rPr>
        <w:annotationRef/>
      </w:r>
      <w:r>
        <w:t xml:space="preserve">For </w:t>
      </w:r>
      <w:proofErr w:type="gramStart"/>
      <w:r>
        <w:t>Jeff :</w:t>
      </w:r>
      <w:proofErr w:type="gramEnd"/>
      <w:r>
        <w:t xml:space="preserve"> Can be trimmed a lot I think. </w:t>
      </w:r>
      <w:r w:rsidR="0024157D">
        <w:t>I did some preliminary trimming</w:t>
      </w:r>
    </w:p>
  </w:comment>
  <w:comment w:id="28" w:author="Carlos Valcarcel Wolloh" w:date="2021-01-29T12:44:00Z" w:initials="CVW">
    <w:p w14:paraId="594861F0" w14:textId="612383CE" w:rsidR="00E806E9" w:rsidRDefault="00E806E9">
      <w:pPr>
        <w:pStyle w:val="Textocomentario"/>
      </w:pPr>
      <w:r>
        <w:rPr>
          <w:rStyle w:val="Refdecomentario"/>
        </w:rPr>
        <w:annotationRef/>
      </w:r>
      <w:r>
        <w:t>Add to questions for journal</w:t>
      </w:r>
    </w:p>
  </w:comment>
  <w:comment w:id="34" w:author="Microsoft Office User" w:date="2021-01-28T11:51:00Z" w:initials="MOU">
    <w:p w14:paraId="28B02491" w14:textId="0574D142" w:rsidR="00E806E9" w:rsidRDefault="00E806E9">
      <w:pPr>
        <w:pStyle w:val="Textocomentario"/>
      </w:pPr>
      <w:r>
        <w:rPr>
          <w:rStyle w:val="Refdecomentario"/>
        </w:rPr>
        <w:annotationRef/>
      </w:r>
      <w:r>
        <w:t xml:space="preserve">I don’t get the first two sentences. Can they be </w:t>
      </w:r>
      <w:proofErr w:type="gramStart"/>
      <w:r>
        <w:t>dropped ?</w:t>
      </w:r>
      <w:proofErr w:type="gramEnd"/>
    </w:p>
  </w:comment>
  <w:comment w:id="35" w:author="Carlos Valcarcel Wolloh" w:date="2021-01-30T00:37:00Z" w:initials="CVW">
    <w:p w14:paraId="0805BA5D" w14:textId="2F8053E7" w:rsidR="00E806E9" w:rsidRDefault="00E806E9">
      <w:pPr>
        <w:pStyle w:val="Textocomentario"/>
      </w:pPr>
      <w:r>
        <w:rPr>
          <w:rStyle w:val="Refdecomentario"/>
        </w:rPr>
        <w:annotationRef/>
      </w:r>
      <w:r>
        <w:t>For Jeff</w:t>
      </w:r>
    </w:p>
  </w:comment>
  <w:comment w:id="44" w:author="Microsoft Office User" w:date="2021-01-28T12:03:00Z" w:initials="MOU">
    <w:p w14:paraId="2C482BFD" w14:textId="77777777" w:rsidR="00CD6E37" w:rsidRDefault="00CD6E37" w:rsidP="00CD6E37">
      <w:pPr>
        <w:pStyle w:val="Textocomentario"/>
      </w:pPr>
      <w:r>
        <w:rPr>
          <w:rStyle w:val="Refdecomentario"/>
        </w:rPr>
        <w:annotationRef/>
      </w:r>
      <w:r>
        <w:t>I don’t know what this means and assume you and Jeff do.</w:t>
      </w:r>
    </w:p>
  </w:comment>
  <w:comment w:id="45" w:author="Carlos Valcarcel Wolloh" w:date="2021-01-30T01:59:00Z" w:initials="CVW">
    <w:p w14:paraId="67CC5410" w14:textId="02DF5F9C" w:rsidR="00CD6E37" w:rsidRDefault="00CD6E37" w:rsidP="00CD6E37">
      <w:pPr>
        <w:pStyle w:val="Textocomentario"/>
      </w:pPr>
      <w:r>
        <w:rPr>
          <w:rStyle w:val="Refdecomentario"/>
        </w:rPr>
        <w:annotationRef/>
      </w:r>
      <w:r>
        <w:t xml:space="preserve">Question for </w:t>
      </w:r>
      <w:proofErr w:type="gramStart"/>
      <w:r>
        <w:t>Jeff :</w:t>
      </w:r>
      <w:proofErr w:type="gramEnd"/>
      <w:r>
        <w:t xml:space="preserve"> How do you think we should handle this, include a link?</w:t>
      </w:r>
      <w:r>
        <w:t xml:space="preserve"> Mention in the Intro, conclusions? </w:t>
      </w:r>
      <w:r>
        <w:t xml:space="preserve"> </w:t>
      </w:r>
    </w:p>
  </w:comment>
  <w:comment w:id="46" w:author="Microsoft Office User" w:date="2021-01-28T11:56:00Z" w:initials="MOU">
    <w:p w14:paraId="7047F249" w14:textId="2291E406" w:rsidR="00E806E9" w:rsidRDefault="00E806E9">
      <w:pPr>
        <w:pStyle w:val="Textocomentario"/>
      </w:pPr>
      <w:r>
        <w:rPr>
          <w:rStyle w:val="Refdecomentario"/>
        </w:rPr>
        <w:annotationRef/>
      </w:r>
      <w:r>
        <w:t xml:space="preserve">Isn’t this odd? Play and nice with mean and hate? Shouldn’t we have a way for a reader to figure out this isn’t a mistake? </w:t>
      </w:r>
    </w:p>
  </w:comment>
  <w:comment w:id="47" w:author="Carlos Valcarcel Wolloh" w:date="2021-01-30T15:39:00Z" w:initials="CVW">
    <w:p w14:paraId="243E4422" w14:textId="1509DED2" w:rsidR="00CD6E37" w:rsidRDefault="00CD6E37">
      <w:pPr>
        <w:pStyle w:val="Textocomentario"/>
      </w:pPr>
      <w:r>
        <w:rPr>
          <w:rStyle w:val="Refdecomentario"/>
        </w:rPr>
        <w:annotationRef/>
      </w:r>
      <w:r>
        <w:t xml:space="preserve">We address this in the description. The topic is simply not very coherent or consistent. </w:t>
      </w:r>
    </w:p>
  </w:comment>
  <w:comment w:id="50" w:author="Microsoft Office User" w:date="2021-01-28T12:04:00Z" w:initials="MOU">
    <w:p w14:paraId="08531938" w14:textId="53B12602" w:rsidR="00E806E9" w:rsidRDefault="00E806E9">
      <w:pPr>
        <w:pStyle w:val="Textocomentario"/>
      </w:pPr>
      <w:r>
        <w:rPr>
          <w:rStyle w:val="Refdecomentario"/>
        </w:rPr>
        <w:annotationRef/>
      </w:r>
      <w:r>
        <w:t>This sentence is unintelligible to me</w:t>
      </w:r>
    </w:p>
  </w:comment>
  <w:comment w:id="51" w:author="Carlos Valcarcel Wolloh" w:date="2021-01-30T02:03:00Z" w:initials="CVW">
    <w:p w14:paraId="7F0B36D4" w14:textId="77777777" w:rsidR="00E806E9" w:rsidRDefault="00E806E9">
      <w:pPr>
        <w:pStyle w:val="Textocomentario"/>
      </w:pPr>
      <w:r>
        <w:rPr>
          <w:rStyle w:val="Refdecomentario"/>
        </w:rPr>
        <w:annotationRef/>
      </w:r>
      <w:r>
        <w:t>Changed to what it is now from:</w:t>
      </w:r>
    </w:p>
    <w:p w14:paraId="72673476" w14:textId="77777777" w:rsidR="00E806E9" w:rsidRDefault="00E806E9">
      <w:pPr>
        <w:pStyle w:val="Textocomentario"/>
      </w:pPr>
    </w:p>
    <w:p w14:paraId="5EF610AB" w14:textId="7C548CC6" w:rsidR="00E806E9" w:rsidRDefault="00E806E9">
      <w:pPr>
        <w:pStyle w:val="Textocomentario"/>
      </w:pPr>
      <w:r>
        <w:t>This characterization of language</w:t>
      </w:r>
      <w:r>
        <w:rPr>
          <w:rStyle w:val="Refdecomentario"/>
        </w:rPr>
        <w:annotationRef/>
      </w:r>
      <w:r>
        <w:t xml:space="preserve"> resulted in an interesting grouping of issue where a clear causal link exists between the former two and latter two subject.</w:t>
      </w:r>
      <w:r>
        <w:rPr>
          <w:rStyle w:val="Refdecomentario"/>
        </w:rPr>
        <w:annotationRef/>
      </w:r>
    </w:p>
  </w:comment>
  <w:comment w:id="52" w:author="Carlos Valcarcel Wolloh" w:date="2021-01-25T13:12:00Z" w:initials="CVW">
    <w:p w14:paraId="53E0EE0D" w14:textId="77777777" w:rsidR="00E806E9" w:rsidRDefault="00E806E9" w:rsidP="00805156">
      <w:pPr>
        <w:pStyle w:val="Textocomentario"/>
      </w:pPr>
      <w:r>
        <w:rPr>
          <w:rStyle w:val="Refdecomentario"/>
        </w:rPr>
        <w:annotationRef/>
      </w:r>
      <w:r>
        <w:t xml:space="preserve">For Discussion: </w:t>
      </w:r>
    </w:p>
    <w:p w14:paraId="771959F0" w14:textId="77777777" w:rsidR="00E806E9" w:rsidRDefault="00E806E9" w:rsidP="00805156">
      <w:pPr>
        <w:pStyle w:val="Textocomentario"/>
      </w:pPr>
    </w:p>
    <w:p w14:paraId="229C37A3" w14:textId="77777777" w:rsidR="00E806E9" w:rsidRDefault="00E806E9" w:rsidP="00805156">
      <w:pPr>
        <w:pStyle w:val="Textocomentario"/>
        <w:numPr>
          <w:ilvl w:val="0"/>
          <w:numId w:val="8"/>
        </w:numPr>
      </w:pPr>
      <w:r>
        <w:t>Topic 7</w:t>
      </w:r>
    </w:p>
    <w:p w14:paraId="50D2BB52" w14:textId="77777777" w:rsidR="00E806E9" w:rsidRDefault="00E806E9" w:rsidP="00805156">
      <w:pPr>
        <w:pStyle w:val="Textocomentario"/>
        <w:numPr>
          <w:ilvl w:val="0"/>
          <w:numId w:val="8"/>
        </w:numPr>
      </w:pPr>
      <w:r>
        <w:t>Subject: Unclear Expectations, Insufficient time given.</w:t>
      </w:r>
    </w:p>
    <w:p w14:paraId="3C3EC4B2" w14:textId="77777777" w:rsidR="00E806E9" w:rsidRDefault="00E806E9" w:rsidP="00805156">
      <w:pPr>
        <w:pStyle w:val="Textocomentario"/>
      </w:pPr>
    </w:p>
    <w:p w14:paraId="549C78F5" w14:textId="6D77584D" w:rsidR="00E806E9" w:rsidRDefault="00E806E9" w:rsidP="00805156">
      <w:pPr>
        <w:pStyle w:val="Textocomentario"/>
      </w:pPr>
      <w:r>
        <w:t xml:space="preserve">Administrators who consistently hear complaints that a teacher is grading too strictly might schedule a peer review to see that they are reviewing expectations effectively or grading in a timely manner. </w:t>
      </w:r>
    </w:p>
  </w:comment>
  <w:comment w:id="57" w:author="Carlos Valcarcel Wolloh" w:date="2021-01-25T13:26:00Z" w:initials="CVW">
    <w:p w14:paraId="13EE16A6" w14:textId="77777777" w:rsidR="00E806E9" w:rsidRDefault="00E806E9">
      <w:pPr>
        <w:pStyle w:val="Textocomentario"/>
      </w:pPr>
      <w:r>
        <w:rPr>
          <w:rStyle w:val="Refdecomentario"/>
        </w:rPr>
        <w:annotationRef/>
      </w:r>
      <w:r>
        <w:t xml:space="preserve">For Discussion: </w:t>
      </w:r>
    </w:p>
    <w:p w14:paraId="62EA2AA7" w14:textId="77777777" w:rsidR="00E806E9" w:rsidRDefault="00E806E9">
      <w:pPr>
        <w:pStyle w:val="Textocomentario"/>
      </w:pPr>
    </w:p>
    <w:p w14:paraId="152B5290" w14:textId="77777777" w:rsidR="00E806E9" w:rsidRDefault="00E806E9">
      <w:pPr>
        <w:pStyle w:val="Textocomentario"/>
      </w:pPr>
      <w:r>
        <w:t>General:</w:t>
      </w:r>
    </w:p>
    <w:p w14:paraId="50F467D6" w14:textId="6ADDB148" w:rsidR="00E806E9" w:rsidRDefault="00E806E9">
      <w:pPr>
        <w:pStyle w:val="Textocomentario"/>
      </w:pPr>
      <w:r>
        <w:t xml:space="preserve">We suggest that if teachers actively address the pain points we’ve highlighted here, they will actively be meeting those points that matter most to students. And that focusing on this will help nurture a student-teacher relationship that will be able to grow and overcome other, less offensive obstacles. </w:t>
      </w:r>
    </w:p>
  </w:comment>
  <w:comment w:id="104" w:author="Microsoft Office User" w:date="2021-01-28T12:40:00Z" w:initials="MOU">
    <w:p w14:paraId="43DDFCE6" w14:textId="7D90ED50" w:rsidR="00E806E9" w:rsidRDefault="00E806E9">
      <w:pPr>
        <w:pStyle w:val="Textocomentario"/>
      </w:pPr>
      <w:r>
        <w:rPr>
          <w:rStyle w:val="Refdecomentario"/>
        </w:rPr>
        <w:annotationRef/>
      </w:r>
      <w:r>
        <w:t xml:space="preserve">Do we want to correct spelling? I think we decided </w:t>
      </w:r>
      <w:proofErr w:type="spellStart"/>
      <w:r>
        <w:t>noit</w:t>
      </w:r>
      <w:proofErr w:type="spellEnd"/>
      <w:r>
        <w:t xml:space="preserve"> to, previously. Do we want to keep to that? </w:t>
      </w:r>
    </w:p>
  </w:comment>
  <w:comment w:id="105" w:author="Microsoft Office User" w:date="2021-01-28T12:22:00Z" w:initials="MOU">
    <w:p w14:paraId="3EA7594F" w14:textId="14A0C962" w:rsidR="00E806E9" w:rsidRDefault="00E806E9">
      <w:pPr>
        <w:pStyle w:val="Textocomentario"/>
      </w:pPr>
      <w:r>
        <w:rPr>
          <w:rStyle w:val="Refdecomentario"/>
        </w:rPr>
        <w:annotationRef/>
      </w:r>
      <w:r>
        <w:t>Again—fake names all throughout, yes? I don’t want us sued.</w:t>
      </w:r>
    </w:p>
  </w:comment>
  <w:comment w:id="109" w:author="Microsoft Office User" w:date="2021-01-28T12:23:00Z" w:initials="MOU">
    <w:p w14:paraId="453B4625" w14:textId="03DF0433" w:rsidR="00E806E9" w:rsidRDefault="00E806E9">
      <w:pPr>
        <w:pStyle w:val="Textocomentario"/>
      </w:pPr>
      <w:r>
        <w:rPr>
          <w:rStyle w:val="Refdecomentario"/>
        </w:rPr>
        <w:annotationRef/>
      </w:r>
      <w:r>
        <w:t xml:space="preserve">Sparsity? Or opaqueness? </w:t>
      </w:r>
    </w:p>
  </w:comment>
  <w:comment w:id="110" w:author="Carlos Valcarcel Wolloh" w:date="2021-01-30T16:09:00Z" w:initials="CVW">
    <w:p w14:paraId="647F2F21" w14:textId="18ACA970" w:rsidR="00362A37" w:rsidRDefault="00362A37">
      <w:pPr>
        <w:pStyle w:val="Textocomentario"/>
      </w:pPr>
      <w:r>
        <w:rPr>
          <w:rStyle w:val="Refdecomentario"/>
        </w:rPr>
        <w:annotationRef/>
      </w:r>
      <w:r>
        <w:t>Both?</w:t>
      </w:r>
    </w:p>
  </w:comment>
  <w:comment w:id="114" w:author="Carlos Valcarcel Wolloh" w:date="2021-01-26T23:18:00Z" w:initials="CVW">
    <w:p w14:paraId="5135619D" w14:textId="77777777" w:rsidR="00B73472" w:rsidRDefault="00E806E9" w:rsidP="00B73472">
      <w:pPr>
        <w:pStyle w:val="Textocomentario"/>
      </w:pPr>
      <w:r>
        <w:rPr>
          <w:rStyle w:val="Refdecomentario"/>
        </w:rPr>
        <w:annotationRef/>
      </w:r>
      <w:r w:rsidR="00B73472">
        <w:t xml:space="preserve">Invitation for future research, in the conclusion? </w:t>
      </w:r>
    </w:p>
    <w:p w14:paraId="2F8DF19E" w14:textId="77777777" w:rsidR="00B73472" w:rsidRDefault="00B73472" w:rsidP="00B73472">
      <w:pPr>
        <w:pStyle w:val="Textocomentario"/>
      </w:pPr>
    </w:p>
    <w:p w14:paraId="22BA1009" w14:textId="2A879C8F" w:rsidR="00E806E9" w:rsidRDefault="00E806E9" w:rsidP="00B73472">
      <w:pPr>
        <w:pStyle w:val="Textocomentario"/>
      </w:pPr>
      <w:r>
        <w:t xml:space="preserve">Other examinations of the data could potentially reveal others, especially if they use the accompanying dataset and </w:t>
      </w:r>
      <w:proofErr w:type="spellStart"/>
      <w:r>
        <w:t>likert</w:t>
      </w:r>
      <w:proofErr w:type="spellEnd"/>
      <w:r>
        <w:t xml:space="preserve"> scales to create different datasets.</w:t>
      </w:r>
    </w:p>
  </w:comment>
  <w:comment w:id="124" w:author="Microsoft Office User" w:date="2021-01-28T14:04:00Z" w:initials="MOU">
    <w:p w14:paraId="3A9110F6" w14:textId="63BCDD5C" w:rsidR="00E806E9" w:rsidRDefault="00E806E9">
      <w:pPr>
        <w:pStyle w:val="Textocomentario"/>
      </w:pPr>
      <w:r>
        <w:rPr>
          <w:rStyle w:val="Refdecomentario"/>
        </w:rPr>
        <w:annotationRef/>
      </w:r>
      <w:r>
        <w:t xml:space="preserve">This is a strange ref. I cannot confirm it. Can someone else check it please.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57400E3" w15:done="0"/>
  <w15:commentEx w15:paraId="2F46172E" w15:done="0"/>
  <w15:commentEx w15:paraId="594861F0" w15:done="1"/>
  <w15:commentEx w15:paraId="28B02491" w15:done="0"/>
  <w15:commentEx w15:paraId="0805BA5D" w15:paraIdParent="28B02491" w15:done="0"/>
  <w15:commentEx w15:paraId="2C482BFD" w15:done="0"/>
  <w15:commentEx w15:paraId="67CC5410" w15:paraIdParent="2C482BFD" w15:done="0"/>
  <w15:commentEx w15:paraId="7047F249" w15:done="0"/>
  <w15:commentEx w15:paraId="243E4422" w15:paraIdParent="7047F249" w15:done="0"/>
  <w15:commentEx w15:paraId="08531938" w15:done="0"/>
  <w15:commentEx w15:paraId="5EF610AB" w15:paraIdParent="08531938" w15:done="0"/>
  <w15:commentEx w15:paraId="549C78F5" w15:done="1"/>
  <w15:commentEx w15:paraId="50F467D6" w15:done="1"/>
  <w15:commentEx w15:paraId="43DDFCE6" w15:done="0"/>
  <w15:commentEx w15:paraId="3EA7594F" w15:done="0"/>
  <w15:commentEx w15:paraId="453B4625" w15:done="0"/>
  <w15:commentEx w15:paraId="647F2F21" w15:paraIdParent="453B4625" w15:done="0"/>
  <w15:commentEx w15:paraId="22BA1009" w15:done="0"/>
  <w15:commentEx w15:paraId="3A9110F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BD071C" w16cex:dateUtc="2021-01-28T16:49:00Z"/>
  <w16cex:commentExtensible w16cex:durableId="23BD07F2" w16cex:dateUtc="2021-01-28T16:52:00Z"/>
  <w16cex:commentExtensible w16cex:durableId="23BD1230" w16cex:dateUtc="2021-01-28T17:36:00Z"/>
  <w16cex:commentExtensible w16cex:durableId="23BD1B16" w16cex:dateUtc="2021-01-28T18:14:00Z"/>
  <w16cex:commentExtensible w16cex:durableId="23BD23BC" w16cex:dateUtc="2021-01-28T18:51:00Z"/>
  <w16cex:commentExtensible w16cex:durableId="23BD2417" w16cex:dateUtc="2021-01-28T18:52:00Z"/>
  <w16cex:commentExtensible w16cex:durableId="23BD244D" w16cex:dateUtc="2021-01-28T18:53:00Z"/>
  <w16cex:commentExtensible w16cex:durableId="23BD24F4" w16cex:dateUtc="2021-01-28T18:56:00Z"/>
  <w16cex:commentExtensible w16cex:durableId="23BD268F" w16cex:dateUtc="2021-01-28T19:03:00Z"/>
  <w16cex:commentExtensible w16cex:durableId="23BD26C8" w16cex:dateUtc="2021-01-28T19:04:00Z"/>
  <w16cex:commentExtensible w16cex:durableId="23BD2A27" w16cex:dateUtc="2021-01-28T19:18:00Z"/>
  <w16cex:commentExtensible w16cex:durableId="23BD2F5B" w16cex:dateUtc="2021-01-28T19:40:00Z"/>
  <w16cex:commentExtensible w16cex:durableId="23BD2AC7" w16cex:dateUtc="2021-01-28T19:21:00Z"/>
  <w16cex:commentExtensible w16cex:durableId="23BD2AEE" w16cex:dateUtc="2021-01-28T19:22:00Z"/>
  <w16cex:commentExtensible w16cex:durableId="23BD2B57" w16cex:dateUtc="2021-01-28T19:23:00Z"/>
  <w16cex:commentExtensible w16cex:durableId="23BD3012" w16cex:dateUtc="2021-01-28T19:44:00Z"/>
  <w16cex:commentExtensible w16cex:durableId="23BD42F7" w16cex:dateUtc="2021-01-28T21: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57400E3" w16cid:durableId="23BE806C"/>
  <w16cid:commentId w16cid:paraId="2F46172E" w16cid:durableId="23BE82BE"/>
  <w16cid:commentId w16cid:paraId="594861F0" w16cid:durableId="23BE81A7"/>
  <w16cid:commentId w16cid:paraId="28B02491" w16cid:durableId="23BD23BC"/>
  <w16cid:commentId w16cid:paraId="0805BA5D" w16cid:durableId="23BF28D5"/>
  <w16cid:commentId w16cid:paraId="2C482BFD" w16cid:durableId="23BD268F"/>
  <w16cid:commentId w16cid:paraId="67CC5410" w16cid:durableId="23BF3BFC"/>
  <w16cid:commentId w16cid:paraId="7047F249" w16cid:durableId="23BD24F4"/>
  <w16cid:commentId w16cid:paraId="243E4422" w16cid:durableId="23BFFC37"/>
  <w16cid:commentId w16cid:paraId="08531938" w16cid:durableId="23BD26C8"/>
  <w16cid:commentId w16cid:paraId="5EF610AB" w16cid:durableId="23BF3CE4"/>
  <w16cid:commentId w16cid:paraId="549C78F5" w16cid:durableId="23B94244"/>
  <w16cid:commentId w16cid:paraId="50F467D6" w16cid:durableId="23B9458E"/>
  <w16cid:commentId w16cid:paraId="43DDFCE6" w16cid:durableId="23BD2F5B"/>
  <w16cid:commentId w16cid:paraId="3EA7594F" w16cid:durableId="23BD2AEE"/>
  <w16cid:commentId w16cid:paraId="453B4625" w16cid:durableId="23BD2B57"/>
  <w16cid:commentId w16cid:paraId="647F2F21" w16cid:durableId="23C00320"/>
  <w16cid:commentId w16cid:paraId="22BA1009" w16cid:durableId="23BB21AF"/>
  <w16cid:commentId w16cid:paraId="3A9110F6" w16cid:durableId="23BD42F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CC4B0E" w14:textId="77777777" w:rsidR="009C76EB" w:rsidRDefault="009C76EB">
      <w:r>
        <w:separator/>
      </w:r>
    </w:p>
  </w:endnote>
  <w:endnote w:type="continuationSeparator" w:id="0">
    <w:p w14:paraId="27F658BE" w14:textId="77777777" w:rsidR="009C76EB" w:rsidRDefault="009C76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B9755B" w14:textId="77777777" w:rsidR="009C76EB" w:rsidRDefault="009C76EB">
      <w:r>
        <w:separator/>
      </w:r>
    </w:p>
  </w:footnote>
  <w:footnote w:type="continuationSeparator" w:id="0">
    <w:p w14:paraId="53C0896F" w14:textId="77777777" w:rsidR="009C76EB" w:rsidRDefault="009C76EB">
      <w:r>
        <w:continuationSeparator/>
      </w:r>
    </w:p>
  </w:footnote>
  <w:footnote w:id="1">
    <w:p w14:paraId="706AC003" w14:textId="77777777" w:rsidR="00E806E9" w:rsidRDefault="00E806E9">
      <w:pPr>
        <w:rPr>
          <w:sz w:val="16"/>
          <w:szCs w:val="16"/>
        </w:rPr>
      </w:pPr>
      <w:r>
        <w:rPr>
          <w:vertAlign w:val="superscript"/>
        </w:rPr>
        <w:footnoteRef/>
      </w:r>
      <w:r>
        <w:rPr>
          <w:sz w:val="20"/>
          <w:szCs w:val="20"/>
        </w:rPr>
        <w:t xml:space="preserve"> As a point of reference for coherence scores we used the results presented in </w:t>
      </w:r>
      <w:proofErr w:type="spellStart"/>
      <w:r>
        <w:rPr>
          <w:sz w:val="20"/>
          <w:szCs w:val="20"/>
          <w:highlight w:val="white"/>
        </w:rPr>
        <w:t>Röder’s</w:t>
      </w:r>
      <w:proofErr w:type="spellEnd"/>
      <w:r>
        <w:rPr>
          <w:sz w:val="20"/>
          <w:szCs w:val="20"/>
          <w:highlight w:val="white"/>
        </w:rPr>
        <w:t xml:space="preserve"> 2015 paper which set benchmarked coherence scores to human ratings of coherence for several datasets of varying complexity. The most difficult dataset to evaluate for all measures was a “Movie” dataset originally used by Rosner, 2014 in which the score for the “Cv” measure was .548, the next most difficult data sets yielded scores of 0.627, 0.655 and 0.671. Each was trained using the text being classified (other methods were also evaluated in the paper).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95C5E5" w14:textId="77777777" w:rsidR="00E806E9" w:rsidRDefault="00E806E9">
    <w:pPr>
      <w:jc w:val="right"/>
    </w:pPr>
    <w:r>
      <w:fldChar w:fldCharType="begin"/>
    </w:r>
    <w:r>
      <w:instrText>PAGE</w:instrText>
    </w:r>
    <w:r>
      <w:fldChar w:fldCharType="separate"/>
    </w:r>
    <w:r>
      <w:rPr>
        <w:noProof/>
      </w:rPr>
      <w:t>1</w:t>
    </w:r>
    <w:r>
      <w:fldChar w:fldCharType="end"/>
    </w:r>
  </w:p>
  <w:p w14:paraId="5BD5AD58" w14:textId="77777777" w:rsidR="00E806E9" w:rsidRDefault="00E806E9">
    <w:pPr>
      <w:widowControl w:val="0"/>
      <w:pBdr>
        <w:top w:val="nil"/>
        <w:left w:val="nil"/>
        <w:bottom w:val="nil"/>
        <w:right w:val="nil"/>
        <w:between w:val="nil"/>
      </w:pBdr>
      <w:spacing w:line="276"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56770"/>
    <w:multiLevelType w:val="multilevel"/>
    <w:tmpl w:val="0F6E67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4441D13"/>
    <w:multiLevelType w:val="multilevel"/>
    <w:tmpl w:val="4210E9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96F0041"/>
    <w:multiLevelType w:val="hybridMultilevel"/>
    <w:tmpl w:val="DB588332"/>
    <w:lvl w:ilvl="0" w:tplc="78B4F6CE">
      <w:start w:val="6"/>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26985F2A"/>
    <w:multiLevelType w:val="hybridMultilevel"/>
    <w:tmpl w:val="2042E3B0"/>
    <w:lvl w:ilvl="0" w:tplc="78B4F6CE">
      <w:start w:val="6"/>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308C242E"/>
    <w:multiLevelType w:val="hybridMultilevel"/>
    <w:tmpl w:val="62F48A0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35401296"/>
    <w:multiLevelType w:val="multilevel"/>
    <w:tmpl w:val="91AAA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810BBF"/>
    <w:multiLevelType w:val="multilevel"/>
    <w:tmpl w:val="828473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E202402"/>
    <w:multiLevelType w:val="hybridMultilevel"/>
    <w:tmpl w:val="E4F65E00"/>
    <w:lvl w:ilvl="0" w:tplc="78B4F6CE">
      <w:start w:val="6"/>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442574BE"/>
    <w:multiLevelType w:val="multilevel"/>
    <w:tmpl w:val="F84E4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8A7978"/>
    <w:multiLevelType w:val="hybridMultilevel"/>
    <w:tmpl w:val="69D23F8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6F2D4F30"/>
    <w:multiLevelType w:val="hybridMultilevel"/>
    <w:tmpl w:val="32543946"/>
    <w:lvl w:ilvl="0" w:tplc="78B4F6CE">
      <w:start w:val="6"/>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6F31003D"/>
    <w:multiLevelType w:val="hybridMultilevel"/>
    <w:tmpl w:val="E6A6F92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73C94130"/>
    <w:multiLevelType w:val="hybridMultilevel"/>
    <w:tmpl w:val="FC749426"/>
    <w:lvl w:ilvl="0" w:tplc="78B4F6CE">
      <w:start w:val="6"/>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7B164E51"/>
    <w:multiLevelType w:val="multilevel"/>
    <w:tmpl w:val="8C5876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C7F72FC"/>
    <w:multiLevelType w:val="multilevel"/>
    <w:tmpl w:val="1D1E91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14"/>
  </w:num>
  <w:num w:numId="3">
    <w:abstractNumId w:val="1"/>
  </w:num>
  <w:num w:numId="4">
    <w:abstractNumId w:val="13"/>
  </w:num>
  <w:num w:numId="5">
    <w:abstractNumId w:val="0"/>
  </w:num>
  <w:num w:numId="6">
    <w:abstractNumId w:val="4"/>
  </w:num>
  <w:num w:numId="7">
    <w:abstractNumId w:val="11"/>
  </w:num>
  <w:num w:numId="8">
    <w:abstractNumId w:val="7"/>
  </w:num>
  <w:num w:numId="9">
    <w:abstractNumId w:val="12"/>
  </w:num>
  <w:num w:numId="10">
    <w:abstractNumId w:val="10"/>
  </w:num>
  <w:num w:numId="11">
    <w:abstractNumId w:val="2"/>
  </w:num>
  <w:num w:numId="12">
    <w:abstractNumId w:val="3"/>
  </w:num>
  <w:num w:numId="13">
    <w:abstractNumId w:val="9"/>
  </w:num>
  <w:num w:numId="14">
    <w:abstractNumId w:val="5"/>
  </w:num>
  <w:num w:numId="15">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los Valcarcel Wolloh">
    <w15:presenceInfo w15:providerId="Windows Live" w15:userId="6cb20054310293aa"/>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7C7D"/>
    <w:rsid w:val="00044212"/>
    <w:rsid w:val="00055648"/>
    <w:rsid w:val="00057BB9"/>
    <w:rsid w:val="00093E27"/>
    <w:rsid w:val="000C2F2B"/>
    <w:rsid w:val="000E64EE"/>
    <w:rsid w:val="00134BBB"/>
    <w:rsid w:val="00147C7D"/>
    <w:rsid w:val="00153FC0"/>
    <w:rsid w:val="00175283"/>
    <w:rsid w:val="001A216E"/>
    <w:rsid w:val="001A6A43"/>
    <w:rsid w:val="001F34BC"/>
    <w:rsid w:val="00215269"/>
    <w:rsid w:val="00226577"/>
    <w:rsid w:val="0024157D"/>
    <w:rsid w:val="00261F2A"/>
    <w:rsid w:val="00272CC4"/>
    <w:rsid w:val="00281EF9"/>
    <w:rsid w:val="002A6390"/>
    <w:rsid w:val="002F47B0"/>
    <w:rsid w:val="002F64E0"/>
    <w:rsid w:val="003301F2"/>
    <w:rsid w:val="00362A37"/>
    <w:rsid w:val="0036603F"/>
    <w:rsid w:val="00392E89"/>
    <w:rsid w:val="00397E4A"/>
    <w:rsid w:val="003A58D3"/>
    <w:rsid w:val="003B61BC"/>
    <w:rsid w:val="003B6DA3"/>
    <w:rsid w:val="003C2708"/>
    <w:rsid w:val="003E3573"/>
    <w:rsid w:val="00427C63"/>
    <w:rsid w:val="00433137"/>
    <w:rsid w:val="00453455"/>
    <w:rsid w:val="00471809"/>
    <w:rsid w:val="00496366"/>
    <w:rsid w:val="004C70D7"/>
    <w:rsid w:val="004D340C"/>
    <w:rsid w:val="004E1880"/>
    <w:rsid w:val="004E732E"/>
    <w:rsid w:val="004F2F2A"/>
    <w:rsid w:val="004F5DC0"/>
    <w:rsid w:val="005234D1"/>
    <w:rsid w:val="0053786C"/>
    <w:rsid w:val="005424C8"/>
    <w:rsid w:val="00575AC4"/>
    <w:rsid w:val="005A75D4"/>
    <w:rsid w:val="005B79FB"/>
    <w:rsid w:val="0064696E"/>
    <w:rsid w:val="00670E27"/>
    <w:rsid w:val="006928E4"/>
    <w:rsid w:val="006D285E"/>
    <w:rsid w:val="006E25D7"/>
    <w:rsid w:val="007071CB"/>
    <w:rsid w:val="007107BC"/>
    <w:rsid w:val="007238BD"/>
    <w:rsid w:val="00724FC0"/>
    <w:rsid w:val="0073278E"/>
    <w:rsid w:val="007474D1"/>
    <w:rsid w:val="00747A59"/>
    <w:rsid w:val="00747B4D"/>
    <w:rsid w:val="00776155"/>
    <w:rsid w:val="007803E2"/>
    <w:rsid w:val="00781447"/>
    <w:rsid w:val="00781BB4"/>
    <w:rsid w:val="00792274"/>
    <w:rsid w:val="007A11A1"/>
    <w:rsid w:val="007B7916"/>
    <w:rsid w:val="007D1779"/>
    <w:rsid w:val="00805156"/>
    <w:rsid w:val="0082456F"/>
    <w:rsid w:val="00845C28"/>
    <w:rsid w:val="0085220A"/>
    <w:rsid w:val="00886922"/>
    <w:rsid w:val="008A4F26"/>
    <w:rsid w:val="008D7129"/>
    <w:rsid w:val="008E1847"/>
    <w:rsid w:val="0091074E"/>
    <w:rsid w:val="00914A58"/>
    <w:rsid w:val="009169E1"/>
    <w:rsid w:val="009345FE"/>
    <w:rsid w:val="009467FF"/>
    <w:rsid w:val="0096144E"/>
    <w:rsid w:val="00975121"/>
    <w:rsid w:val="00981A4F"/>
    <w:rsid w:val="009C76EB"/>
    <w:rsid w:val="009E36AD"/>
    <w:rsid w:val="009F7F77"/>
    <w:rsid w:val="00A05842"/>
    <w:rsid w:val="00A706D7"/>
    <w:rsid w:val="00A8309C"/>
    <w:rsid w:val="00AA43B8"/>
    <w:rsid w:val="00AA5C14"/>
    <w:rsid w:val="00AB2B3D"/>
    <w:rsid w:val="00AC0E85"/>
    <w:rsid w:val="00AD0C65"/>
    <w:rsid w:val="00AF0F7B"/>
    <w:rsid w:val="00AF43C7"/>
    <w:rsid w:val="00B05A31"/>
    <w:rsid w:val="00B36153"/>
    <w:rsid w:val="00B422F2"/>
    <w:rsid w:val="00B521A6"/>
    <w:rsid w:val="00B6697C"/>
    <w:rsid w:val="00B73472"/>
    <w:rsid w:val="00B83F44"/>
    <w:rsid w:val="00BC0F77"/>
    <w:rsid w:val="00BD20CB"/>
    <w:rsid w:val="00C01A0B"/>
    <w:rsid w:val="00C054B3"/>
    <w:rsid w:val="00C15BC0"/>
    <w:rsid w:val="00C609E4"/>
    <w:rsid w:val="00C82791"/>
    <w:rsid w:val="00CC23A1"/>
    <w:rsid w:val="00CD6E37"/>
    <w:rsid w:val="00CE225E"/>
    <w:rsid w:val="00CF627A"/>
    <w:rsid w:val="00D53525"/>
    <w:rsid w:val="00D53C75"/>
    <w:rsid w:val="00D57863"/>
    <w:rsid w:val="00D7198E"/>
    <w:rsid w:val="00DA229F"/>
    <w:rsid w:val="00DA7908"/>
    <w:rsid w:val="00DD3654"/>
    <w:rsid w:val="00DE43D9"/>
    <w:rsid w:val="00E026E4"/>
    <w:rsid w:val="00E135A7"/>
    <w:rsid w:val="00E136DF"/>
    <w:rsid w:val="00E20148"/>
    <w:rsid w:val="00E52F43"/>
    <w:rsid w:val="00E5463B"/>
    <w:rsid w:val="00E61BA9"/>
    <w:rsid w:val="00E721C1"/>
    <w:rsid w:val="00E806E9"/>
    <w:rsid w:val="00EA2312"/>
    <w:rsid w:val="00EA61BB"/>
    <w:rsid w:val="00EB7DF2"/>
    <w:rsid w:val="00EC1EFF"/>
    <w:rsid w:val="00F00384"/>
    <w:rsid w:val="00F02C03"/>
    <w:rsid w:val="00F45B02"/>
    <w:rsid w:val="00F5513A"/>
    <w:rsid w:val="00F62D17"/>
    <w:rsid w:val="00F65E59"/>
    <w:rsid w:val="00F9297F"/>
    <w:rsid w:val="00F97994"/>
    <w:rsid w:val="00FC6BE4"/>
    <w:rsid w:val="00FE31C9"/>
    <w:rsid w:val="00FE716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51707"/>
  <w15:docId w15:val="{60556CFA-DE3D-483B-B1E8-D7C70040C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line="360" w:lineRule="auto"/>
      <w:outlineLvl w:val="0"/>
    </w:pPr>
    <w:rPr>
      <w:b/>
      <w:sz w:val="40"/>
      <w:szCs w:val="40"/>
    </w:rPr>
  </w:style>
  <w:style w:type="paragraph" w:styleId="Ttulo2">
    <w:name w:val="heading 2"/>
    <w:basedOn w:val="Normal"/>
    <w:next w:val="Normal"/>
    <w:uiPriority w:val="9"/>
    <w:unhideWhenUsed/>
    <w:qFormat/>
    <w:pPr>
      <w:keepNext/>
      <w:keepLines/>
      <w:spacing w:before="360" w:line="360" w:lineRule="auto"/>
      <w:outlineLvl w:val="1"/>
    </w:pPr>
    <w:rPr>
      <w:b/>
      <w:sz w:val="28"/>
      <w:szCs w:val="28"/>
    </w:rPr>
  </w:style>
  <w:style w:type="paragraph" w:styleId="Ttulo3">
    <w:name w:val="heading 3"/>
    <w:basedOn w:val="Normal"/>
    <w:next w:val="Normal"/>
    <w:uiPriority w:val="9"/>
    <w:unhideWhenUsed/>
    <w:qFormat/>
    <w:pPr>
      <w:keepNext/>
      <w:keepLines/>
      <w:spacing w:before="320" w:after="80" w:line="360" w:lineRule="auto"/>
      <w:outlineLvl w:val="2"/>
    </w:pPr>
    <w:rPr>
      <w:color w:val="434343"/>
      <w:u w:val="single"/>
    </w:rPr>
  </w:style>
  <w:style w:type="paragraph" w:styleId="Ttulo4">
    <w:name w:val="heading 4"/>
    <w:basedOn w:val="Normal"/>
    <w:next w:val="Normal"/>
    <w:uiPriority w:val="9"/>
    <w:semiHidden/>
    <w:unhideWhenUsed/>
    <w:qFormat/>
    <w:pPr>
      <w:keepNext/>
      <w:keepLines/>
      <w:spacing w:before="280" w:after="200" w:line="276" w:lineRule="auto"/>
      <w:outlineLvl w:val="3"/>
    </w:pPr>
    <w:rPr>
      <w:b/>
      <w:u w:val="single"/>
    </w:rPr>
  </w:style>
  <w:style w:type="paragraph" w:styleId="Ttulo5">
    <w:name w:val="heading 5"/>
    <w:basedOn w:val="Normal"/>
    <w:next w:val="Normal"/>
    <w:uiPriority w:val="9"/>
    <w:semiHidden/>
    <w:unhideWhenUsed/>
    <w:qFormat/>
    <w:pPr>
      <w:keepNext/>
      <w:keepLines/>
      <w:spacing w:before="220" w:after="40" w:line="360" w:lineRule="auto"/>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line="360" w:lineRule="auto"/>
      <w:jc w:val="center"/>
    </w:pPr>
    <w:rPr>
      <w:b/>
      <w:sz w:val="48"/>
      <w:szCs w:val="48"/>
    </w:rPr>
  </w:style>
  <w:style w:type="paragraph" w:styleId="Subttulo">
    <w:name w:val="Subtitle"/>
    <w:basedOn w:val="Normal"/>
    <w:next w:val="Normal"/>
    <w:uiPriority w:val="11"/>
    <w:qFormat/>
    <w:pPr>
      <w:keepNext/>
      <w:keepLines/>
      <w:spacing w:before="360" w:after="80" w:line="360" w:lineRule="auto"/>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100" w:type="dxa"/>
        <w:left w:w="100" w:type="dxa"/>
        <w:bottom w:w="100" w:type="dxa"/>
        <w:right w:w="100" w:type="dxa"/>
      </w:tblCellMar>
    </w:tblPr>
  </w:style>
  <w:style w:type="paragraph" w:styleId="Textocomentario">
    <w:name w:val="annotation text"/>
    <w:basedOn w:val="Normal"/>
    <w:link w:val="TextocomentarioCar"/>
    <w:uiPriority w:val="99"/>
    <w:unhideWhenUsed/>
    <w:rPr>
      <w:sz w:val="20"/>
      <w:szCs w:val="20"/>
    </w:rPr>
  </w:style>
  <w:style w:type="character" w:customStyle="1" w:styleId="TextocomentarioCar">
    <w:name w:val="Texto comentario Car"/>
    <w:basedOn w:val="Fuentedeprrafopredeter"/>
    <w:link w:val="Textocomentario"/>
    <w:uiPriority w:val="99"/>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5A75D4"/>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A75D4"/>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DE43D9"/>
    <w:rPr>
      <w:b/>
      <w:bCs/>
    </w:rPr>
  </w:style>
  <w:style w:type="character" w:customStyle="1" w:styleId="AsuntodelcomentarioCar">
    <w:name w:val="Asunto del comentario Car"/>
    <w:basedOn w:val="TextocomentarioCar"/>
    <w:link w:val="Asuntodelcomentario"/>
    <w:uiPriority w:val="99"/>
    <w:semiHidden/>
    <w:rsid w:val="00DE43D9"/>
    <w:rPr>
      <w:b/>
      <w:bCs/>
      <w:sz w:val="20"/>
      <w:szCs w:val="20"/>
    </w:rPr>
  </w:style>
  <w:style w:type="paragraph" w:styleId="Prrafodelista">
    <w:name w:val="List Paragraph"/>
    <w:basedOn w:val="Normal"/>
    <w:uiPriority w:val="34"/>
    <w:qFormat/>
    <w:rsid w:val="00E721C1"/>
    <w:pPr>
      <w:ind w:left="720"/>
      <w:contextualSpacing/>
    </w:pPr>
  </w:style>
  <w:style w:type="paragraph" w:styleId="NormalWeb">
    <w:name w:val="Normal (Web)"/>
    <w:basedOn w:val="Normal"/>
    <w:uiPriority w:val="99"/>
    <w:unhideWhenUsed/>
    <w:rsid w:val="00B6697C"/>
    <w:pPr>
      <w:spacing w:before="100" w:beforeAutospacing="1" w:after="100" w:afterAutospacing="1"/>
    </w:pPr>
    <w:rPr>
      <w:lang w:val="es-PE"/>
    </w:rPr>
  </w:style>
  <w:style w:type="character" w:customStyle="1" w:styleId="apple-tab-span">
    <w:name w:val="apple-tab-span"/>
    <w:basedOn w:val="Fuentedeprrafopredeter"/>
    <w:rsid w:val="00B6697C"/>
  </w:style>
  <w:style w:type="paragraph" w:styleId="TDC1">
    <w:name w:val="toc 1"/>
    <w:basedOn w:val="Normal"/>
    <w:next w:val="Normal"/>
    <w:autoRedefine/>
    <w:uiPriority w:val="39"/>
    <w:unhideWhenUsed/>
    <w:rsid w:val="00E806E9"/>
    <w:pPr>
      <w:tabs>
        <w:tab w:val="right" w:pos="9350"/>
      </w:tabs>
      <w:spacing w:after="100"/>
    </w:pPr>
  </w:style>
  <w:style w:type="paragraph" w:styleId="TDC2">
    <w:name w:val="toc 2"/>
    <w:basedOn w:val="Normal"/>
    <w:next w:val="Normal"/>
    <w:autoRedefine/>
    <w:uiPriority w:val="39"/>
    <w:unhideWhenUsed/>
    <w:rsid w:val="00057BB9"/>
    <w:pPr>
      <w:spacing w:after="100"/>
      <w:ind w:left="240"/>
    </w:pPr>
  </w:style>
  <w:style w:type="paragraph" w:styleId="TDC3">
    <w:name w:val="toc 3"/>
    <w:basedOn w:val="Normal"/>
    <w:next w:val="Normal"/>
    <w:autoRedefine/>
    <w:uiPriority w:val="39"/>
    <w:unhideWhenUsed/>
    <w:rsid w:val="00057BB9"/>
    <w:pPr>
      <w:spacing w:after="100"/>
      <w:ind w:left="480"/>
    </w:pPr>
  </w:style>
  <w:style w:type="character" w:styleId="Hipervnculo">
    <w:name w:val="Hyperlink"/>
    <w:basedOn w:val="Fuentedeprrafopredeter"/>
    <w:uiPriority w:val="99"/>
    <w:unhideWhenUsed/>
    <w:rsid w:val="00057BB9"/>
    <w:rPr>
      <w:color w:val="0000FF" w:themeColor="hyperlink"/>
      <w:u w:val="single"/>
    </w:rPr>
  </w:style>
  <w:style w:type="paragraph" w:styleId="Revisin">
    <w:name w:val="Revision"/>
    <w:hidden/>
    <w:uiPriority w:val="99"/>
    <w:semiHidden/>
    <w:rsid w:val="00747A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41674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hyperlink" Target="https://search.lib.asu.edu/discovery/fulldisplay?docid=alma991037474109703841&amp;context=L&amp;vid=01ASU_INST:01ASU&amp;lang=en&amp;search_scope=MyInst_and_CI&amp;adaptor=Local%20Search%20Engine&amp;tab=Everything&amp;query=any,contains,good%20teachers&amp;offset=0" TargetMode="External"/><Relationship Id="rId3" Type="http://schemas.openxmlformats.org/officeDocument/2006/relationships/styles" Target="styles.xml"/><Relationship Id="rId21" Type="http://schemas.openxmlformats.org/officeDocument/2006/relationships/hyperlink" Target="https://doi.org/10.1145/2684822.2685324"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larrycuban.wordpress.com/" TargetMode="External"/><Relationship Id="rId25"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hyperlink" Target="https://doi.org/10.1177/074193259001100609" TargetMode="External"/><Relationship Id="rId20" Type="http://schemas.openxmlformats.org/officeDocument/2006/relationships/hyperlink" Target="http://dx.doi.org/10.14507/epaa.v18n23.201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10.1177%2F074193259001100609" TargetMode="External"/><Relationship Id="rId23" Type="http://schemas.microsoft.com/office/2011/relationships/people" Target="people.xml"/><Relationship Id="rId10" Type="http://schemas.microsoft.com/office/2011/relationships/commentsExtended" Target="commentsExtended.xml"/><Relationship Id="rId19" Type="http://schemas.openxmlformats.org/officeDocument/2006/relationships/hyperlink" Target="http://k12education.gatesfoundation.org/resource/have-we-identified-effective-teachers-validating-measures-of-effective-teaching-using-random-assignment/"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083132-0478-4A06-A789-DE2A748F5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724</TotalTime>
  <Pages>57</Pages>
  <Words>17034</Words>
  <Characters>93688</Characters>
  <Application>Microsoft Office Word</Application>
  <DocSecurity>0</DocSecurity>
  <Lines>780</Lines>
  <Paragraphs>221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Valcarcel Wolloh</dc:creator>
  <cp:lastModifiedBy>Carlos Valcarcel Wolloh</cp:lastModifiedBy>
  <cp:revision>11</cp:revision>
  <dcterms:created xsi:type="dcterms:W3CDTF">2021-01-29T21:26:00Z</dcterms:created>
  <dcterms:modified xsi:type="dcterms:W3CDTF">2021-01-31T00:10:00Z</dcterms:modified>
</cp:coreProperties>
</file>